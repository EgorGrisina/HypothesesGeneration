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178" w:rsidRPr="00413178" w:rsidRDefault="00413178" w:rsidP="00413178">
      <w:pPr>
        <w:spacing w:after="0"/>
        <w:jc w:val="center"/>
        <w:rPr>
          <w:rFonts w:eastAsia="Times New Roman" w:cs="Times New Roman"/>
          <w:bCs/>
          <w:sz w:val="20"/>
          <w:szCs w:val="20"/>
          <w:lang w:val="ru-RU" w:eastAsia="ru-RU"/>
        </w:rPr>
      </w:pPr>
      <w:r w:rsidRPr="00413178">
        <w:rPr>
          <w:rFonts w:eastAsia="Times New Roman" w:cs="Times New Roman"/>
          <w:bCs/>
          <w:sz w:val="20"/>
          <w:szCs w:val="20"/>
          <w:lang w:val="ru-RU" w:eastAsia="ru-RU"/>
        </w:rPr>
        <w:t>Санкт-Петербургский политехнический университет Петра Великого</w:t>
      </w:r>
    </w:p>
    <w:p w:rsidR="00413178" w:rsidRPr="00413178" w:rsidRDefault="00413178" w:rsidP="00413178">
      <w:pPr>
        <w:spacing w:after="0"/>
        <w:jc w:val="center"/>
        <w:rPr>
          <w:rFonts w:eastAsia="Times New Roman" w:cs="Times New Roman"/>
          <w:bCs/>
          <w:sz w:val="20"/>
          <w:szCs w:val="20"/>
          <w:lang w:val="ru-RU" w:eastAsia="ru-RU"/>
        </w:rPr>
      </w:pPr>
      <w:r w:rsidRPr="00413178">
        <w:rPr>
          <w:rFonts w:eastAsia="Times New Roman" w:cs="Times New Roman"/>
          <w:bCs/>
          <w:sz w:val="20"/>
          <w:szCs w:val="20"/>
          <w:lang w:val="ru-RU" w:eastAsia="ru-RU"/>
        </w:rPr>
        <w:t>Институт компьютерных наук и технологий</w:t>
      </w:r>
    </w:p>
    <w:p w:rsidR="00413178" w:rsidRPr="00413178" w:rsidRDefault="00413178" w:rsidP="00413178">
      <w:pPr>
        <w:spacing w:after="0"/>
        <w:jc w:val="center"/>
        <w:rPr>
          <w:rFonts w:eastAsia="Times New Roman" w:cs="Times New Roman"/>
          <w:b/>
          <w:bCs/>
          <w:sz w:val="20"/>
          <w:szCs w:val="20"/>
          <w:lang w:val="ru-RU" w:eastAsia="ru-RU"/>
        </w:rPr>
      </w:pPr>
      <w:r w:rsidRPr="00413178">
        <w:rPr>
          <w:rFonts w:eastAsia="Times New Roman" w:cs="Times New Roman"/>
          <w:bCs/>
          <w:sz w:val="20"/>
          <w:szCs w:val="20"/>
          <w:lang w:val="ru-RU" w:eastAsia="ru-RU"/>
        </w:rPr>
        <w:t>Кафедра информационных и управляющих систем</w:t>
      </w:r>
    </w:p>
    <w:p w:rsidR="00413178" w:rsidRPr="00413178" w:rsidRDefault="00413178" w:rsidP="00413178">
      <w:pPr>
        <w:spacing w:after="0"/>
        <w:jc w:val="left"/>
        <w:rPr>
          <w:rFonts w:eastAsia="Times New Roman" w:cs="Times New Roman"/>
          <w:bCs/>
          <w:szCs w:val="24"/>
          <w:lang w:val="ru-RU" w:eastAsia="ru-RU"/>
        </w:rPr>
      </w:pPr>
      <w:r w:rsidRPr="00413178">
        <w:rPr>
          <w:rFonts w:eastAsia="Times New Roman" w:cs="Times New Roman"/>
          <w:bCs/>
          <w:szCs w:val="24"/>
          <w:lang w:val="ru-RU" w:eastAsia="ru-RU"/>
        </w:rPr>
        <w:t xml:space="preserve">                                                                                            </w:t>
      </w:r>
    </w:p>
    <w:p w:rsidR="00413178" w:rsidRPr="00413178" w:rsidRDefault="00413178" w:rsidP="00413178">
      <w:pPr>
        <w:spacing w:after="0"/>
        <w:ind w:left="3828"/>
        <w:jc w:val="left"/>
        <w:rPr>
          <w:rFonts w:eastAsia="Times New Roman" w:cs="Times New Roman"/>
          <w:bCs/>
          <w:sz w:val="20"/>
          <w:szCs w:val="20"/>
          <w:lang w:val="ru-RU" w:eastAsia="ru-RU"/>
        </w:rPr>
      </w:pPr>
      <w:r w:rsidRPr="00413178">
        <w:rPr>
          <w:rFonts w:eastAsia="Times New Roman" w:cs="Times New Roman"/>
          <w:bCs/>
          <w:sz w:val="20"/>
          <w:szCs w:val="20"/>
          <w:lang w:val="ru-RU" w:eastAsia="ru-RU"/>
        </w:rPr>
        <w:t xml:space="preserve">Работа допущена к защите </w:t>
      </w:r>
    </w:p>
    <w:p w:rsidR="00413178" w:rsidRPr="00413178" w:rsidRDefault="00413178" w:rsidP="00413178">
      <w:pPr>
        <w:spacing w:after="0"/>
        <w:ind w:left="3828"/>
        <w:jc w:val="left"/>
        <w:rPr>
          <w:rFonts w:eastAsia="Times New Roman" w:cs="Times New Roman"/>
          <w:bCs/>
          <w:sz w:val="20"/>
          <w:szCs w:val="20"/>
          <w:lang w:val="ru-RU" w:eastAsia="ru-RU"/>
        </w:rPr>
      </w:pPr>
      <w:r w:rsidRPr="00413178">
        <w:rPr>
          <w:rFonts w:eastAsia="Times New Roman" w:cs="Times New Roman"/>
          <w:bCs/>
          <w:sz w:val="20"/>
          <w:szCs w:val="20"/>
          <w:lang w:val="ru-RU" w:eastAsia="ru-RU"/>
        </w:rPr>
        <w:t>Зав. кафедрой ИУС</w:t>
      </w:r>
    </w:p>
    <w:p w:rsidR="00413178" w:rsidRPr="00413178" w:rsidRDefault="00413178" w:rsidP="00413178">
      <w:pPr>
        <w:spacing w:after="0"/>
        <w:ind w:left="3828"/>
        <w:jc w:val="left"/>
        <w:rPr>
          <w:rFonts w:eastAsia="Times New Roman" w:cs="Times New Roman"/>
          <w:bCs/>
          <w:sz w:val="20"/>
          <w:szCs w:val="20"/>
          <w:lang w:val="ru-RU" w:eastAsia="ru-RU"/>
        </w:rPr>
      </w:pPr>
      <w:r w:rsidRPr="00413178">
        <w:rPr>
          <w:rFonts w:eastAsia="Times New Roman" w:cs="Times New Roman"/>
          <w:bCs/>
          <w:sz w:val="20"/>
          <w:szCs w:val="20"/>
          <w:lang w:val="ru-RU" w:eastAsia="ru-RU"/>
        </w:rPr>
        <w:t>________</w:t>
      </w:r>
      <w:r w:rsidR="00774C50">
        <w:rPr>
          <w:rFonts w:eastAsia="Times New Roman" w:cs="Times New Roman"/>
          <w:bCs/>
          <w:sz w:val="20"/>
          <w:szCs w:val="20"/>
          <w:lang w:val="ru-RU" w:eastAsia="ru-RU"/>
        </w:rPr>
        <w:t>П.Д. Дробинцев</w:t>
      </w:r>
    </w:p>
    <w:p w:rsidR="00413178" w:rsidRPr="00413178" w:rsidRDefault="00413178" w:rsidP="00413178">
      <w:pPr>
        <w:spacing w:after="0"/>
        <w:ind w:left="3828"/>
        <w:jc w:val="left"/>
        <w:rPr>
          <w:rFonts w:eastAsia="Times New Roman" w:cs="Times New Roman"/>
          <w:bCs/>
          <w:szCs w:val="24"/>
          <w:lang w:val="ru-RU" w:eastAsia="ru-RU"/>
        </w:rPr>
      </w:pPr>
      <w:r w:rsidRPr="00413178">
        <w:rPr>
          <w:rFonts w:eastAsia="Times New Roman" w:cs="Times New Roman"/>
          <w:bCs/>
          <w:szCs w:val="24"/>
          <w:lang w:val="ru-RU" w:eastAsia="ru-RU"/>
        </w:rPr>
        <w:t>«_____»________             г.</w:t>
      </w:r>
    </w:p>
    <w:p w:rsidR="00413178" w:rsidRPr="00413178" w:rsidRDefault="00413178" w:rsidP="00413178">
      <w:pPr>
        <w:spacing w:after="0" w:line="240" w:lineRule="auto"/>
        <w:jc w:val="center"/>
        <w:rPr>
          <w:rFonts w:eastAsia="Times New Roman" w:cs="Times New Roman"/>
          <w:b/>
          <w:bCs/>
          <w:sz w:val="32"/>
          <w:szCs w:val="32"/>
          <w:lang w:val="ru-RU" w:eastAsia="ru-RU"/>
        </w:rPr>
      </w:pPr>
    </w:p>
    <w:p w:rsidR="00413178" w:rsidRDefault="00413178" w:rsidP="00413178">
      <w:pPr>
        <w:spacing w:after="0" w:line="240" w:lineRule="auto"/>
        <w:jc w:val="center"/>
        <w:rPr>
          <w:rFonts w:eastAsia="Times New Roman" w:cs="Times New Roman"/>
          <w:b/>
          <w:bCs/>
          <w:sz w:val="32"/>
          <w:szCs w:val="32"/>
          <w:lang w:val="ru-RU" w:eastAsia="ru-RU"/>
        </w:rPr>
      </w:pPr>
    </w:p>
    <w:p w:rsidR="00413178" w:rsidRPr="00413178" w:rsidRDefault="00413178" w:rsidP="00413178">
      <w:pPr>
        <w:spacing w:after="0" w:line="240" w:lineRule="auto"/>
        <w:jc w:val="center"/>
        <w:rPr>
          <w:rFonts w:eastAsia="Times New Roman" w:cs="Times New Roman"/>
          <w:b/>
          <w:bCs/>
          <w:sz w:val="32"/>
          <w:szCs w:val="32"/>
          <w:lang w:val="ru-RU" w:eastAsia="ru-RU"/>
        </w:rPr>
      </w:pPr>
    </w:p>
    <w:p w:rsidR="00413178" w:rsidRPr="00413178" w:rsidRDefault="00413178" w:rsidP="00413178">
      <w:pPr>
        <w:spacing w:after="0" w:line="240" w:lineRule="auto"/>
        <w:jc w:val="center"/>
        <w:rPr>
          <w:rFonts w:eastAsia="Times New Roman" w:cs="Times New Roman"/>
          <w:b/>
          <w:bCs/>
          <w:sz w:val="32"/>
          <w:szCs w:val="32"/>
          <w:lang w:val="ru-RU" w:eastAsia="ru-RU"/>
        </w:rPr>
      </w:pPr>
      <w:r w:rsidRPr="00413178">
        <w:rPr>
          <w:rFonts w:eastAsia="Times New Roman" w:cs="Times New Roman"/>
          <w:b/>
          <w:bCs/>
          <w:sz w:val="32"/>
          <w:szCs w:val="32"/>
          <w:lang w:val="ru-RU" w:eastAsia="ru-RU"/>
        </w:rPr>
        <w:t>ВЫПУСКНАЯ   РАБОТА   БАКАЛАВРА</w:t>
      </w:r>
    </w:p>
    <w:p w:rsidR="00413178" w:rsidRPr="00413178" w:rsidRDefault="00413178" w:rsidP="00413178">
      <w:pPr>
        <w:spacing w:after="0" w:line="240" w:lineRule="auto"/>
        <w:jc w:val="left"/>
        <w:rPr>
          <w:rFonts w:eastAsia="Times New Roman" w:cs="Times New Roman"/>
          <w:szCs w:val="24"/>
          <w:lang w:val="ru-RU" w:eastAsia="ru-RU"/>
        </w:rPr>
      </w:pPr>
    </w:p>
    <w:p w:rsidR="00413178" w:rsidRPr="00413178" w:rsidRDefault="00413178" w:rsidP="00413178">
      <w:pPr>
        <w:spacing w:after="0" w:line="240" w:lineRule="auto"/>
        <w:jc w:val="left"/>
        <w:rPr>
          <w:rFonts w:eastAsia="Times New Roman" w:cs="Times New Roman"/>
          <w:szCs w:val="24"/>
          <w:lang w:val="ru-RU" w:eastAsia="ru-RU"/>
        </w:rPr>
      </w:pPr>
    </w:p>
    <w:p w:rsidR="00413178" w:rsidRPr="00774C50" w:rsidRDefault="00413178" w:rsidP="00413178">
      <w:pPr>
        <w:spacing w:after="0"/>
        <w:jc w:val="center"/>
        <w:rPr>
          <w:rFonts w:eastAsia="Times New Roman" w:cs="Times New Roman"/>
          <w:b/>
          <w:sz w:val="20"/>
          <w:szCs w:val="20"/>
          <w:lang w:val="ru-RU" w:eastAsia="ru-RU"/>
        </w:rPr>
      </w:pPr>
      <w:r w:rsidRPr="00413178">
        <w:rPr>
          <w:rFonts w:eastAsia="Times New Roman" w:cs="Times New Roman"/>
          <w:sz w:val="20"/>
          <w:szCs w:val="20"/>
          <w:lang w:val="ru-RU" w:eastAsia="ru-RU"/>
        </w:rPr>
        <w:t xml:space="preserve">Тема: </w:t>
      </w:r>
      <w:r w:rsidRPr="00774C50">
        <w:rPr>
          <w:rFonts w:eastAsia="Times New Roman" w:cs="Times New Roman"/>
          <w:b/>
          <w:sz w:val="20"/>
          <w:szCs w:val="20"/>
          <w:lang w:val="ru-RU" w:eastAsia="ru-RU"/>
        </w:rPr>
        <w:t>Разработка метода и программного модуля для генерации</w:t>
      </w:r>
    </w:p>
    <w:p w:rsidR="00413178" w:rsidRPr="00774C50" w:rsidRDefault="00413178" w:rsidP="00413178">
      <w:pPr>
        <w:spacing w:after="0"/>
        <w:jc w:val="center"/>
        <w:rPr>
          <w:rFonts w:eastAsia="Times New Roman" w:cs="Times New Roman"/>
          <w:bCs/>
          <w:iCs/>
          <w:sz w:val="20"/>
          <w:szCs w:val="20"/>
          <w:lang w:val="ru-RU" w:eastAsia="ru-RU"/>
        </w:rPr>
      </w:pPr>
      <w:r w:rsidRPr="00774C50">
        <w:rPr>
          <w:rFonts w:eastAsia="Times New Roman" w:cs="Times New Roman"/>
          <w:b/>
          <w:sz w:val="20"/>
          <w:szCs w:val="20"/>
          <w:lang w:val="ru-RU" w:eastAsia="ru-RU"/>
        </w:rPr>
        <w:t>достоверных гипотез пользовательского ввода в системах понимания естественной речи</w:t>
      </w:r>
    </w:p>
    <w:p w:rsidR="00413178" w:rsidRPr="00413178" w:rsidRDefault="00413178" w:rsidP="00413178">
      <w:pPr>
        <w:spacing w:after="0" w:line="240" w:lineRule="auto"/>
        <w:jc w:val="left"/>
        <w:rPr>
          <w:rFonts w:eastAsia="Times New Roman" w:cs="Times New Roman"/>
          <w:sz w:val="20"/>
          <w:szCs w:val="20"/>
          <w:lang w:val="ru-RU" w:eastAsia="ru-RU"/>
        </w:rPr>
      </w:pPr>
    </w:p>
    <w:p w:rsidR="00413178" w:rsidRPr="00413178" w:rsidRDefault="00413178" w:rsidP="00413178">
      <w:pPr>
        <w:spacing w:after="0" w:line="240" w:lineRule="auto"/>
        <w:jc w:val="center"/>
        <w:rPr>
          <w:rFonts w:eastAsia="Times New Roman" w:cs="Times New Roman"/>
          <w:sz w:val="20"/>
          <w:szCs w:val="20"/>
          <w:lang w:val="ru-RU" w:eastAsia="ru-RU"/>
        </w:rPr>
      </w:pPr>
      <w:r w:rsidRPr="00774C50">
        <w:rPr>
          <w:rFonts w:eastAsia="Times New Roman" w:cs="Times New Roman"/>
          <w:bCs/>
          <w:sz w:val="20"/>
          <w:szCs w:val="20"/>
          <w:lang w:val="ru-RU" w:eastAsia="ru-RU"/>
        </w:rPr>
        <w:t>Направление</w:t>
      </w:r>
      <w:r w:rsidRPr="00413178">
        <w:rPr>
          <w:rFonts w:eastAsia="Times New Roman" w:cs="Times New Roman"/>
          <w:b/>
          <w:bCs/>
          <w:sz w:val="20"/>
          <w:szCs w:val="20"/>
          <w:lang w:val="ru-RU" w:eastAsia="ru-RU"/>
        </w:rPr>
        <w:t xml:space="preserve">: </w:t>
      </w:r>
      <w:r w:rsidRPr="00413178">
        <w:rPr>
          <w:rFonts w:eastAsia="Times New Roman" w:cs="Times New Roman"/>
          <w:sz w:val="20"/>
          <w:szCs w:val="20"/>
          <w:lang w:val="ru-RU" w:eastAsia="ru-RU"/>
        </w:rPr>
        <w:t>230100 – Информатика и вычислительная техника</w:t>
      </w:r>
    </w:p>
    <w:p w:rsidR="00413178" w:rsidRPr="00413178" w:rsidRDefault="00413178" w:rsidP="00413178">
      <w:pPr>
        <w:spacing w:after="0" w:line="240" w:lineRule="auto"/>
        <w:jc w:val="left"/>
        <w:rPr>
          <w:rFonts w:eastAsia="Times New Roman" w:cs="Times New Roman"/>
          <w:szCs w:val="24"/>
          <w:lang w:val="ru-RU" w:eastAsia="ru-RU"/>
        </w:rPr>
      </w:pPr>
    </w:p>
    <w:p w:rsidR="00413178" w:rsidRDefault="00413178" w:rsidP="00413178">
      <w:pPr>
        <w:spacing w:after="0" w:line="240" w:lineRule="auto"/>
        <w:jc w:val="left"/>
        <w:rPr>
          <w:rFonts w:eastAsia="Times New Roman" w:cs="Times New Roman"/>
          <w:szCs w:val="24"/>
          <w:lang w:val="ru-RU" w:eastAsia="ru-RU"/>
        </w:rPr>
      </w:pPr>
    </w:p>
    <w:p w:rsidR="00413178" w:rsidRPr="00413178" w:rsidRDefault="00413178" w:rsidP="00413178">
      <w:pPr>
        <w:spacing w:after="0" w:line="240" w:lineRule="auto"/>
        <w:jc w:val="left"/>
        <w:rPr>
          <w:rFonts w:eastAsia="Times New Roman" w:cs="Times New Roman"/>
          <w:szCs w:val="24"/>
          <w:lang w:val="ru-RU" w:eastAsia="ru-RU"/>
        </w:rPr>
      </w:pPr>
      <w:bookmarkStart w:id="0" w:name="_GoBack"/>
      <w:bookmarkEnd w:id="0"/>
    </w:p>
    <w:p w:rsidR="00413178" w:rsidRPr="00413178" w:rsidRDefault="00413178" w:rsidP="00413178">
      <w:pPr>
        <w:spacing w:after="0" w:line="240" w:lineRule="auto"/>
        <w:jc w:val="left"/>
        <w:rPr>
          <w:rFonts w:eastAsia="Times New Roman" w:cs="Times New Roman"/>
          <w:szCs w:val="24"/>
          <w:lang w:val="ru-RU" w:eastAsia="ru-RU"/>
        </w:rPr>
      </w:pPr>
    </w:p>
    <w:p w:rsidR="00413178" w:rsidRPr="00413178" w:rsidRDefault="00413178" w:rsidP="00413178">
      <w:pPr>
        <w:spacing w:after="0" w:line="240" w:lineRule="auto"/>
        <w:rPr>
          <w:rFonts w:eastAsia="Times New Roman" w:cs="Times New Roman"/>
          <w:szCs w:val="24"/>
          <w:lang w:val="ru-RU" w:eastAsia="ru-RU"/>
        </w:rPr>
      </w:pPr>
      <w:r w:rsidRPr="00413178">
        <w:rPr>
          <w:rFonts w:eastAsia="Times New Roman" w:cs="Times New Roman"/>
          <w:szCs w:val="24"/>
          <w:lang w:val="ru-RU" w:eastAsia="ru-RU"/>
        </w:rPr>
        <w:t xml:space="preserve">    </w:t>
      </w:r>
    </w:p>
    <w:p w:rsidR="00413178" w:rsidRPr="00413178" w:rsidRDefault="00413178" w:rsidP="00413178">
      <w:pPr>
        <w:spacing w:after="0" w:line="240" w:lineRule="auto"/>
        <w:rPr>
          <w:rFonts w:eastAsia="Times New Roman" w:cs="Times New Roman"/>
          <w:sz w:val="20"/>
          <w:szCs w:val="20"/>
          <w:lang w:val="ru-RU" w:eastAsia="ru-RU"/>
        </w:rPr>
      </w:pPr>
      <w:r w:rsidRPr="00413178">
        <w:rPr>
          <w:rFonts w:eastAsia="Times New Roman" w:cs="Times New Roman"/>
          <w:bCs/>
          <w:sz w:val="20"/>
          <w:szCs w:val="20"/>
          <w:lang w:val="ru-RU" w:eastAsia="ru-RU"/>
        </w:rPr>
        <w:t xml:space="preserve">Выполнил </w:t>
      </w:r>
      <w:r w:rsidRPr="00413178">
        <w:rPr>
          <w:rFonts w:eastAsia="Times New Roman" w:cs="Times New Roman"/>
          <w:sz w:val="20"/>
          <w:szCs w:val="20"/>
          <w:lang w:val="ru-RU" w:eastAsia="ru-RU"/>
        </w:rPr>
        <w:t>студент гр.</w:t>
      </w:r>
      <w:r>
        <w:rPr>
          <w:rFonts w:eastAsia="Times New Roman" w:cs="Times New Roman"/>
          <w:sz w:val="20"/>
          <w:szCs w:val="20"/>
          <w:lang w:val="ru-RU" w:eastAsia="ru-RU"/>
        </w:rPr>
        <w:t xml:space="preserve"> 43504/3</w:t>
      </w:r>
      <w:r w:rsidRPr="00413178">
        <w:rPr>
          <w:rFonts w:eastAsia="Times New Roman" w:cs="Times New Roman"/>
          <w:sz w:val="20"/>
          <w:szCs w:val="20"/>
          <w:lang w:val="ru-RU" w:eastAsia="ru-RU"/>
        </w:rPr>
        <w:t xml:space="preserve">          </w:t>
      </w:r>
      <w:r w:rsidRPr="00413178">
        <w:rPr>
          <w:rFonts w:eastAsia="Times New Roman" w:cs="Times New Roman"/>
          <w:sz w:val="20"/>
          <w:szCs w:val="20"/>
          <w:lang w:val="ru-RU" w:eastAsia="ru-RU"/>
        </w:rPr>
        <w:tab/>
        <w:t xml:space="preserve">       </w:t>
      </w:r>
      <w:r>
        <w:rPr>
          <w:rFonts w:eastAsia="Times New Roman" w:cs="Times New Roman"/>
          <w:sz w:val="20"/>
          <w:szCs w:val="20"/>
          <w:lang w:val="ru-RU" w:eastAsia="ru-RU"/>
        </w:rPr>
        <w:tab/>
      </w:r>
      <w:r>
        <w:rPr>
          <w:rFonts w:eastAsia="Times New Roman" w:cs="Times New Roman"/>
          <w:sz w:val="20"/>
          <w:szCs w:val="20"/>
          <w:lang w:val="ru-RU" w:eastAsia="ru-RU"/>
        </w:rPr>
        <w:tab/>
        <w:t xml:space="preserve">   Е.О. Грицина</w:t>
      </w:r>
    </w:p>
    <w:p w:rsidR="00413178" w:rsidRPr="00413178" w:rsidRDefault="00413178" w:rsidP="00413178">
      <w:pPr>
        <w:spacing w:after="0" w:line="240" w:lineRule="auto"/>
        <w:rPr>
          <w:rFonts w:eastAsia="Times New Roman" w:cs="Times New Roman"/>
          <w:bCs/>
          <w:sz w:val="20"/>
          <w:szCs w:val="20"/>
          <w:lang w:val="ru-RU" w:eastAsia="ru-RU"/>
        </w:rPr>
      </w:pPr>
      <w:r w:rsidRPr="00413178">
        <w:rPr>
          <w:rFonts w:eastAsia="Times New Roman" w:cs="Times New Roman"/>
          <w:bCs/>
          <w:sz w:val="20"/>
          <w:szCs w:val="20"/>
          <w:lang w:val="ru-RU" w:eastAsia="ru-RU"/>
        </w:rPr>
        <w:t xml:space="preserve"> </w:t>
      </w:r>
    </w:p>
    <w:p w:rsidR="00413178" w:rsidRPr="00413178" w:rsidRDefault="00413178" w:rsidP="00413178">
      <w:pPr>
        <w:spacing w:after="0" w:line="240" w:lineRule="auto"/>
        <w:rPr>
          <w:rFonts w:eastAsia="Times New Roman" w:cs="Times New Roman"/>
          <w:bCs/>
          <w:sz w:val="20"/>
          <w:szCs w:val="20"/>
          <w:lang w:val="ru-RU" w:eastAsia="ru-RU"/>
        </w:rPr>
      </w:pPr>
      <w:r w:rsidRPr="00413178">
        <w:rPr>
          <w:rFonts w:eastAsia="Times New Roman" w:cs="Times New Roman"/>
          <w:bCs/>
          <w:sz w:val="20"/>
          <w:szCs w:val="20"/>
          <w:lang w:val="ru-RU" w:eastAsia="ru-RU"/>
        </w:rPr>
        <w:t>Руководитель д.т.н., проф.</w:t>
      </w:r>
      <w:r w:rsidRPr="00413178">
        <w:rPr>
          <w:rFonts w:eastAsia="Times New Roman" w:cs="Times New Roman"/>
          <w:bCs/>
          <w:sz w:val="20"/>
          <w:szCs w:val="20"/>
          <w:lang w:val="ru-RU" w:eastAsia="ru-RU"/>
        </w:rPr>
        <w:tab/>
      </w:r>
      <w:r w:rsidRPr="00413178">
        <w:rPr>
          <w:rFonts w:eastAsia="Times New Roman" w:cs="Times New Roman"/>
          <w:bCs/>
          <w:sz w:val="20"/>
          <w:szCs w:val="20"/>
          <w:lang w:val="ru-RU" w:eastAsia="ru-RU"/>
        </w:rPr>
        <w:tab/>
        <w:t xml:space="preserve">      </w:t>
      </w:r>
      <w:r>
        <w:rPr>
          <w:rFonts w:eastAsia="Times New Roman" w:cs="Times New Roman"/>
          <w:bCs/>
          <w:sz w:val="20"/>
          <w:szCs w:val="20"/>
          <w:lang w:val="ru-RU" w:eastAsia="ru-RU"/>
        </w:rPr>
        <w:tab/>
        <w:t xml:space="preserve"> </w:t>
      </w:r>
      <w:r>
        <w:rPr>
          <w:rFonts w:eastAsia="Times New Roman" w:cs="Times New Roman"/>
          <w:bCs/>
          <w:sz w:val="20"/>
          <w:szCs w:val="20"/>
          <w:lang w:val="ru-RU" w:eastAsia="ru-RU"/>
        </w:rPr>
        <w:tab/>
        <w:t xml:space="preserve">   </w:t>
      </w:r>
      <w:r w:rsidRPr="00413178">
        <w:rPr>
          <w:rFonts w:eastAsia="Times New Roman" w:cs="Times New Roman"/>
          <w:bCs/>
          <w:sz w:val="20"/>
          <w:szCs w:val="20"/>
          <w:lang w:val="ru-RU" w:eastAsia="ru-RU"/>
        </w:rPr>
        <w:t>Т. В. Коликова</w:t>
      </w:r>
    </w:p>
    <w:p w:rsidR="00413178" w:rsidRPr="00413178" w:rsidRDefault="00413178" w:rsidP="00413178">
      <w:pPr>
        <w:spacing w:after="0" w:line="240" w:lineRule="auto"/>
        <w:jc w:val="center"/>
        <w:rPr>
          <w:rFonts w:eastAsia="Times New Roman" w:cs="Times New Roman"/>
          <w:bCs/>
          <w:szCs w:val="24"/>
          <w:lang w:val="ru-RU" w:eastAsia="ru-RU"/>
        </w:rPr>
      </w:pPr>
    </w:p>
    <w:p w:rsidR="00413178" w:rsidRPr="00413178" w:rsidRDefault="00413178" w:rsidP="00413178">
      <w:pPr>
        <w:spacing w:after="0" w:line="240" w:lineRule="auto"/>
        <w:jc w:val="center"/>
        <w:rPr>
          <w:rFonts w:eastAsia="Times New Roman" w:cs="Times New Roman"/>
          <w:bCs/>
          <w:szCs w:val="24"/>
          <w:lang w:val="ru-RU" w:eastAsia="ru-RU"/>
        </w:rPr>
      </w:pPr>
    </w:p>
    <w:p w:rsidR="00413178" w:rsidRPr="00413178" w:rsidRDefault="00413178" w:rsidP="00413178">
      <w:pPr>
        <w:spacing w:after="0" w:line="240" w:lineRule="auto"/>
        <w:jc w:val="left"/>
        <w:rPr>
          <w:rFonts w:eastAsia="Times New Roman" w:cs="Times New Roman"/>
          <w:bCs/>
          <w:szCs w:val="24"/>
          <w:lang w:val="ru-RU" w:eastAsia="ru-RU"/>
        </w:rPr>
      </w:pPr>
    </w:p>
    <w:p w:rsidR="00413178" w:rsidRDefault="00413178" w:rsidP="00413178">
      <w:pPr>
        <w:spacing w:after="0" w:line="240" w:lineRule="auto"/>
        <w:jc w:val="center"/>
        <w:rPr>
          <w:rFonts w:eastAsia="Times New Roman" w:cs="Times New Roman"/>
          <w:bCs/>
          <w:szCs w:val="24"/>
          <w:lang w:val="ru-RU" w:eastAsia="ru-RU"/>
        </w:rPr>
      </w:pPr>
    </w:p>
    <w:p w:rsidR="00413178" w:rsidRPr="00413178" w:rsidRDefault="00413178" w:rsidP="00413178">
      <w:pPr>
        <w:spacing w:after="0" w:line="240" w:lineRule="auto"/>
        <w:jc w:val="center"/>
        <w:rPr>
          <w:rFonts w:eastAsia="Times New Roman" w:cs="Times New Roman"/>
          <w:bCs/>
          <w:szCs w:val="24"/>
          <w:lang w:val="ru-RU" w:eastAsia="ru-RU"/>
        </w:rPr>
      </w:pPr>
    </w:p>
    <w:p w:rsidR="00413178" w:rsidRPr="00413178" w:rsidRDefault="00413178" w:rsidP="00413178">
      <w:pPr>
        <w:spacing w:after="0" w:line="240" w:lineRule="auto"/>
        <w:jc w:val="center"/>
        <w:rPr>
          <w:rFonts w:eastAsia="Times New Roman" w:cs="Times New Roman"/>
          <w:bCs/>
          <w:sz w:val="20"/>
          <w:szCs w:val="20"/>
          <w:lang w:val="ru-RU" w:eastAsia="ru-RU"/>
        </w:rPr>
      </w:pPr>
      <w:r w:rsidRPr="00413178">
        <w:rPr>
          <w:rFonts w:eastAsia="Times New Roman" w:cs="Times New Roman"/>
          <w:bCs/>
          <w:sz w:val="20"/>
          <w:szCs w:val="20"/>
          <w:lang w:val="ru-RU" w:eastAsia="ru-RU"/>
        </w:rPr>
        <w:t>Санкт-Петербург</w:t>
      </w:r>
    </w:p>
    <w:p w:rsidR="00413178" w:rsidRPr="00413178" w:rsidRDefault="00413178" w:rsidP="00413178">
      <w:pPr>
        <w:spacing w:after="0" w:line="240" w:lineRule="auto"/>
        <w:jc w:val="center"/>
        <w:rPr>
          <w:lang w:val="ru-RU"/>
        </w:rPr>
      </w:pPr>
      <w:r>
        <w:rPr>
          <w:rFonts w:eastAsia="Times New Roman" w:cs="Times New Roman"/>
          <w:bCs/>
          <w:sz w:val="20"/>
          <w:szCs w:val="20"/>
          <w:lang w:val="ru-RU" w:eastAsia="ru-RU"/>
        </w:rPr>
        <w:t>2016</w:t>
      </w:r>
      <w:r w:rsidRPr="00413178">
        <w:rPr>
          <w:rFonts w:eastAsia="Times New Roman" w:cs="Times New Roman"/>
          <w:bCs/>
          <w:sz w:val="20"/>
          <w:szCs w:val="20"/>
          <w:lang w:val="ru-RU" w:eastAsia="ru-RU"/>
        </w:rPr>
        <w:t xml:space="preserve"> г</w:t>
      </w:r>
    </w:p>
    <w:p w:rsidR="00413178" w:rsidRDefault="00413178" w:rsidP="00413178">
      <w:pPr>
        <w:rPr>
          <w:lang w:val="ru-RU"/>
        </w:rPr>
      </w:pPr>
    </w:p>
    <w:p w:rsidR="00422A04" w:rsidRDefault="00422A04">
      <w:pPr>
        <w:spacing w:line="276" w:lineRule="auto"/>
        <w:jc w:val="left"/>
        <w:rPr>
          <w:lang w:val="ru-RU"/>
        </w:rPr>
      </w:pPr>
      <w:r>
        <w:rPr>
          <w:lang w:val="ru-RU"/>
        </w:rPr>
        <w:br w:type="page"/>
      </w:r>
    </w:p>
    <w:p w:rsidR="00422A04" w:rsidRPr="00422A04" w:rsidRDefault="00422A04" w:rsidP="00422A04">
      <w:pPr>
        <w:spacing w:after="0" w:line="276" w:lineRule="auto"/>
        <w:contextualSpacing/>
        <w:jc w:val="center"/>
        <w:rPr>
          <w:sz w:val="20"/>
          <w:szCs w:val="20"/>
          <w:lang w:val="ru-RU"/>
        </w:rPr>
      </w:pPr>
      <w:r w:rsidRPr="00422A04">
        <w:rPr>
          <w:bCs/>
          <w:sz w:val="20"/>
          <w:szCs w:val="20"/>
          <w:lang w:val="ru-RU"/>
        </w:rPr>
        <w:lastRenderedPageBreak/>
        <w:t xml:space="preserve">Санкт-Петербургский политехнический университет </w:t>
      </w:r>
      <w:r w:rsidRPr="00422A04">
        <w:rPr>
          <w:sz w:val="20"/>
          <w:szCs w:val="20"/>
          <w:lang w:val="ru-RU"/>
        </w:rPr>
        <w:t>Петра Великого</w:t>
      </w:r>
    </w:p>
    <w:p w:rsidR="00422A04" w:rsidRPr="00422A04" w:rsidRDefault="00422A04" w:rsidP="00422A04">
      <w:pPr>
        <w:spacing w:after="0" w:line="276" w:lineRule="auto"/>
        <w:contextualSpacing/>
        <w:jc w:val="center"/>
        <w:rPr>
          <w:sz w:val="20"/>
          <w:szCs w:val="20"/>
          <w:lang w:val="ru-RU"/>
        </w:rPr>
      </w:pPr>
      <w:r w:rsidRPr="00422A04">
        <w:rPr>
          <w:sz w:val="20"/>
          <w:szCs w:val="20"/>
          <w:lang w:val="ru-RU"/>
        </w:rPr>
        <w:t xml:space="preserve">Институт компьютерных наук и технологий </w:t>
      </w:r>
    </w:p>
    <w:p w:rsidR="00422A04" w:rsidRPr="00422A04" w:rsidRDefault="00422A04" w:rsidP="00422A04">
      <w:pPr>
        <w:spacing w:after="0" w:line="276" w:lineRule="auto"/>
        <w:contextualSpacing/>
        <w:jc w:val="center"/>
        <w:rPr>
          <w:b/>
          <w:bCs/>
          <w:sz w:val="20"/>
          <w:szCs w:val="20"/>
          <w:lang w:val="ru-RU"/>
        </w:rPr>
      </w:pPr>
      <w:r w:rsidRPr="00422A04">
        <w:rPr>
          <w:bCs/>
          <w:sz w:val="20"/>
          <w:szCs w:val="20"/>
          <w:lang w:val="ru-RU"/>
        </w:rPr>
        <w:t>Кафедра информационных и управляющих систем</w:t>
      </w:r>
    </w:p>
    <w:p w:rsidR="00422A04" w:rsidRPr="00422A04" w:rsidRDefault="00422A04" w:rsidP="00422A04">
      <w:pPr>
        <w:shd w:val="clear" w:color="auto" w:fill="FFFFFF"/>
        <w:spacing w:after="0" w:line="276" w:lineRule="auto"/>
        <w:contextualSpacing/>
        <w:jc w:val="right"/>
        <w:rPr>
          <w:sz w:val="20"/>
          <w:szCs w:val="20"/>
          <w:lang w:val="ru-RU"/>
        </w:rPr>
      </w:pPr>
      <w:r w:rsidRPr="00422A04">
        <w:rPr>
          <w:color w:val="000000"/>
          <w:spacing w:val="26"/>
          <w:sz w:val="20"/>
          <w:szCs w:val="20"/>
          <w:lang w:val="ru-RU"/>
        </w:rPr>
        <w:t>УТВЕРЖДАЮ</w:t>
      </w:r>
    </w:p>
    <w:p w:rsidR="00422A04" w:rsidRPr="00422A04" w:rsidRDefault="00422A04" w:rsidP="00422A04">
      <w:pPr>
        <w:spacing w:after="0" w:line="276" w:lineRule="auto"/>
        <w:ind w:firstLine="709"/>
        <w:contextualSpacing/>
        <w:jc w:val="right"/>
        <w:rPr>
          <w:sz w:val="20"/>
          <w:szCs w:val="20"/>
          <w:lang w:val="ru-RU"/>
        </w:rPr>
      </w:pPr>
      <w:r w:rsidRPr="00422A04">
        <w:rPr>
          <w:sz w:val="20"/>
          <w:szCs w:val="20"/>
          <w:lang w:val="ru-RU"/>
        </w:rPr>
        <w:t>Зав. кафедрой ИУС</w:t>
      </w:r>
    </w:p>
    <w:p w:rsidR="00422A04" w:rsidRPr="00422A04" w:rsidRDefault="00422A04" w:rsidP="00422A04">
      <w:pPr>
        <w:spacing w:after="0" w:line="276" w:lineRule="auto"/>
        <w:ind w:firstLine="709"/>
        <w:contextualSpacing/>
        <w:jc w:val="right"/>
        <w:rPr>
          <w:sz w:val="20"/>
          <w:szCs w:val="20"/>
          <w:lang w:val="ru-RU"/>
        </w:rPr>
      </w:pPr>
      <w:r w:rsidRPr="00422A04">
        <w:rPr>
          <w:sz w:val="20"/>
          <w:szCs w:val="20"/>
          <w:lang w:val="ru-RU"/>
        </w:rPr>
        <w:t xml:space="preserve">  </w:t>
      </w:r>
      <w:r w:rsidRPr="00422A04">
        <w:rPr>
          <w:bCs/>
          <w:sz w:val="20"/>
          <w:szCs w:val="20"/>
          <w:lang w:val="ru-RU"/>
        </w:rPr>
        <w:t>П.Д. Дробинцев</w:t>
      </w:r>
    </w:p>
    <w:p w:rsidR="00422A04" w:rsidRPr="00422A04" w:rsidRDefault="00422A04" w:rsidP="00422A04">
      <w:pPr>
        <w:spacing w:after="0" w:line="276" w:lineRule="auto"/>
        <w:ind w:firstLine="709"/>
        <w:contextualSpacing/>
        <w:jc w:val="right"/>
        <w:rPr>
          <w:sz w:val="20"/>
          <w:szCs w:val="20"/>
          <w:lang w:val="ru-RU"/>
        </w:rPr>
      </w:pPr>
      <w:r w:rsidRPr="00422A04">
        <w:rPr>
          <w:sz w:val="20"/>
          <w:szCs w:val="20"/>
          <w:lang w:val="ru-RU"/>
        </w:rPr>
        <w:t xml:space="preserve"> «_____»___________г.</w:t>
      </w:r>
    </w:p>
    <w:p w:rsidR="00422A04" w:rsidRPr="00422A04" w:rsidRDefault="00422A04" w:rsidP="00422A04">
      <w:pPr>
        <w:shd w:val="clear" w:color="auto" w:fill="FFFFFF"/>
        <w:spacing w:after="0" w:line="276" w:lineRule="auto"/>
        <w:contextualSpacing/>
        <w:jc w:val="right"/>
        <w:rPr>
          <w:color w:val="000000"/>
          <w:spacing w:val="21"/>
          <w:sz w:val="20"/>
          <w:szCs w:val="20"/>
          <w:lang w:val="ru-RU"/>
        </w:rPr>
      </w:pPr>
    </w:p>
    <w:p w:rsidR="00422A04" w:rsidRPr="00422A04" w:rsidRDefault="00422A04" w:rsidP="00422A04">
      <w:pPr>
        <w:spacing w:after="0" w:line="276" w:lineRule="auto"/>
        <w:contextualSpacing/>
        <w:jc w:val="center"/>
        <w:rPr>
          <w:b/>
          <w:sz w:val="20"/>
          <w:szCs w:val="20"/>
          <w:lang w:val="ru-RU"/>
        </w:rPr>
      </w:pPr>
      <w:r w:rsidRPr="00422A04">
        <w:rPr>
          <w:b/>
          <w:sz w:val="20"/>
          <w:szCs w:val="20"/>
          <w:lang w:val="ru-RU"/>
        </w:rPr>
        <w:t>З А Д А Н И Е</w:t>
      </w:r>
    </w:p>
    <w:p w:rsidR="00422A04" w:rsidRPr="00422A04" w:rsidRDefault="00422A04" w:rsidP="00422A04">
      <w:pPr>
        <w:spacing w:after="0" w:line="276" w:lineRule="auto"/>
        <w:contextualSpacing/>
        <w:jc w:val="center"/>
        <w:rPr>
          <w:b/>
          <w:sz w:val="20"/>
          <w:szCs w:val="20"/>
          <w:lang w:val="ru-RU"/>
        </w:rPr>
      </w:pPr>
      <w:r w:rsidRPr="00422A04">
        <w:rPr>
          <w:b/>
          <w:sz w:val="20"/>
          <w:szCs w:val="20"/>
          <w:lang w:val="ru-RU"/>
        </w:rPr>
        <w:t>к работе на соискание степени бакалавра</w:t>
      </w:r>
    </w:p>
    <w:p w:rsidR="00422A04" w:rsidRPr="00422A04" w:rsidRDefault="00422A04" w:rsidP="00422A04">
      <w:pPr>
        <w:shd w:val="clear" w:color="auto" w:fill="FFFFFF"/>
        <w:spacing w:after="0" w:line="276" w:lineRule="auto"/>
        <w:ind w:left="77"/>
        <w:contextualSpacing/>
        <w:jc w:val="center"/>
        <w:rPr>
          <w:b/>
          <w:bCs/>
          <w:sz w:val="20"/>
          <w:szCs w:val="20"/>
          <w:lang w:val="ru-RU"/>
        </w:rPr>
      </w:pPr>
    </w:p>
    <w:p w:rsidR="00422A04" w:rsidRPr="00422A04" w:rsidRDefault="00422A04" w:rsidP="00422A04">
      <w:pPr>
        <w:shd w:val="clear" w:color="auto" w:fill="FFFFFF"/>
        <w:tabs>
          <w:tab w:val="left" w:leader="underscore" w:pos="5376"/>
        </w:tabs>
        <w:spacing w:after="0" w:line="276" w:lineRule="auto"/>
        <w:contextualSpacing/>
        <w:rPr>
          <w:b/>
          <w:bCs/>
          <w:sz w:val="20"/>
          <w:szCs w:val="20"/>
          <w:lang w:val="ru-RU"/>
        </w:rPr>
      </w:pPr>
      <w:r w:rsidRPr="00422A04">
        <w:rPr>
          <w:sz w:val="20"/>
          <w:szCs w:val="20"/>
          <w:lang w:val="ru-RU"/>
        </w:rPr>
        <w:t>Студенту</w:t>
      </w:r>
      <w:r w:rsidRPr="00422A04">
        <w:rPr>
          <w:b/>
          <w:bCs/>
          <w:color w:val="000000"/>
          <w:spacing w:val="-5"/>
          <w:w w:val="118"/>
          <w:sz w:val="20"/>
          <w:szCs w:val="20"/>
          <w:lang w:val="ru-RU"/>
        </w:rPr>
        <w:t xml:space="preserve">  </w:t>
      </w:r>
      <w:r w:rsidRPr="00422A04">
        <w:rPr>
          <w:sz w:val="20"/>
          <w:szCs w:val="20"/>
          <w:lang w:val="ru-RU"/>
        </w:rPr>
        <w:t>группы 43504/3 Грицина Егору Олеговичу</w:t>
      </w:r>
    </w:p>
    <w:p w:rsidR="00112A6C" w:rsidRDefault="00112A6C" w:rsidP="00422A04">
      <w:pPr>
        <w:spacing w:after="0" w:line="276" w:lineRule="auto"/>
        <w:contextualSpacing/>
        <w:rPr>
          <w:sz w:val="20"/>
          <w:szCs w:val="20"/>
          <w:lang w:val="ru-RU"/>
        </w:rPr>
      </w:pPr>
    </w:p>
    <w:p w:rsidR="00422A04" w:rsidRDefault="00422A04" w:rsidP="00422A04">
      <w:pPr>
        <w:spacing w:after="0" w:line="276" w:lineRule="auto"/>
        <w:contextualSpacing/>
        <w:rPr>
          <w:color w:val="000000"/>
          <w:spacing w:val="8"/>
          <w:w w:val="98"/>
          <w:sz w:val="20"/>
          <w:szCs w:val="20"/>
          <w:lang w:val="ru-RU"/>
        </w:rPr>
      </w:pPr>
      <w:r w:rsidRPr="00422A04">
        <w:rPr>
          <w:sz w:val="20"/>
          <w:szCs w:val="20"/>
          <w:lang w:val="ru-RU"/>
        </w:rPr>
        <w:t>Тема проекта (работы)</w:t>
      </w:r>
      <w:r w:rsidRPr="00422A04">
        <w:rPr>
          <w:color w:val="000000"/>
          <w:spacing w:val="8"/>
          <w:w w:val="98"/>
          <w:sz w:val="20"/>
          <w:szCs w:val="20"/>
          <w:lang w:val="ru-RU"/>
        </w:rPr>
        <w:t xml:space="preserve">  </w:t>
      </w:r>
      <w:r w:rsidRPr="00422A04">
        <w:rPr>
          <w:sz w:val="20"/>
          <w:szCs w:val="20"/>
          <w:lang w:val="ru-RU"/>
        </w:rPr>
        <w:t>Разработка метода и программного модуля для генерации</w:t>
      </w:r>
      <w:r>
        <w:rPr>
          <w:sz w:val="20"/>
          <w:szCs w:val="20"/>
          <w:lang w:val="ru-RU"/>
        </w:rPr>
        <w:t xml:space="preserve"> </w:t>
      </w:r>
      <w:r w:rsidRPr="00422A04">
        <w:rPr>
          <w:sz w:val="20"/>
          <w:szCs w:val="20"/>
          <w:lang w:val="ru-RU"/>
        </w:rPr>
        <w:t>достоверных гипотез пользовательского ввода в системах понимания естественной</w:t>
      </w:r>
      <w:r w:rsidRPr="00422A04">
        <w:rPr>
          <w:color w:val="000000"/>
          <w:spacing w:val="8"/>
          <w:w w:val="98"/>
          <w:sz w:val="20"/>
          <w:szCs w:val="20"/>
          <w:lang w:val="ru-RU"/>
        </w:rPr>
        <w:t xml:space="preserve"> </w:t>
      </w:r>
      <w:r>
        <w:rPr>
          <w:color w:val="000000"/>
          <w:spacing w:val="8"/>
          <w:w w:val="98"/>
          <w:sz w:val="20"/>
          <w:szCs w:val="20"/>
          <w:lang w:val="ru-RU"/>
        </w:rPr>
        <w:t>речи</w:t>
      </w:r>
    </w:p>
    <w:p w:rsidR="00422A04" w:rsidRPr="00422A04" w:rsidRDefault="00422A04" w:rsidP="00422A04">
      <w:pPr>
        <w:spacing w:after="0" w:line="276" w:lineRule="auto"/>
        <w:contextualSpacing/>
        <w:rPr>
          <w:color w:val="000000"/>
          <w:spacing w:val="8"/>
          <w:w w:val="98"/>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(утверждена распоряжением по ИКНТ от</w:t>
      </w:r>
      <w:r w:rsidR="00112A6C">
        <w:rPr>
          <w:sz w:val="20"/>
          <w:szCs w:val="20"/>
          <w:lang w:val="ru-RU"/>
        </w:rPr>
        <w:t xml:space="preserve"> </w:t>
      </w:r>
      <w:r w:rsidRPr="00422A04">
        <w:rPr>
          <w:sz w:val="20"/>
          <w:szCs w:val="20"/>
          <w:lang w:val="ru-RU"/>
        </w:rPr>
        <w:t>________________________№_________ )</w:t>
      </w: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2. Срок сдачи студентом оконченного проекта (работы) </w:t>
      </w:r>
    </w:p>
    <w:p w:rsidR="00112A6C" w:rsidRDefault="00112A6C"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3. Исходные данные к проекту (работе)</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Языки программирования: </w:t>
      </w:r>
      <w:r w:rsidRPr="00422A04">
        <w:rPr>
          <w:sz w:val="20"/>
          <w:szCs w:val="20"/>
        </w:rPr>
        <w:t>Java</w:t>
      </w:r>
      <w:r w:rsidRPr="00422A04">
        <w:rPr>
          <w:sz w:val="20"/>
          <w:szCs w:val="20"/>
          <w:lang w:val="ru-RU"/>
        </w:rPr>
        <w:t xml:space="preserve"> </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Средства разработки: </w:t>
      </w:r>
      <w:r w:rsidRPr="00422A04">
        <w:rPr>
          <w:sz w:val="20"/>
          <w:szCs w:val="20"/>
        </w:rPr>
        <w:t>IntelliJ</w:t>
      </w:r>
      <w:r w:rsidRPr="00422A04">
        <w:rPr>
          <w:sz w:val="20"/>
          <w:szCs w:val="20"/>
          <w:lang w:val="ru-RU"/>
        </w:rPr>
        <w:t xml:space="preserve"> </w:t>
      </w:r>
      <w:r w:rsidRPr="00422A04">
        <w:rPr>
          <w:sz w:val="20"/>
          <w:szCs w:val="20"/>
        </w:rPr>
        <w:t>IDEA</w:t>
      </w:r>
      <w:r w:rsidRPr="00422A04">
        <w:rPr>
          <w:sz w:val="20"/>
          <w:szCs w:val="20"/>
          <w:lang w:val="ru-RU"/>
        </w:rPr>
        <w:t xml:space="preserve"> </w:t>
      </w:r>
      <w:r w:rsidRPr="00422A04">
        <w:rPr>
          <w:sz w:val="20"/>
          <w:szCs w:val="20"/>
        </w:rPr>
        <w:t>the</w:t>
      </w:r>
      <w:r w:rsidRPr="00422A04">
        <w:rPr>
          <w:sz w:val="20"/>
          <w:szCs w:val="20"/>
          <w:lang w:val="ru-RU"/>
        </w:rPr>
        <w:t xml:space="preserve"> </w:t>
      </w:r>
      <w:r w:rsidRPr="00422A04">
        <w:rPr>
          <w:sz w:val="20"/>
          <w:szCs w:val="20"/>
        </w:rPr>
        <w:t>Java</w:t>
      </w:r>
      <w:r w:rsidRPr="00422A04">
        <w:rPr>
          <w:sz w:val="20"/>
          <w:szCs w:val="20"/>
          <w:lang w:val="ru-RU"/>
        </w:rPr>
        <w:t xml:space="preserve"> </w:t>
      </w:r>
      <w:r w:rsidRPr="00422A04">
        <w:rPr>
          <w:sz w:val="20"/>
          <w:szCs w:val="20"/>
        </w:rPr>
        <w:t>IDE</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Системные библиотеки: </w:t>
      </w:r>
      <w:r w:rsidRPr="00422A04">
        <w:rPr>
          <w:sz w:val="20"/>
          <w:szCs w:val="20"/>
        </w:rPr>
        <w:t>Stanford</w:t>
      </w:r>
      <w:r w:rsidRPr="00422A04">
        <w:rPr>
          <w:sz w:val="20"/>
          <w:szCs w:val="20"/>
          <w:lang w:val="ru-RU"/>
        </w:rPr>
        <w:t xml:space="preserve"> </w:t>
      </w:r>
      <w:proofErr w:type="spellStart"/>
      <w:r w:rsidRPr="00422A04">
        <w:rPr>
          <w:sz w:val="20"/>
          <w:szCs w:val="20"/>
        </w:rPr>
        <w:t>CoreNLP</w:t>
      </w:r>
      <w:proofErr w:type="spellEnd"/>
      <w:r w:rsidRPr="00422A04">
        <w:rPr>
          <w:sz w:val="20"/>
          <w:szCs w:val="20"/>
          <w:lang w:val="ru-RU"/>
        </w:rPr>
        <w:t xml:space="preserve"> </w:t>
      </w:r>
      <w:r w:rsidRPr="00422A04">
        <w:rPr>
          <w:sz w:val="20"/>
          <w:szCs w:val="20"/>
        </w:rPr>
        <w:t>tools</w:t>
      </w:r>
    </w:p>
    <w:p w:rsidR="00112A6C" w:rsidRDefault="00112A6C" w:rsidP="00422A04">
      <w:pPr>
        <w:shd w:val="clear" w:color="auto" w:fill="FFFFFF"/>
        <w:tabs>
          <w:tab w:val="left" w:pos="230"/>
        </w:tabs>
        <w:spacing w:after="0" w:line="276" w:lineRule="auto"/>
        <w:contextualSpacing/>
        <w:rPr>
          <w:color w:val="000000"/>
          <w:spacing w:val="-11"/>
          <w:sz w:val="20"/>
          <w:szCs w:val="20"/>
          <w:lang w:val="ru-RU"/>
        </w:rPr>
      </w:pPr>
    </w:p>
    <w:p w:rsidR="00422A04" w:rsidRDefault="00422A04" w:rsidP="00422A04">
      <w:pPr>
        <w:shd w:val="clear" w:color="auto" w:fill="FFFFFF"/>
        <w:tabs>
          <w:tab w:val="left" w:pos="230"/>
        </w:tabs>
        <w:spacing w:after="0" w:line="276" w:lineRule="auto"/>
        <w:contextualSpacing/>
        <w:rPr>
          <w:color w:val="000000"/>
          <w:sz w:val="20"/>
          <w:szCs w:val="20"/>
          <w:lang w:val="ru-RU"/>
        </w:rPr>
      </w:pPr>
      <w:r w:rsidRPr="00422A04">
        <w:rPr>
          <w:color w:val="000000"/>
          <w:spacing w:val="-11"/>
          <w:sz w:val="20"/>
          <w:szCs w:val="20"/>
          <w:lang w:val="ru-RU"/>
        </w:rPr>
        <w:t>4.</w:t>
      </w:r>
      <w:r w:rsidRPr="00422A04">
        <w:rPr>
          <w:color w:val="000000"/>
          <w:sz w:val="20"/>
          <w:szCs w:val="20"/>
          <w:lang w:val="ru-RU"/>
        </w:rPr>
        <w:tab/>
        <w:t>Содержание расчетно-пояснительной записки (перечень подлежащих разработке вопросов)</w:t>
      </w:r>
    </w:p>
    <w:p w:rsidR="00112A6C" w:rsidRPr="00422A04" w:rsidRDefault="00112A6C" w:rsidP="00422A04">
      <w:pPr>
        <w:shd w:val="clear" w:color="auto" w:fill="FFFFFF"/>
        <w:tabs>
          <w:tab w:val="left" w:pos="230"/>
        </w:tabs>
        <w:spacing w:after="0" w:line="276" w:lineRule="auto"/>
        <w:contextualSpacing/>
        <w:rPr>
          <w:color w:val="000000"/>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Обоснование необходимости генерации гипотез пользовательского ввода </w:t>
      </w:r>
    </w:p>
    <w:p w:rsidR="00422A04" w:rsidRPr="00422A04" w:rsidRDefault="00422A04" w:rsidP="00422A04">
      <w:pPr>
        <w:spacing w:after="0" w:line="276" w:lineRule="auto"/>
        <w:contextualSpacing/>
        <w:rPr>
          <w:sz w:val="20"/>
          <w:szCs w:val="20"/>
          <w:lang w:val="ru-RU"/>
        </w:rPr>
      </w:pPr>
      <w:r w:rsidRPr="00422A04">
        <w:rPr>
          <w:sz w:val="20"/>
          <w:szCs w:val="20"/>
          <w:lang w:val="ru-RU"/>
        </w:rPr>
        <w:t>Анализ существующих подходов к генерации гипотез пользовательского ввода</w:t>
      </w:r>
    </w:p>
    <w:p w:rsidR="00422A04" w:rsidRPr="00422A04" w:rsidRDefault="00422A04" w:rsidP="00422A04">
      <w:pPr>
        <w:spacing w:after="0" w:line="276" w:lineRule="auto"/>
        <w:contextualSpacing/>
        <w:rPr>
          <w:sz w:val="20"/>
          <w:szCs w:val="20"/>
          <w:lang w:val="ru-RU"/>
        </w:rPr>
      </w:pPr>
      <w:r w:rsidRPr="00422A04">
        <w:rPr>
          <w:sz w:val="20"/>
          <w:szCs w:val="20"/>
          <w:lang w:val="ru-RU"/>
        </w:rPr>
        <w:t>Определение требований к разрабатываемому методу генерации гипотез</w:t>
      </w:r>
    </w:p>
    <w:p w:rsidR="00422A04" w:rsidRPr="00422A04" w:rsidRDefault="00422A04" w:rsidP="00422A04">
      <w:pPr>
        <w:spacing w:after="0" w:line="276" w:lineRule="auto"/>
        <w:contextualSpacing/>
        <w:rPr>
          <w:sz w:val="20"/>
          <w:szCs w:val="20"/>
          <w:lang w:val="ru-RU"/>
        </w:rPr>
      </w:pPr>
      <w:r w:rsidRPr="00422A04">
        <w:rPr>
          <w:sz w:val="20"/>
          <w:szCs w:val="20"/>
          <w:lang w:val="ru-RU"/>
        </w:rPr>
        <w:t>Разработка метода составления гипотез пользовательского ввода</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Программная реализация модуля составления гипотез на основе синтаксического разбора предложения </w:t>
      </w:r>
    </w:p>
    <w:p w:rsidR="00422A04" w:rsidRPr="00422A04" w:rsidRDefault="00422A04" w:rsidP="00422A04">
      <w:pPr>
        <w:spacing w:after="0" w:line="276" w:lineRule="auto"/>
        <w:contextualSpacing/>
        <w:rPr>
          <w:sz w:val="20"/>
          <w:szCs w:val="20"/>
          <w:lang w:val="ru-RU"/>
        </w:rPr>
      </w:pPr>
      <w:r w:rsidRPr="00422A04">
        <w:rPr>
          <w:sz w:val="20"/>
          <w:szCs w:val="20"/>
          <w:lang w:val="ru-RU"/>
        </w:rPr>
        <w:t>Разработка метода оценки достоверности гипотезы</w:t>
      </w:r>
    </w:p>
    <w:p w:rsidR="00422A04" w:rsidRPr="00422A04" w:rsidRDefault="00422A04" w:rsidP="00422A04">
      <w:pPr>
        <w:spacing w:after="0" w:line="276" w:lineRule="auto"/>
        <w:contextualSpacing/>
        <w:rPr>
          <w:sz w:val="20"/>
          <w:szCs w:val="20"/>
          <w:lang w:val="ru-RU"/>
        </w:rPr>
      </w:pPr>
      <w:r w:rsidRPr="00422A04">
        <w:rPr>
          <w:sz w:val="20"/>
          <w:szCs w:val="20"/>
          <w:lang w:val="ru-RU"/>
        </w:rPr>
        <w:t>Программная реализация модуля оценки достоверности гипотезы</w:t>
      </w:r>
    </w:p>
    <w:p w:rsidR="00112A6C" w:rsidRPr="00422A04" w:rsidRDefault="00422A04" w:rsidP="00422A04">
      <w:pPr>
        <w:spacing w:after="0" w:line="276" w:lineRule="auto"/>
        <w:contextualSpacing/>
        <w:rPr>
          <w:sz w:val="20"/>
          <w:szCs w:val="20"/>
          <w:lang w:val="ru-RU"/>
        </w:rPr>
      </w:pPr>
      <w:r w:rsidRPr="00422A04">
        <w:rPr>
          <w:sz w:val="20"/>
          <w:szCs w:val="20"/>
          <w:lang w:val="ru-RU"/>
        </w:rPr>
        <w:t>Анализ результатов работы</w:t>
      </w:r>
    </w:p>
    <w:p w:rsidR="00422A04" w:rsidRPr="00422A04" w:rsidRDefault="00422A04" w:rsidP="00422A04">
      <w:pPr>
        <w:shd w:val="clear" w:color="auto" w:fill="FFFFFF"/>
        <w:spacing w:after="0" w:line="276" w:lineRule="auto"/>
        <w:contextualSpacing/>
        <w:rPr>
          <w:color w:val="000000"/>
          <w:spacing w:val="-2"/>
          <w:sz w:val="20"/>
          <w:szCs w:val="20"/>
          <w:lang w:val="ru-RU"/>
        </w:rPr>
      </w:pPr>
      <w:r w:rsidRPr="00422A04">
        <w:rPr>
          <w:color w:val="000000"/>
          <w:spacing w:val="-2"/>
          <w:sz w:val="20"/>
          <w:szCs w:val="20"/>
          <w:lang w:val="ru-RU"/>
        </w:rPr>
        <w:lastRenderedPageBreak/>
        <w:t>5. Перечень графического материала (с точным указанием обязательных чертежей)</w:t>
      </w:r>
    </w:p>
    <w:p w:rsidR="00422A04" w:rsidRPr="004715C1" w:rsidRDefault="00422A04" w:rsidP="00422A04">
      <w:pPr>
        <w:shd w:val="clear" w:color="auto" w:fill="FFFFFF"/>
        <w:spacing w:after="0" w:line="276" w:lineRule="auto"/>
        <w:contextualSpacing/>
        <w:rPr>
          <w:color w:val="000000"/>
          <w:spacing w:val="-2"/>
          <w:sz w:val="20"/>
          <w:szCs w:val="20"/>
          <w:lang w:val="ru-RU"/>
        </w:rPr>
      </w:pPr>
      <w:r w:rsidRPr="004715C1">
        <w:rPr>
          <w:color w:val="000000"/>
          <w:spacing w:val="-2"/>
          <w:sz w:val="20"/>
          <w:szCs w:val="20"/>
          <w:lang w:val="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A04" w:rsidRPr="00422A04" w:rsidRDefault="00422A04" w:rsidP="00422A04">
      <w:pPr>
        <w:shd w:val="clear" w:color="auto" w:fill="FFFFFF"/>
        <w:spacing w:after="0" w:line="276" w:lineRule="auto"/>
        <w:contextualSpacing/>
        <w:rPr>
          <w:color w:val="000000"/>
          <w:spacing w:val="-2"/>
          <w:sz w:val="20"/>
          <w:szCs w:val="20"/>
          <w:lang w:val="ru-RU"/>
        </w:rPr>
      </w:pPr>
      <w:r w:rsidRPr="00422A04">
        <w:rPr>
          <w:color w:val="000000"/>
          <w:spacing w:val="-2"/>
          <w:sz w:val="20"/>
          <w:szCs w:val="20"/>
          <w:lang w:val="ru-RU"/>
        </w:rPr>
        <w:t>____________________________________________________________________________________</w:t>
      </w:r>
    </w:p>
    <w:p w:rsidR="00422A04" w:rsidRPr="00422A04" w:rsidRDefault="00422A04" w:rsidP="00422A04">
      <w:pPr>
        <w:shd w:val="clear" w:color="auto" w:fill="FFFFFF"/>
        <w:spacing w:after="0" w:line="276" w:lineRule="auto"/>
        <w:ind w:left="10"/>
        <w:contextualSpacing/>
        <w:rPr>
          <w:color w:val="000000"/>
          <w:spacing w:val="-1"/>
          <w:sz w:val="20"/>
          <w:szCs w:val="20"/>
          <w:lang w:val="ru-RU"/>
        </w:rPr>
      </w:pPr>
    </w:p>
    <w:p w:rsidR="00422A04" w:rsidRPr="00422A04" w:rsidRDefault="00422A04" w:rsidP="00422A04">
      <w:pPr>
        <w:shd w:val="clear" w:color="auto" w:fill="FFFFFF"/>
        <w:spacing w:after="0" w:line="276" w:lineRule="auto"/>
        <w:contextualSpacing/>
        <w:rPr>
          <w:color w:val="000000"/>
          <w:spacing w:val="-1"/>
          <w:sz w:val="20"/>
          <w:szCs w:val="20"/>
          <w:lang w:val="ru-RU"/>
        </w:rPr>
      </w:pPr>
      <w:r w:rsidRPr="00422A04">
        <w:rPr>
          <w:color w:val="000000"/>
          <w:spacing w:val="-1"/>
          <w:sz w:val="20"/>
          <w:szCs w:val="20"/>
          <w:lang w:val="ru-RU"/>
        </w:rPr>
        <w:t>6. Консультанты по проекту (с указанием  относящихся к ним разделов проекта, работы)</w:t>
      </w:r>
    </w:p>
    <w:p w:rsidR="00422A04" w:rsidRPr="00422A04" w:rsidRDefault="00422A04" w:rsidP="00422A04">
      <w:pPr>
        <w:shd w:val="clear" w:color="auto" w:fill="FFFFFF"/>
        <w:spacing w:after="0" w:line="276" w:lineRule="auto"/>
        <w:contextualSpacing/>
        <w:rPr>
          <w:color w:val="000000"/>
          <w:spacing w:val="-1"/>
          <w:sz w:val="20"/>
          <w:szCs w:val="20"/>
          <w:lang w:val="ru-RU"/>
        </w:rPr>
      </w:pPr>
      <w:r w:rsidRPr="00422A04">
        <w:rPr>
          <w:color w:val="000000"/>
          <w:spacing w:val="-1"/>
          <w:sz w:val="20"/>
          <w:szCs w:val="20"/>
          <w:lang w:val="ru-R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22A04" w:rsidRPr="00422A04" w:rsidRDefault="00422A04" w:rsidP="00422A04">
      <w:pPr>
        <w:shd w:val="clear" w:color="auto" w:fill="FFFFFF"/>
        <w:spacing w:after="0" w:line="276" w:lineRule="auto"/>
        <w:contextualSpacing/>
        <w:rPr>
          <w:color w:val="000000"/>
          <w:spacing w:val="-4"/>
          <w:sz w:val="20"/>
          <w:szCs w:val="20"/>
          <w:lang w:val="ru-RU"/>
        </w:rPr>
      </w:pPr>
    </w:p>
    <w:p w:rsidR="00112A6C" w:rsidRDefault="00422A04" w:rsidP="00422A04">
      <w:pPr>
        <w:shd w:val="clear" w:color="auto" w:fill="FFFFFF"/>
        <w:spacing w:after="0" w:line="276" w:lineRule="auto"/>
        <w:contextualSpacing/>
        <w:rPr>
          <w:color w:val="000000"/>
          <w:spacing w:val="-2"/>
          <w:sz w:val="20"/>
          <w:szCs w:val="20"/>
          <w:lang w:val="ru-RU"/>
        </w:rPr>
      </w:pPr>
      <w:r w:rsidRPr="00422A04">
        <w:rPr>
          <w:color w:val="000000"/>
          <w:spacing w:val="-4"/>
          <w:sz w:val="20"/>
          <w:szCs w:val="20"/>
          <w:lang w:val="ru-RU"/>
        </w:rPr>
        <w:t xml:space="preserve">7. Дача выдачи задания </w:t>
      </w:r>
      <w:r w:rsidRPr="00422A04">
        <w:rPr>
          <w:color w:val="000000"/>
          <w:spacing w:val="-2"/>
          <w:sz w:val="20"/>
          <w:szCs w:val="20"/>
          <w:lang w:val="ru-RU"/>
        </w:rPr>
        <w:t>___________________________</w:t>
      </w:r>
      <w:r w:rsidR="00112A6C">
        <w:rPr>
          <w:color w:val="000000"/>
          <w:spacing w:val="-2"/>
          <w:sz w:val="20"/>
          <w:szCs w:val="20"/>
          <w:lang w:val="ru-RU"/>
        </w:rPr>
        <w:t>______________</w:t>
      </w:r>
    </w:p>
    <w:p w:rsidR="00112A6C" w:rsidRDefault="00112A6C" w:rsidP="00422A04">
      <w:pPr>
        <w:shd w:val="clear" w:color="auto" w:fill="FFFFFF"/>
        <w:spacing w:after="0" w:line="276" w:lineRule="auto"/>
        <w:contextualSpacing/>
        <w:rPr>
          <w:color w:val="000000"/>
          <w:spacing w:val="-4"/>
          <w:sz w:val="20"/>
          <w:szCs w:val="20"/>
          <w:lang w:val="ru-RU"/>
        </w:rPr>
      </w:pPr>
    </w:p>
    <w:p w:rsidR="00422A04" w:rsidRPr="00422A04" w:rsidRDefault="00422A04" w:rsidP="00422A04">
      <w:pPr>
        <w:shd w:val="clear" w:color="auto" w:fill="FFFFFF"/>
        <w:spacing w:after="0" w:line="276" w:lineRule="auto"/>
        <w:contextualSpacing/>
        <w:rPr>
          <w:color w:val="000000"/>
          <w:spacing w:val="-4"/>
          <w:sz w:val="20"/>
          <w:szCs w:val="20"/>
          <w:lang w:val="ru-RU"/>
        </w:rPr>
      </w:pPr>
      <w:r w:rsidRPr="00422A04">
        <w:rPr>
          <w:iCs/>
          <w:color w:val="000000"/>
          <w:spacing w:val="6"/>
          <w:sz w:val="20"/>
          <w:szCs w:val="20"/>
          <w:lang w:val="ru-RU"/>
        </w:rPr>
        <w:t>Руководитель</w:t>
      </w:r>
      <w:r w:rsidRPr="00422A04">
        <w:rPr>
          <w:color w:val="000000"/>
          <w:spacing w:val="6"/>
          <w:sz w:val="20"/>
          <w:szCs w:val="20"/>
          <w:lang w:val="ru-RU"/>
        </w:rPr>
        <w:t xml:space="preserve">    </w:t>
      </w:r>
      <w:r w:rsidRPr="00422A04">
        <w:rPr>
          <w:color w:val="000000"/>
          <w:spacing w:val="-2"/>
          <w:sz w:val="20"/>
          <w:szCs w:val="20"/>
          <w:lang w:val="ru-RU"/>
        </w:rPr>
        <w:t>Коликова Т.В.</w:t>
      </w:r>
    </w:p>
    <w:p w:rsidR="00422A04" w:rsidRPr="00422A04" w:rsidRDefault="00422A04" w:rsidP="00422A04">
      <w:pPr>
        <w:pBdr>
          <w:bottom w:val="single" w:sz="6" w:space="0" w:color="auto"/>
        </w:pBdr>
        <w:shd w:val="clear" w:color="auto" w:fill="FFFFFF"/>
        <w:tabs>
          <w:tab w:val="left" w:leader="underscore" w:pos="6096"/>
        </w:tabs>
        <w:spacing w:after="0" w:line="276" w:lineRule="auto"/>
        <w:contextualSpacing/>
        <w:rPr>
          <w:sz w:val="20"/>
          <w:szCs w:val="20"/>
          <w:lang w:val="ru-RU"/>
        </w:rPr>
      </w:pPr>
    </w:p>
    <w:p w:rsidR="00422A04" w:rsidRPr="00422A04" w:rsidRDefault="00422A04" w:rsidP="00422A04">
      <w:pPr>
        <w:pBdr>
          <w:bottom w:val="single" w:sz="6" w:space="0" w:color="auto"/>
        </w:pBdr>
        <w:shd w:val="clear" w:color="auto" w:fill="FFFFFF"/>
        <w:tabs>
          <w:tab w:val="left" w:leader="underscore" w:pos="6096"/>
        </w:tabs>
        <w:spacing w:after="0" w:line="276" w:lineRule="auto"/>
        <w:contextualSpacing/>
        <w:rPr>
          <w:color w:val="000000"/>
          <w:spacing w:val="6"/>
          <w:sz w:val="20"/>
          <w:szCs w:val="20"/>
          <w:lang w:val="ru-RU"/>
        </w:rPr>
      </w:pPr>
      <w:r w:rsidRPr="00422A04">
        <w:rPr>
          <w:i/>
          <w:iCs/>
          <w:color w:val="000000"/>
          <w:spacing w:val="6"/>
          <w:sz w:val="20"/>
          <w:szCs w:val="20"/>
          <w:lang w:val="ru-RU"/>
        </w:rPr>
        <w:t xml:space="preserve"> </w:t>
      </w:r>
      <w:r w:rsidRPr="00422A04">
        <w:rPr>
          <w:iCs/>
          <w:color w:val="000000"/>
          <w:spacing w:val="6"/>
          <w:sz w:val="20"/>
          <w:szCs w:val="20"/>
          <w:lang w:val="ru-RU"/>
        </w:rPr>
        <w:t>Задание принял к исполнению</w:t>
      </w:r>
      <w:r w:rsidRPr="00422A04">
        <w:rPr>
          <w:color w:val="000000"/>
          <w:spacing w:val="6"/>
          <w:sz w:val="20"/>
          <w:szCs w:val="20"/>
          <w:lang w:val="ru-RU"/>
        </w:rPr>
        <w:t xml:space="preserve">   </w:t>
      </w:r>
    </w:p>
    <w:p w:rsidR="00422A04" w:rsidRPr="00422A04" w:rsidRDefault="00422A04" w:rsidP="00422A04">
      <w:pPr>
        <w:shd w:val="clear" w:color="auto" w:fill="FFFFFF"/>
        <w:tabs>
          <w:tab w:val="left" w:leader="underscore" w:pos="6096"/>
        </w:tabs>
        <w:spacing w:after="0" w:line="276" w:lineRule="auto"/>
        <w:ind w:left="2863"/>
        <w:contextualSpacing/>
        <w:rPr>
          <w:color w:val="000000"/>
          <w:spacing w:val="6"/>
          <w:sz w:val="20"/>
          <w:szCs w:val="20"/>
          <w:lang w:val="ru-RU"/>
        </w:rPr>
      </w:pPr>
      <w:r w:rsidRPr="00422A04">
        <w:rPr>
          <w:color w:val="000000"/>
          <w:spacing w:val="6"/>
          <w:sz w:val="20"/>
          <w:szCs w:val="20"/>
          <w:lang w:val="ru-RU"/>
        </w:rPr>
        <w:t xml:space="preserve">                                       (дата)</w:t>
      </w:r>
    </w:p>
    <w:p w:rsidR="00422A04" w:rsidRPr="00422A04" w:rsidRDefault="00422A04" w:rsidP="00422A04">
      <w:pPr>
        <w:shd w:val="clear" w:color="auto" w:fill="FFFFFF"/>
        <w:spacing w:after="0" w:line="276" w:lineRule="auto"/>
        <w:contextualSpacing/>
        <w:rPr>
          <w:sz w:val="20"/>
          <w:szCs w:val="20"/>
          <w:lang w:val="ru-RU"/>
        </w:rPr>
      </w:pPr>
      <w:r w:rsidRPr="00422A04">
        <w:rPr>
          <w:color w:val="000000"/>
          <w:spacing w:val="-2"/>
          <w:sz w:val="20"/>
          <w:szCs w:val="20"/>
          <w:lang w:val="ru-RU"/>
        </w:rPr>
        <w:t>___________________________________________________</w:t>
      </w:r>
      <w:r w:rsidR="00112A6C">
        <w:rPr>
          <w:color w:val="000000"/>
          <w:spacing w:val="-2"/>
          <w:sz w:val="20"/>
          <w:szCs w:val="20"/>
          <w:lang w:val="ru-RU"/>
        </w:rPr>
        <w:t>__________________</w:t>
      </w:r>
      <w:r w:rsidR="00112A6C">
        <w:rPr>
          <w:color w:val="000000"/>
          <w:spacing w:val="-2"/>
          <w:sz w:val="20"/>
          <w:szCs w:val="20"/>
          <w:lang w:val="ru-RU"/>
        </w:rPr>
        <w:tab/>
      </w:r>
      <w:r w:rsidR="00112A6C">
        <w:rPr>
          <w:color w:val="000000"/>
          <w:spacing w:val="-2"/>
          <w:sz w:val="20"/>
          <w:szCs w:val="20"/>
          <w:lang w:val="ru-RU"/>
        </w:rPr>
        <w:tab/>
      </w:r>
      <w:r w:rsidR="00112A6C">
        <w:rPr>
          <w:color w:val="000000"/>
          <w:spacing w:val="6"/>
          <w:sz w:val="20"/>
          <w:szCs w:val="20"/>
          <w:lang w:val="ru-RU"/>
        </w:rPr>
        <w:tab/>
      </w:r>
      <w:r w:rsidR="00112A6C">
        <w:rPr>
          <w:color w:val="000000"/>
          <w:spacing w:val="6"/>
          <w:sz w:val="20"/>
          <w:szCs w:val="20"/>
          <w:lang w:val="ru-RU"/>
        </w:rPr>
        <w:tab/>
      </w:r>
      <w:r w:rsidR="00112A6C">
        <w:rPr>
          <w:color w:val="000000"/>
          <w:spacing w:val="6"/>
          <w:sz w:val="20"/>
          <w:szCs w:val="20"/>
          <w:lang w:val="ru-RU"/>
        </w:rPr>
        <w:tab/>
      </w:r>
      <w:r w:rsidR="00112A6C">
        <w:rPr>
          <w:color w:val="000000"/>
          <w:spacing w:val="6"/>
          <w:sz w:val="20"/>
          <w:szCs w:val="20"/>
          <w:lang w:val="ru-RU"/>
        </w:rPr>
        <w:tab/>
      </w:r>
      <w:r w:rsidRPr="00422A04">
        <w:rPr>
          <w:color w:val="000000"/>
          <w:spacing w:val="6"/>
          <w:sz w:val="20"/>
          <w:szCs w:val="20"/>
          <w:lang w:val="ru-RU"/>
        </w:rPr>
        <w:tab/>
        <w:t>(подпись студента)</w:t>
      </w: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p>
    <w:p w:rsidR="00422A04" w:rsidRPr="00422A04" w:rsidRDefault="00422A04" w:rsidP="00422A04">
      <w:pPr>
        <w:spacing w:after="0" w:line="276" w:lineRule="auto"/>
        <w:contextualSpacing/>
        <w:rPr>
          <w:sz w:val="20"/>
          <w:szCs w:val="20"/>
          <w:lang w:val="ru-RU"/>
        </w:rPr>
      </w:pPr>
      <w:r w:rsidRPr="00422A04">
        <w:rPr>
          <w:sz w:val="20"/>
          <w:szCs w:val="20"/>
          <w:lang w:val="ru-RU"/>
        </w:rPr>
        <w:t>ПРИМЕЧАНИЯ:     1.Это задание прилагается к законченному проекту (работе) и вместе с  проектом представляется в ГАК.</w:t>
      </w:r>
    </w:p>
    <w:p w:rsidR="00422A04" w:rsidRPr="00422A04" w:rsidRDefault="00422A04" w:rsidP="00422A04">
      <w:pPr>
        <w:spacing w:after="0" w:line="276" w:lineRule="auto"/>
        <w:contextualSpacing/>
        <w:rPr>
          <w:sz w:val="20"/>
          <w:szCs w:val="20"/>
          <w:lang w:val="ru-RU"/>
        </w:rPr>
      </w:pPr>
      <w:r w:rsidRPr="00422A04">
        <w:rPr>
          <w:sz w:val="20"/>
          <w:szCs w:val="20"/>
          <w:lang w:val="ru-RU"/>
        </w:rPr>
        <w:t xml:space="preserve">                                 2. Кроме задания, студент должен получить от руководителя календарный  график работы над проектом (работой) на весь период проектирования (с  указанием сроков выполнения и трудоемкости отдельных этапов).</w:t>
      </w:r>
    </w:p>
    <w:p w:rsidR="00422A04" w:rsidRDefault="00422A04" w:rsidP="00413178">
      <w:pPr>
        <w:rPr>
          <w:lang w:val="ru-RU"/>
        </w:rPr>
      </w:pPr>
    </w:p>
    <w:p w:rsidR="00422A04" w:rsidRPr="00413178" w:rsidRDefault="00422A04" w:rsidP="00413178">
      <w:pPr>
        <w:rPr>
          <w:lang w:val="ru-RU"/>
        </w:rPr>
        <w:sectPr w:rsidR="00422A04" w:rsidRPr="00413178" w:rsidSect="00E63ECC">
          <w:pgSz w:w="8395" w:h="11909"/>
          <w:pgMar w:top="709" w:right="598" w:bottom="709" w:left="993" w:header="720" w:footer="720" w:gutter="0"/>
          <w:cols w:space="720"/>
          <w:docGrid w:linePitch="360"/>
        </w:sectPr>
      </w:pPr>
    </w:p>
    <w:p w:rsidR="00112A6C" w:rsidRDefault="00112A6C" w:rsidP="007E0AB6">
      <w:pPr>
        <w:pStyle w:val="Heading1"/>
        <w:rPr>
          <w:lang w:val="ru-RU"/>
        </w:rPr>
      </w:pPr>
      <w:bookmarkStart w:id="1" w:name="_Toc453336137"/>
      <w:r>
        <w:rPr>
          <w:lang w:val="ru-RU"/>
        </w:rPr>
        <w:lastRenderedPageBreak/>
        <w:t>Реферат</w:t>
      </w:r>
      <w:bookmarkEnd w:id="1"/>
    </w:p>
    <w:p w:rsidR="00112A6C" w:rsidRDefault="00C84E7E" w:rsidP="00C84E7E">
      <w:pPr>
        <w:ind w:firstLine="708"/>
        <w:rPr>
          <w:lang w:val="ru-RU"/>
        </w:rPr>
      </w:pPr>
      <w:r>
        <w:rPr>
          <w:lang w:val="ru-RU"/>
        </w:rPr>
        <w:t>Работа содерж</w:t>
      </w:r>
      <w:r w:rsidR="004C6C49">
        <w:rPr>
          <w:lang w:val="ru-RU"/>
        </w:rPr>
        <w:t xml:space="preserve">ит </w:t>
      </w:r>
      <w:commentRangeStart w:id="2"/>
      <w:r w:rsidR="004C6C49">
        <w:rPr>
          <w:lang w:val="ru-RU"/>
        </w:rPr>
        <w:t>00 страницы, 00 иллюстрации,</w:t>
      </w:r>
      <w:r>
        <w:rPr>
          <w:lang w:val="ru-RU"/>
        </w:rPr>
        <w:t xml:space="preserve"> 1 таблицу</w:t>
      </w:r>
      <w:r w:rsidR="004C6C49">
        <w:rPr>
          <w:lang w:val="ru-RU"/>
        </w:rPr>
        <w:t xml:space="preserve"> и 3 приложения</w:t>
      </w:r>
      <w:r>
        <w:rPr>
          <w:lang w:val="ru-RU"/>
        </w:rPr>
        <w:t>. При написании работы использовано 00 источников.</w:t>
      </w:r>
      <w:commentRangeEnd w:id="2"/>
      <w:r w:rsidR="00486528">
        <w:rPr>
          <w:rStyle w:val="CommentReference"/>
        </w:rPr>
        <w:commentReference w:id="2"/>
      </w:r>
    </w:p>
    <w:p w:rsidR="00C84E7E" w:rsidRDefault="00C84E7E" w:rsidP="00112A6C">
      <w:pPr>
        <w:rPr>
          <w:lang w:val="ru-RU"/>
        </w:rPr>
      </w:pPr>
      <w:r>
        <w:rPr>
          <w:lang w:val="ru-RU"/>
        </w:rPr>
        <w:tab/>
      </w:r>
      <w:commentRangeStart w:id="3"/>
      <w:r>
        <w:rPr>
          <w:lang w:val="ru-RU"/>
        </w:rPr>
        <w:t xml:space="preserve">Обработка естественной речи, синтаксический анализ, синтаксические деревья, грамматические шаблоны, </w:t>
      </w:r>
      <w:r>
        <w:t>Stanford</w:t>
      </w:r>
      <w:r w:rsidRPr="00C84E7E">
        <w:rPr>
          <w:lang w:val="ru-RU"/>
        </w:rPr>
        <w:t xml:space="preserve"> </w:t>
      </w:r>
      <w:proofErr w:type="spellStart"/>
      <w:r>
        <w:t>CoreNL</w:t>
      </w:r>
      <w:proofErr w:type="spellEnd"/>
      <w:r w:rsidRPr="00C84E7E">
        <w:rPr>
          <w:lang w:val="ru-RU"/>
        </w:rPr>
        <w:t xml:space="preserve">, </w:t>
      </w:r>
      <w:r>
        <w:t>The</w:t>
      </w:r>
      <w:r w:rsidRPr="00C84E7E">
        <w:rPr>
          <w:lang w:val="ru-RU"/>
        </w:rPr>
        <w:t xml:space="preserve"> </w:t>
      </w:r>
      <w:r>
        <w:t>Stanford</w:t>
      </w:r>
      <w:r w:rsidRPr="00C84E7E">
        <w:rPr>
          <w:lang w:val="ru-RU"/>
        </w:rPr>
        <w:t xml:space="preserve"> </w:t>
      </w:r>
      <w:r>
        <w:t>Parser</w:t>
      </w:r>
      <w:r>
        <w:rPr>
          <w:lang w:val="ru-RU"/>
        </w:rPr>
        <w:t>.</w:t>
      </w:r>
      <w:commentRangeEnd w:id="3"/>
      <w:r w:rsidR="00486528">
        <w:rPr>
          <w:rStyle w:val="CommentReference"/>
        </w:rPr>
        <w:commentReference w:id="3"/>
      </w:r>
    </w:p>
    <w:p w:rsidR="00C84E7E" w:rsidRDefault="00C84E7E" w:rsidP="00112A6C">
      <w:pPr>
        <w:rPr>
          <w:lang w:val="ru-RU"/>
        </w:rPr>
      </w:pPr>
      <w:r>
        <w:rPr>
          <w:lang w:val="ru-RU"/>
        </w:rPr>
        <w:tab/>
        <w:t xml:space="preserve">Данная работа посвящена такой области информационных технологий, как обработка и понимание естественной речи. Целью работы является разработка алгоритма, позволяющего решить проблему выделения </w:t>
      </w:r>
      <w:r w:rsidR="00F94D2D">
        <w:rPr>
          <w:lang w:val="ru-RU"/>
        </w:rPr>
        <w:t>смысла</w:t>
      </w:r>
      <w:r>
        <w:rPr>
          <w:lang w:val="ru-RU"/>
        </w:rPr>
        <w:t xml:space="preserve"> из предложений, в которых используются лишние распространяющие слова.</w:t>
      </w:r>
      <w:r w:rsidR="00F94D2D">
        <w:rPr>
          <w:lang w:val="ru-RU"/>
        </w:rPr>
        <w:t xml:space="preserve"> </w:t>
      </w:r>
      <w:r>
        <w:rPr>
          <w:lang w:val="ru-RU"/>
        </w:rPr>
        <w:tab/>
        <w:t>Разработанный модуль позволяет сократить и упростить предложения, которые не подходят под существующие грамматические шаблоны.</w:t>
      </w:r>
    </w:p>
    <w:p w:rsidR="00112A6C" w:rsidRDefault="00C84E7E" w:rsidP="00F94D2D">
      <w:pPr>
        <w:rPr>
          <w:lang w:val="ru-RU"/>
        </w:rPr>
      </w:pPr>
      <w:r>
        <w:rPr>
          <w:lang w:val="ru-RU"/>
        </w:rPr>
        <w:tab/>
      </w:r>
      <w:commentRangeStart w:id="4"/>
      <w:r>
        <w:rPr>
          <w:lang w:val="ru-RU"/>
        </w:rPr>
        <w:t xml:space="preserve">Разработанный алгоритм </w:t>
      </w:r>
      <w:commentRangeEnd w:id="4"/>
      <w:r w:rsidR="00486528">
        <w:rPr>
          <w:rStyle w:val="CommentReference"/>
        </w:rPr>
        <w:commentReference w:id="4"/>
      </w:r>
      <w:r>
        <w:rPr>
          <w:lang w:val="ru-RU"/>
        </w:rPr>
        <w:t xml:space="preserve">успешно справляется со своей задачей и может быть внедрен в существующие системы выделения смысла из предложений. </w:t>
      </w:r>
      <w:r w:rsidR="00112A6C">
        <w:rPr>
          <w:lang w:val="ru-RU"/>
        </w:rPr>
        <w:br w:type="page"/>
      </w:r>
    </w:p>
    <w:p w:rsidR="00112A6C" w:rsidRDefault="00112A6C" w:rsidP="00112A6C">
      <w:pPr>
        <w:rPr>
          <w:lang w:val="ru-RU"/>
        </w:rPr>
      </w:pPr>
    </w:p>
    <w:p w:rsidR="00F94D2D" w:rsidRDefault="00F94D2D" w:rsidP="00112A6C">
      <w:pPr>
        <w:rPr>
          <w:lang w:val="ru-RU"/>
        </w:rPr>
      </w:pPr>
    </w:p>
    <w:p w:rsidR="003F5AE5" w:rsidRDefault="003F5AE5" w:rsidP="00112A6C">
      <w:pPr>
        <w:rPr>
          <w:lang w:val="ru-RU"/>
        </w:rPr>
      </w:pPr>
    </w:p>
    <w:p w:rsidR="003F5AE5" w:rsidRDefault="003F5AE5" w:rsidP="00112A6C">
      <w:pPr>
        <w:rPr>
          <w:lang w:val="ru-RU"/>
        </w:rPr>
      </w:pPr>
    </w:p>
    <w:p w:rsidR="003F5AE5" w:rsidRDefault="003F5AE5" w:rsidP="00112A6C">
      <w:pPr>
        <w:rPr>
          <w:lang w:val="ru-RU"/>
        </w:rPr>
      </w:pPr>
    </w:p>
    <w:p w:rsidR="003F5AE5" w:rsidRDefault="003F5AE5" w:rsidP="00112A6C">
      <w:pPr>
        <w:rPr>
          <w:lang w:val="ru-RU"/>
        </w:rPr>
      </w:pPr>
    </w:p>
    <w:p w:rsidR="003F5AE5" w:rsidRDefault="003F5AE5" w:rsidP="00112A6C">
      <w:pPr>
        <w:rPr>
          <w:lang w:val="ru-RU"/>
        </w:rPr>
      </w:pPr>
    </w:p>
    <w:p w:rsidR="00F94D2D" w:rsidRDefault="00F94D2D" w:rsidP="00112A6C">
      <w:pPr>
        <w:rPr>
          <w:lang w:val="ru-RU"/>
        </w:rPr>
      </w:pPr>
    </w:p>
    <w:p w:rsidR="00112A6C" w:rsidRPr="00112A6C" w:rsidRDefault="00112A6C" w:rsidP="00112A6C">
      <w:pPr>
        <w:rPr>
          <w:lang w:val="ru-RU"/>
        </w:rPr>
        <w:sectPr w:rsidR="00112A6C" w:rsidRPr="00112A6C" w:rsidSect="00E63ECC">
          <w:footerReference w:type="even" r:id="rId9"/>
          <w:footerReference w:type="default" r:id="rId10"/>
          <w:pgSz w:w="8395" w:h="11909"/>
          <w:pgMar w:top="1134" w:right="851" w:bottom="1440" w:left="1985" w:header="720" w:footer="720" w:gutter="0"/>
          <w:cols w:space="720"/>
          <w:docGrid w:linePitch="360"/>
        </w:sectPr>
      </w:pPr>
    </w:p>
    <w:p w:rsidR="00F94D2D" w:rsidRDefault="00F94D2D" w:rsidP="007E0AB6">
      <w:pPr>
        <w:pStyle w:val="Heading1"/>
        <w:rPr>
          <w:lang w:val="ru-RU"/>
        </w:rPr>
      </w:pPr>
      <w:bookmarkStart w:id="5" w:name="_Toc453336138"/>
      <w:r>
        <w:rPr>
          <w:lang w:val="ru-RU"/>
        </w:rPr>
        <w:lastRenderedPageBreak/>
        <w:t>Содержание</w:t>
      </w:r>
      <w:bookmarkEnd w:id="5"/>
    </w:p>
    <w:sdt>
      <w:sdtPr>
        <w:rPr>
          <w:rFonts w:ascii="Times New Roman" w:eastAsiaTheme="minorHAnsi" w:hAnsi="Times New Roman" w:cstheme="minorBidi"/>
          <w:b w:val="0"/>
          <w:bCs w:val="0"/>
          <w:color w:val="auto"/>
          <w:sz w:val="24"/>
          <w:szCs w:val="22"/>
          <w:lang w:val="en-US" w:eastAsia="en-US"/>
        </w:rPr>
        <w:id w:val="1585882138"/>
        <w:docPartObj>
          <w:docPartGallery w:val="Table of Contents"/>
          <w:docPartUnique/>
        </w:docPartObj>
      </w:sdtPr>
      <w:sdtContent>
        <w:p w:rsidR="004D7EDA" w:rsidRPr="004D7EDA" w:rsidRDefault="004D7EDA">
          <w:pPr>
            <w:pStyle w:val="TOCHeading"/>
            <w:rPr>
              <w:sz w:val="2"/>
            </w:rPr>
          </w:pPr>
        </w:p>
        <w:p w:rsidR="004D7EDA" w:rsidRDefault="00DD6015" w:rsidP="004D7EDA">
          <w:pPr>
            <w:pStyle w:val="TOC1"/>
            <w:tabs>
              <w:tab w:val="right" w:leader="dot" w:pos="5833"/>
            </w:tabs>
            <w:spacing w:line="276" w:lineRule="auto"/>
            <w:rPr>
              <w:noProof/>
            </w:rPr>
          </w:pPr>
          <w:r w:rsidRPr="00DD6015">
            <w:fldChar w:fldCharType="begin"/>
          </w:r>
          <w:r w:rsidR="004D7EDA">
            <w:instrText xml:space="preserve"> TOC \o "1-3" \h \z \u </w:instrText>
          </w:r>
          <w:r w:rsidRPr="00DD6015">
            <w:fldChar w:fldCharType="separate"/>
          </w:r>
          <w:hyperlink w:anchor="_Toc453336139" w:history="1">
            <w:r w:rsidR="004D7EDA" w:rsidRPr="00842374">
              <w:rPr>
                <w:rStyle w:val="Hyperlink"/>
                <w:noProof/>
                <w:lang w:val="ru-RU"/>
              </w:rPr>
              <w:t>Список иллюстраций</w:t>
            </w:r>
            <w:r w:rsidR="004D7EDA">
              <w:rPr>
                <w:noProof/>
                <w:webHidden/>
              </w:rPr>
              <w:tab/>
            </w:r>
            <w:r>
              <w:rPr>
                <w:noProof/>
                <w:webHidden/>
              </w:rPr>
              <w:fldChar w:fldCharType="begin"/>
            </w:r>
            <w:r w:rsidR="004D7EDA">
              <w:rPr>
                <w:noProof/>
                <w:webHidden/>
              </w:rPr>
              <w:instrText xml:space="preserve"> PAGEREF _Toc453336139 \h </w:instrText>
            </w:r>
            <w:r>
              <w:rPr>
                <w:noProof/>
                <w:webHidden/>
              </w:rPr>
            </w:r>
            <w:r>
              <w:rPr>
                <w:noProof/>
                <w:webHidden/>
              </w:rPr>
              <w:fldChar w:fldCharType="separate"/>
            </w:r>
            <w:r w:rsidR="004D7EDA">
              <w:rPr>
                <w:noProof/>
                <w:webHidden/>
              </w:rPr>
              <w:t>6</w:t>
            </w:r>
            <w:r>
              <w:rPr>
                <w:noProof/>
                <w:webHidden/>
              </w:rPr>
              <w:fldChar w:fldCharType="end"/>
            </w:r>
          </w:hyperlink>
        </w:p>
        <w:p w:rsidR="004D7EDA" w:rsidRDefault="00DD6015" w:rsidP="004D7EDA">
          <w:pPr>
            <w:pStyle w:val="TOC1"/>
            <w:tabs>
              <w:tab w:val="right" w:leader="dot" w:pos="5833"/>
            </w:tabs>
            <w:spacing w:line="276" w:lineRule="auto"/>
            <w:rPr>
              <w:noProof/>
            </w:rPr>
          </w:pPr>
          <w:hyperlink w:anchor="_Toc453336140" w:history="1">
            <w:r w:rsidR="004D7EDA" w:rsidRPr="00842374">
              <w:rPr>
                <w:rStyle w:val="Hyperlink"/>
                <w:noProof/>
                <w:lang w:val="ru-RU"/>
              </w:rPr>
              <w:t>Список таблиц</w:t>
            </w:r>
            <w:r w:rsidR="004D7EDA">
              <w:rPr>
                <w:noProof/>
                <w:webHidden/>
              </w:rPr>
              <w:tab/>
            </w:r>
            <w:r>
              <w:rPr>
                <w:noProof/>
                <w:webHidden/>
              </w:rPr>
              <w:fldChar w:fldCharType="begin"/>
            </w:r>
            <w:r w:rsidR="004D7EDA">
              <w:rPr>
                <w:noProof/>
                <w:webHidden/>
              </w:rPr>
              <w:instrText xml:space="preserve"> PAGEREF _Toc453336140 \h </w:instrText>
            </w:r>
            <w:r>
              <w:rPr>
                <w:noProof/>
                <w:webHidden/>
              </w:rPr>
            </w:r>
            <w:r>
              <w:rPr>
                <w:noProof/>
                <w:webHidden/>
              </w:rPr>
              <w:fldChar w:fldCharType="separate"/>
            </w:r>
            <w:r w:rsidR="004D7EDA">
              <w:rPr>
                <w:noProof/>
                <w:webHidden/>
              </w:rPr>
              <w:t>7</w:t>
            </w:r>
            <w:r>
              <w:rPr>
                <w:noProof/>
                <w:webHidden/>
              </w:rPr>
              <w:fldChar w:fldCharType="end"/>
            </w:r>
          </w:hyperlink>
        </w:p>
        <w:p w:rsidR="004D7EDA" w:rsidRDefault="00DD6015" w:rsidP="004D7EDA">
          <w:pPr>
            <w:pStyle w:val="TOC1"/>
            <w:tabs>
              <w:tab w:val="right" w:leader="dot" w:pos="5833"/>
            </w:tabs>
            <w:spacing w:line="276" w:lineRule="auto"/>
            <w:rPr>
              <w:noProof/>
            </w:rPr>
          </w:pPr>
          <w:hyperlink w:anchor="_Toc453336141" w:history="1">
            <w:r w:rsidR="004D7EDA" w:rsidRPr="00842374">
              <w:rPr>
                <w:rStyle w:val="Hyperlink"/>
                <w:noProof/>
                <w:lang w:val="ru-RU"/>
              </w:rPr>
              <w:t>Введение</w:t>
            </w:r>
            <w:r w:rsidR="004D7EDA">
              <w:rPr>
                <w:noProof/>
                <w:webHidden/>
              </w:rPr>
              <w:tab/>
            </w:r>
            <w:r>
              <w:rPr>
                <w:noProof/>
                <w:webHidden/>
              </w:rPr>
              <w:fldChar w:fldCharType="begin"/>
            </w:r>
            <w:r w:rsidR="004D7EDA">
              <w:rPr>
                <w:noProof/>
                <w:webHidden/>
              </w:rPr>
              <w:instrText xml:space="preserve"> PAGEREF _Toc453336141 \h </w:instrText>
            </w:r>
            <w:r>
              <w:rPr>
                <w:noProof/>
                <w:webHidden/>
              </w:rPr>
            </w:r>
            <w:r>
              <w:rPr>
                <w:noProof/>
                <w:webHidden/>
              </w:rPr>
              <w:fldChar w:fldCharType="separate"/>
            </w:r>
            <w:r w:rsidR="004D7EDA">
              <w:rPr>
                <w:noProof/>
                <w:webHidden/>
              </w:rPr>
              <w:t>8</w:t>
            </w:r>
            <w:r>
              <w:rPr>
                <w:noProof/>
                <w:webHidden/>
              </w:rPr>
              <w:fldChar w:fldCharType="end"/>
            </w:r>
          </w:hyperlink>
        </w:p>
        <w:p w:rsidR="004D7EDA" w:rsidRDefault="00DD6015" w:rsidP="004D7EDA">
          <w:pPr>
            <w:pStyle w:val="TOC2"/>
            <w:tabs>
              <w:tab w:val="right" w:leader="dot" w:pos="5833"/>
            </w:tabs>
            <w:spacing w:line="276" w:lineRule="auto"/>
            <w:rPr>
              <w:noProof/>
            </w:rPr>
          </w:pPr>
          <w:hyperlink w:anchor="_Toc453336142" w:history="1">
            <w:r w:rsidR="004D7EDA" w:rsidRPr="00842374">
              <w:rPr>
                <w:rStyle w:val="Hyperlink"/>
                <w:noProof/>
                <w:lang w:val="ru-RU"/>
              </w:rPr>
              <w:t>Актуальность темы</w:t>
            </w:r>
            <w:r w:rsidR="004D7EDA">
              <w:rPr>
                <w:noProof/>
                <w:webHidden/>
              </w:rPr>
              <w:tab/>
            </w:r>
            <w:r>
              <w:rPr>
                <w:noProof/>
                <w:webHidden/>
              </w:rPr>
              <w:fldChar w:fldCharType="begin"/>
            </w:r>
            <w:r w:rsidR="004D7EDA">
              <w:rPr>
                <w:noProof/>
                <w:webHidden/>
              </w:rPr>
              <w:instrText xml:space="preserve"> PAGEREF _Toc453336142 \h </w:instrText>
            </w:r>
            <w:r>
              <w:rPr>
                <w:noProof/>
                <w:webHidden/>
              </w:rPr>
            </w:r>
            <w:r>
              <w:rPr>
                <w:noProof/>
                <w:webHidden/>
              </w:rPr>
              <w:fldChar w:fldCharType="separate"/>
            </w:r>
            <w:r w:rsidR="004D7EDA">
              <w:rPr>
                <w:noProof/>
                <w:webHidden/>
              </w:rPr>
              <w:t>12</w:t>
            </w:r>
            <w:r>
              <w:rPr>
                <w:noProof/>
                <w:webHidden/>
              </w:rPr>
              <w:fldChar w:fldCharType="end"/>
            </w:r>
          </w:hyperlink>
        </w:p>
        <w:p w:rsidR="004D7EDA" w:rsidRDefault="00DD6015" w:rsidP="004D7EDA">
          <w:pPr>
            <w:pStyle w:val="TOC2"/>
            <w:tabs>
              <w:tab w:val="right" w:leader="dot" w:pos="5833"/>
            </w:tabs>
            <w:spacing w:line="276" w:lineRule="auto"/>
            <w:rPr>
              <w:noProof/>
            </w:rPr>
          </w:pPr>
          <w:hyperlink w:anchor="_Toc453336143" w:history="1">
            <w:r w:rsidR="004D7EDA" w:rsidRPr="00842374">
              <w:rPr>
                <w:rStyle w:val="Hyperlink"/>
                <w:noProof/>
                <w:lang w:val="ru-RU"/>
              </w:rPr>
              <w:t>Формулировка проблемы</w:t>
            </w:r>
            <w:r w:rsidR="004D7EDA">
              <w:rPr>
                <w:noProof/>
                <w:webHidden/>
              </w:rPr>
              <w:tab/>
            </w:r>
            <w:r>
              <w:rPr>
                <w:noProof/>
                <w:webHidden/>
              </w:rPr>
              <w:fldChar w:fldCharType="begin"/>
            </w:r>
            <w:r w:rsidR="004D7EDA">
              <w:rPr>
                <w:noProof/>
                <w:webHidden/>
              </w:rPr>
              <w:instrText xml:space="preserve"> PAGEREF _Toc453336143 \h </w:instrText>
            </w:r>
            <w:r>
              <w:rPr>
                <w:noProof/>
                <w:webHidden/>
              </w:rPr>
            </w:r>
            <w:r>
              <w:rPr>
                <w:noProof/>
                <w:webHidden/>
              </w:rPr>
              <w:fldChar w:fldCharType="separate"/>
            </w:r>
            <w:r w:rsidR="004D7EDA">
              <w:rPr>
                <w:noProof/>
                <w:webHidden/>
              </w:rPr>
              <w:t>15</w:t>
            </w:r>
            <w:r>
              <w:rPr>
                <w:noProof/>
                <w:webHidden/>
              </w:rPr>
              <w:fldChar w:fldCharType="end"/>
            </w:r>
          </w:hyperlink>
        </w:p>
        <w:p w:rsidR="004D7EDA" w:rsidRDefault="00DD6015" w:rsidP="004D7EDA">
          <w:pPr>
            <w:pStyle w:val="TOC1"/>
            <w:tabs>
              <w:tab w:val="left" w:pos="440"/>
              <w:tab w:val="right" w:leader="dot" w:pos="5833"/>
            </w:tabs>
            <w:spacing w:line="276" w:lineRule="auto"/>
            <w:rPr>
              <w:noProof/>
            </w:rPr>
          </w:pPr>
          <w:hyperlink w:anchor="_Toc453336144" w:history="1">
            <w:r w:rsidR="004D7EDA" w:rsidRPr="00842374">
              <w:rPr>
                <w:rStyle w:val="Hyperlink"/>
                <w:noProof/>
                <w:lang w:val="ru-RU"/>
              </w:rPr>
              <w:t>1.</w:t>
            </w:r>
            <w:r w:rsidR="004D7EDA" w:rsidRPr="00842374">
              <w:rPr>
                <w:rStyle w:val="Hyperlink"/>
                <w:noProof/>
                <w:shd w:val="clear" w:color="auto" w:fill="FFFFFF"/>
                <w:lang w:val="ru-RU"/>
              </w:rPr>
              <w:t>Анализ предметной области</w:t>
            </w:r>
            <w:r w:rsidR="004D7EDA">
              <w:rPr>
                <w:noProof/>
                <w:webHidden/>
              </w:rPr>
              <w:tab/>
            </w:r>
            <w:r>
              <w:rPr>
                <w:noProof/>
                <w:webHidden/>
              </w:rPr>
              <w:fldChar w:fldCharType="begin"/>
            </w:r>
            <w:r w:rsidR="004D7EDA">
              <w:rPr>
                <w:noProof/>
                <w:webHidden/>
              </w:rPr>
              <w:instrText xml:space="preserve"> PAGEREF _Toc453336144 \h </w:instrText>
            </w:r>
            <w:r>
              <w:rPr>
                <w:noProof/>
                <w:webHidden/>
              </w:rPr>
            </w:r>
            <w:r>
              <w:rPr>
                <w:noProof/>
                <w:webHidden/>
              </w:rPr>
              <w:fldChar w:fldCharType="separate"/>
            </w:r>
            <w:r w:rsidR="004D7EDA">
              <w:rPr>
                <w:noProof/>
                <w:webHidden/>
              </w:rPr>
              <w:t>22</w:t>
            </w:r>
            <w:r>
              <w:rPr>
                <w:noProof/>
                <w:webHidden/>
              </w:rPr>
              <w:fldChar w:fldCharType="end"/>
            </w:r>
          </w:hyperlink>
        </w:p>
        <w:p w:rsidR="004D7EDA" w:rsidRDefault="00DD6015" w:rsidP="004D7EDA">
          <w:pPr>
            <w:pStyle w:val="TOC2"/>
            <w:tabs>
              <w:tab w:val="left" w:pos="880"/>
              <w:tab w:val="right" w:leader="dot" w:pos="5833"/>
            </w:tabs>
            <w:spacing w:line="276" w:lineRule="auto"/>
            <w:rPr>
              <w:noProof/>
            </w:rPr>
          </w:pPr>
          <w:hyperlink w:anchor="_Toc453336145" w:history="1">
            <w:r w:rsidR="004D7EDA" w:rsidRPr="00842374">
              <w:rPr>
                <w:rStyle w:val="Hyperlink"/>
                <w:noProof/>
                <w:lang w:val="ru-RU"/>
              </w:rPr>
              <w:t>1.1.Игнорирование слов в шаблоне</w:t>
            </w:r>
            <w:r w:rsidR="004D7EDA">
              <w:rPr>
                <w:noProof/>
                <w:webHidden/>
              </w:rPr>
              <w:tab/>
            </w:r>
            <w:r>
              <w:rPr>
                <w:noProof/>
                <w:webHidden/>
              </w:rPr>
              <w:fldChar w:fldCharType="begin"/>
            </w:r>
            <w:r w:rsidR="004D7EDA">
              <w:rPr>
                <w:noProof/>
                <w:webHidden/>
              </w:rPr>
              <w:instrText xml:space="preserve"> PAGEREF _Toc453336145 \h </w:instrText>
            </w:r>
            <w:r>
              <w:rPr>
                <w:noProof/>
                <w:webHidden/>
              </w:rPr>
            </w:r>
            <w:r>
              <w:rPr>
                <w:noProof/>
                <w:webHidden/>
              </w:rPr>
              <w:fldChar w:fldCharType="separate"/>
            </w:r>
            <w:r w:rsidR="004D7EDA">
              <w:rPr>
                <w:noProof/>
                <w:webHidden/>
              </w:rPr>
              <w:t>23</w:t>
            </w:r>
            <w:r>
              <w:rPr>
                <w:noProof/>
                <w:webHidden/>
              </w:rPr>
              <w:fldChar w:fldCharType="end"/>
            </w:r>
          </w:hyperlink>
        </w:p>
        <w:p w:rsidR="004D7EDA" w:rsidRDefault="00DD6015" w:rsidP="004D7EDA">
          <w:pPr>
            <w:pStyle w:val="TOC2"/>
            <w:tabs>
              <w:tab w:val="left" w:pos="880"/>
              <w:tab w:val="right" w:leader="dot" w:pos="5833"/>
            </w:tabs>
            <w:spacing w:line="276" w:lineRule="auto"/>
            <w:rPr>
              <w:noProof/>
            </w:rPr>
          </w:pPr>
          <w:hyperlink w:anchor="_Toc453336146" w:history="1">
            <w:r w:rsidR="004D7EDA" w:rsidRPr="00842374">
              <w:rPr>
                <w:rStyle w:val="Hyperlink"/>
                <w:noProof/>
                <w:lang w:val="ru-RU"/>
              </w:rPr>
              <w:t>1.2.Методы суммаризации</w:t>
            </w:r>
            <w:r w:rsidR="004D7EDA">
              <w:rPr>
                <w:noProof/>
                <w:webHidden/>
              </w:rPr>
              <w:tab/>
            </w:r>
            <w:r>
              <w:rPr>
                <w:noProof/>
                <w:webHidden/>
              </w:rPr>
              <w:fldChar w:fldCharType="begin"/>
            </w:r>
            <w:r w:rsidR="004D7EDA">
              <w:rPr>
                <w:noProof/>
                <w:webHidden/>
              </w:rPr>
              <w:instrText xml:space="preserve"> PAGEREF _Toc453336146 \h </w:instrText>
            </w:r>
            <w:r>
              <w:rPr>
                <w:noProof/>
                <w:webHidden/>
              </w:rPr>
            </w:r>
            <w:r>
              <w:rPr>
                <w:noProof/>
                <w:webHidden/>
              </w:rPr>
              <w:fldChar w:fldCharType="separate"/>
            </w:r>
            <w:r w:rsidR="004D7EDA">
              <w:rPr>
                <w:noProof/>
                <w:webHidden/>
              </w:rPr>
              <w:t>27</w:t>
            </w:r>
            <w:r>
              <w:rPr>
                <w:noProof/>
                <w:webHidden/>
              </w:rPr>
              <w:fldChar w:fldCharType="end"/>
            </w:r>
          </w:hyperlink>
        </w:p>
        <w:p w:rsidR="004D7EDA" w:rsidRDefault="00DD6015" w:rsidP="004D7EDA">
          <w:pPr>
            <w:pStyle w:val="TOC2"/>
            <w:tabs>
              <w:tab w:val="left" w:pos="880"/>
              <w:tab w:val="right" w:leader="dot" w:pos="5833"/>
            </w:tabs>
            <w:spacing w:line="276" w:lineRule="auto"/>
            <w:rPr>
              <w:noProof/>
            </w:rPr>
          </w:pPr>
          <w:hyperlink w:anchor="_Toc453336147" w:history="1">
            <w:r w:rsidR="004D7EDA" w:rsidRPr="00842374">
              <w:rPr>
                <w:rStyle w:val="Hyperlink"/>
                <w:noProof/>
                <w:lang w:val="ru-RU"/>
              </w:rPr>
              <w:t>1.3.</w:t>
            </w:r>
            <w:r w:rsidR="004D7EDA" w:rsidRPr="00842374">
              <w:rPr>
                <w:rStyle w:val="Hyperlink"/>
                <w:noProof/>
                <w:shd w:val="clear" w:color="auto" w:fill="FFFFFF"/>
                <w:lang w:val="ru-RU"/>
              </w:rPr>
              <w:t>Определение требований к разрабатываемому методу</w:t>
            </w:r>
            <w:r w:rsidR="004D7EDA">
              <w:rPr>
                <w:noProof/>
                <w:webHidden/>
              </w:rPr>
              <w:tab/>
            </w:r>
            <w:r>
              <w:rPr>
                <w:noProof/>
                <w:webHidden/>
              </w:rPr>
              <w:fldChar w:fldCharType="begin"/>
            </w:r>
            <w:r w:rsidR="004D7EDA">
              <w:rPr>
                <w:noProof/>
                <w:webHidden/>
              </w:rPr>
              <w:instrText xml:space="preserve"> PAGEREF _Toc453336147 \h </w:instrText>
            </w:r>
            <w:r>
              <w:rPr>
                <w:noProof/>
                <w:webHidden/>
              </w:rPr>
            </w:r>
            <w:r>
              <w:rPr>
                <w:noProof/>
                <w:webHidden/>
              </w:rPr>
              <w:fldChar w:fldCharType="separate"/>
            </w:r>
            <w:r w:rsidR="004D7EDA">
              <w:rPr>
                <w:noProof/>
                <w:webHidden/>
              </w:rPr>
              <w:t>31</w:t>
            </w:r>
            <w:r>
              <w:rPr>
                <w:noProof/>
                <w:webHidden/>
              </w:rPr>
              <w:fldChar w:fldCharType="end"/>
            </w:r>
          </w:hyperlink>
        </w:p>
        <w:p w:rsidR="004D7EDA" w:rsidRDefault="00DD6015" w:rsidP="004D7EDA">
          <w:pPr>
            <w:pStyle w:val="TOC1"/>
            <w:tabs>
              <w:tab w:val="left" w:pos="440"/>
              <w:tab w:val="right" w:leader="dot" w:pos="5833"/>
            </w:tabs>
            <w:spacing w:line="276" w:lineRule="auto"/>
            <w:rPr>
              <w:noProof/>
            </w:rPr>
          </w:pPr>
          <w:hyperlink w:anchor="_Toc453336148" w:history="1">
            <w:r w:rsidR="004D7EDA" w:rsidRPr="00842374">
              <w:rPr>
                <w:rStyle w:val="Hyperlink"/>
                <w:noProof/>
                <w:lang w:val="ru-RU"/>
              </w:rPr>
              <w:t>2.Разработка метода генерации гипотез пользовательского ввода</w:t>
            </w:r>
            <w:r w:rsidR="004D7EDA">
              <w:rPr>
                <w:noProof/>
                <w:webHidden/>
              </w:rPr>
              <w:tab/>
            </w:r>
            <w:r>
              <w:rPr>
                <w:noProof/>
                <w:webHidden/>
              </w:rPr>
              <w:fldChar w:fldCharType="begin"/>
            </w:r>
            <w:r w:rsidR="004D7EDA">
              <w:rPr>
                <w:noProof/>
                <w:webHidden/>
              </w:rPr>
              <w:instrText xml:space="preserve"> PAGEREF _Toc453336148 \h </w:instrText>
            </w:r>
            <w:r>
              <w:rPr>
                <w:noProof/>
                <w:webHidden/>
              </w:rPr>
            </w:r>
            <w:r>
              <w:rPr>
                <w:noProof/>
                <w:webHidden/>
              </w:rPr>
              <w:fldChar w:fldCharType="separate"/>
            </w:r>
            <w:r w:rsidR="004D7EDA">
              <w:rPr>
                <w:noProof/>
                <w:webHidden/>
              </w:rPr>
              <w:t>36</w:t>
            </w:r>
            <w:r>
              <w:rPr>
                <w:noProof/>
                <w:webHidden/>
              </w:rPr>
              <w:fldChar w:fldCharType="end"/>
            </w:r>
          </w:hyperlink>
        </w:p>
        <w:p w:rsidR="004D7EDA" w:rsidRDefault="00DD6015" w:rsidP="004D7EDA">
          <w:pPr>
            <w:pStyle w:val="TOC2"/>
            <w:tabs>
              <w:tab w:val="right" w:leader="dot" w:pos="5833"/>
            </w:tabs>
            <w:spacing w:line="276" w:lineRule="auto"/>
            <w:rPr>
              <w:noProof/>
            </w:rPr>
          </w:pPr>
          <w:hyperlink w:anchor="_Toc453336149" w:history="1">
            <w:r w:rsidR="00BB216F">
              <w:rPr>
                <w:rStyle w:val="Hyperlink"/>
                <w:noProof/>
                <w:lang w:val="ru-RU"/>
              </w:rPr>
              <w:t>2.1.</w:t>
            </w:r>
            <w:r w:rsidR="004D7EDA" w:rsidRPr="00842374">
              <w:rPr>
                <w:rStyle w:val="Hyperlink"/>
                <w:noProof/>
                <w:lang w:val="ru-RU"/>
              </w:rPr>
              <w:t>Синтаксический анализ предложений</w:t>
            </w:r>
            <w:r w:rsidR="004D7EDA">
              <w:rPr>
                <w:noProof/>
                <w:webHidden/>
              </w:rPr>
              <w:tab/>
            </w:r>
            <w:r>
              <w:rPr>
                <w:noProof/>
                <w:webHidden/>
              </w:rPr>
              <w:fldChar w:fldCharType="begin"/>
            </w:r>
            <w:r w:rsidR="004D7EDA">
              <w:rPr>
                <w:noProof/>
                <w:webHidden/>
              </w:rPr>
              <w:instrText xml:space="preserve"> PAGEREF _Toc453336149 \h </w:instrText>
            </w:r>
            <w:r>
              <w:rPr>
                <w:noProof/>
                <w:webHidden/>
              </w:rPr>
            </w:r>
            <w:r>
              <w:rPr>
                <w:noProof/>
                <w:webHidden/>
              </w:rPr>
              <w:fldChar w:fldCharType="separate"/>
            </w:r>
            <w:r w:rsidR="004D7EDA">
              <w:rPr>
                <w:noProof/>
                <w:webHidden/>
              </w:rPr>
              <w:t>37</w:t>
            </w:r>
            <w:r>
              <w:rPr>
                <w:noProof/>
                <w:webHidden/>
              </w:rPr>
              <w:fldChar w:fldCharType="end"/>
            </w:r>
          </w:hyperlink>
        </w:p>
        <w:p w:rsidR="004D7EDA" w:rsidRDefault="00DD6015" w:rsidP="004D7EDA">
          <w:pPr>
            <w:pStyle w:val="TOC2"/>
            <w:tabs>
              <w:tab w:val="left" w:pos="880"/>
              <w:tab w:val="right" w:leader="dot" w:pos="5833"/>
            </w:tabs>
            <w:spacing w:line="276" w:lineRule="auto"/>
            <w:rPr>
              <w:noProof/>
            </w:rPr>
          </w:pPr>
          <w:hyperlink w:anchor="_Toc453336150" w:history="1">
            <w:r w:rsidR="004D7EDA" w:rsidRPr="00842374">
              <w:rPr>
                <w:rStyle w:val="Hyperlink"/>
                <w:noProof/>
              </w:rPr>
              <w:t>2.2.</w:t>
            </w:r>
            <w:r w:rsidR="004D7EDA" w:rsidRPr="00842374">
              <w:rPr>
                <w:rStyle w:val="Hyperlink"/>
                <w:noProof/>
                <w:lang w:val="ru-RU"/>
              </w:rPr>
              <w:t xml:space="preserve">Обзор библиотеки </w:t>
            </w:r>
            <w:r w:rsidR="004D7EDA" w:rsidRPr="00842374">
              <w:rPr>
                <w:rStyle w:val="Hyperlink"/>
                <w:noProof/>
              </w:rPr>
              <w:t>Stanford CoreNLP</w:t>
            </w:r>
            <w:r w:rsidR="004D7EDA">
              <w:rPr>
                <w:noProof/>
                <w:webHidden/>
              </w:rPr>
              <w:tab/>
            </w:r>
            <w:r>
              <w:rPr>
                <w:noProof/>
                <w:webHidden/>
              </w:rPr>
              <w:fldChar w:fldCharType="begin"/>
            </w:r>
            <w:r w:rsidR="004D7EDA">
              <w:rPr>
                <w:noProof/>
                <w:webHidden/>
              </w:rPr>
              <w:instrText xml:space="preserve"> PAGEREF _Toc453336150 \h </w:instrText>
            </w:r>
            <w:r>
              <w:rPr>
                <w:noProof/>
                <w:webHidden/>
              </w:rPr>
            </w:r>
            <w:r>
              <w:rPr>
                <w:noProof/>
                <w:webHidden/>
              </w:rPr>
              <w:fldChar w:fldCharType="separate"/>
            </w:r>
            <w:r w:rsidR="004D7EDA">
              <w:rPr>
                <w:noProof/>
                <w:webHidden/>
              </w:rPr>
              <w:t>39</w:t>
            </w:r>
            <w:r>
              <w:rPr>
                <w:noProof/>
                <w:webHidden/>
              </w:rPr>
              <w:fldChar w:fldCharType="end"/>
            </w:r>
          </w:hyperlink>
        </w:p>
        <w:p w:rsidR="004D7EDA" w:rsidRDefault="00DD6015" w:rsidP="004D7EDA">
          <w:pPr>
            <w:pStyle w:val="TOC2"/>
            <w:tabs>
              <w:tab w:val="left" w:pos="880"/>
              <w:tab w:val="right" w:leader="dot" w:pos="5833"/>
            </w:tabs>
            <w:spacing w:line="276" w:lineRule="auto"/>
            <w:rPr>
              <w:noProof/>
            </w:rPr>
          </w:pPr>
          <w:hyperlink w:anchor="_Toc453336151" w:history="1">
            <w:r w:rsidR="004D7EDA" w:rsidRPr="00842374">
              <w:rPr>
                <w:rStyle w:val="Hyperlink"/>
                <w:noProof/>
                <w:lang w:val="ru-RU"/>
              </w:rPr>
              <w:t>2.3.Разработка правил семантического сокращения</w:t>
            </w:r>
            <w:r w:rsidR="004D7EDA">
              <w:rPr>
                <w:noProof/>
                <w:webHidden/>
              </w:rPr>
              <w:tab/>
            </w:r>
            <w:r>
              <w:rPr>
                <w:noProof/>
                <w:webHidden/>
              </w:rPr>
              <w:fldChar w:fldCharType="begin"/>
            </w:r>
            <w:r w:rsidR="004D7EDA">
              <w:rPr>
                <w:noProof/>
                <w:webHidden/>
              </w:rPr>
              <w:instrText xml:space="preserve"> PAGEREF _Toc453336151 \h </w:instrText>
            </w:r>
            <w:r>
              <w:rPr>
                <w:noProof/>
                <w:webHidden/>
              </w:rPr>
            </w:r>
            <w:r>
              <w:rPr>
                <w:noProof/>
                <w:webHidden/>
              </w:rPr>
              <w:fldChar w:fldCharType="separate"/>
            </w:r>
            <w:r w:rsidR="004D7EDA">
              <w:rPr>
                <w:noProof/>
                <w:webHidden/>
              </w:rPr>
              <w:t>42</w:t>
            </w:r>
            <w:r>
              <w:rPr>
                <w:noProof/>
                <w:webHidden/>
              </w:rPr>
              <w:fldChar w:fldCharType="end"/>
            </w:r>
          </w:hyperlink>
        </w:p>
        <w:p w:rsidR="004D7EDA" w:rsidRDefault="00DD6015" w:rsidP="004D7EDA">
          <w:pPr>
            <w:pStyle w:val="TOC2"/>
            <w:tabs>
              <w:tab w:val="left" w:pos="880"/>
              <w:tab w:val="right" w:leader="dot" w:pos="5833"/>
            </w:tabs>
            <w:spacing w:line="276" w:lineRule="auto"/>
            <w:rPr>
              <w:noProof/>
            </w:rPr>
          </w:pPr>
          <w:hyperlink w:anchor="_Toc453336152" w:history="1">
            <w:r w:rsidR="004D7EDA" w:rsidRPr="00842374">
              <w:rPr>
                <w:rStyle w:val="Hyperlink"/>
                <w:noProof/>
                <w:lang w:val="ru-RU"/>
              </w:rPr>
              <w:t>2.4.Применение правил</w:t>
            </w:r>
            <w:r w:rsidR="004D7EDA">
              <w:rPr>
                <w:noProof/>
                <w:webHidden/>
              </w:rPr>
              <w:tab/>
            </w:r>
            <w:r>
              <w:rPr>
                <w:noProof/>
                <w:webHidden/>
              </w:rPr>
              <w:fldChar w:fldCharType="begin"/>
            </w:r>
            <w:r w:rsidR="004D7EDA">
              <w:rPr>
                <w:noProof/>
                <w:webHidden/>
              </w:rPr>
              <w:instrText xml:space="preserve"> PAGEREF _Toc453336152 \h </w:instrText>
            </w:r>
            <w:r>
              <w:rPr>
                <w:noProof/>
                <w:webHidden/>
              </w:rPr>
            </w:r>
            <w:r>
              <w:rPr>
                <w:noProof/>
                <w:webHidden/>
              </w:rPr>
              <w:fldChar w:fldCharType="separate"/>
            </w:r>
            <w:r w:rsidR="004D7EDA">
              <w:rPr>
                <w:noProof/>
                <w:webHidden/>
              </w:rPr>
              <w:t>56</w:t>
            </w:r>
            <w:r>
              <w:rPr>
                <w:noProof/>
                <w:webHidden/>
              </w:rPr>
              <w:fldChar w:fldCharType="end"/>
            </w:r>
          </w:hyperlink>
        </w:p>
        <w:p w:rsidR="004D7EDA" w:rsidRDefault="00DD6015" w:rsidP="004D7EDA">
          <w:pPr>
            <w:pStyle w:val="TOC2"/>
            <w:tabs>
              <w:tab w:val="left" w:pos="880"/>
              <w:tab w:val="right" w:leader="dot" w:pos="5833"/>
            </w:tabs>
            <w:spacing w:line="276" w:lineRule="auto"/>
            <w:rPr>
              <w:noProof/>
            </w:rPr>
          </w:pPr>
          <w:hyperlink w:anchor="_Toc453336153" w:history="1">
            <w:r w:rsidR="004D7EDA" w:rsidRPr="00842374">
              <w:rPr>
                <w:rStyle w:val="Hyperlink"/>
                <w:noProof/>
                <w:lang w:val="ru-RU"/>
              </w:rPr>
              <w:t>2.5.Восстановление предложения</w:t>
            </w:r>
            <w:r w:rsidR="004D7EDA">
              <w:rPr>
                <w:noProof/>
                <w:webHidden/>
              </w:rPr>
              <w:tab/>
            </w:r>
            <w:r>
              <w:rPr>
                <w:noProof/>
                <w:webHidden/>
              </w:rPr>
              <w:fldChar w:fldCharType="begin"/>
            </w:r>
            <w:r w:rsidR="004D7EDA">
              <w:rPr>
                <w:noProof/>
                <w:webHidden/>
              </w:rPr>
              <w:instrText xml:space="preserve"> PAGEREF _Toc453336153 \h </w:instrText>
            </w:r>
            <w:r>
              <w:rPr>
                <w:noProof/>
                <w:webHidden/>
              </w:rPr>
            </w:r>
            <w:r>
              <w:rPr>
                <w:noProof/>
                <w:webHidden/>
              </w:rPr>
              <w:fldChar w:fldCharType="separate"/>
            </w:r>
            <w:r w:rsidR="004D7EDA">
              <w:rPr>
                <w:noProof/>
                <w:webHidden/>
              </w:rPr>
              <w:t>58</w:t>
            </w:r>
            <w:r>
              <w:rPr>
                <w:noProof/>
                <w:webHidden/>
              </w:rPr>
              <w:fldChar w:fldCharType="end"/>
            </w:r>
          </w:hyperlink>
        </w:p>
        <w:p w:rsidR="004D7EDA" w:rsidRDefault="00DD6015" w:rsidP="004D7EDA">
          <w:pPr>
            <w:pStyle w:val="TOC2"/>
            <w:tabs>
              <w:tab w:val="left" w:pos="880"/>
              <w:tab w:val="right" w:leader="dot" w:pos="5833"/>
            </w:tabs>
            <w:spacing w:line="276" w:lineRule="auto"/>
            <w:rPr>
              <w:noProof/>
            </w:rPr>
          </w:pPr>
          <w:hyperlink w:anchor="_Toc453336154" w:history="1">
            <w:r w:rsidR="004D7EDA" w:rsidRPr="00842374">
              <w:rPr>
                <w:rStyle w:val="Hyperlink"/>
                <w:noProof/>
                <w:lang w:val="ru-RU"/>
              </w:rPr>
              <w:t>2.6.Общая архитектура проекта</w:t>
            </w:r>
            <w:r w:rsidR="004D7EDA">
              <w:rPr>
                <w:noProof/>
                <w:webHidden/>
              </w:rPr>
              <w:tab/>
            </w:r>
            <w:r>
              <w:rPr>
                <w:noProof/>
                <w:webHidden/>
              </w:rPr>
              <w:fldChar w:fldCharType="begin"/>
            </w:r>
            <w:r w:rsidR="004D7EDA">
              <w:rPr>
                <w:noProof/>
                <w:webHidden/>
              </w:rPr>
              <w:instrText xml:space="preserve"> PAGEREF _Toc453336154 \h </w:instrText>
            </w:r>
            <w:r>
              <w:rPr>
                <w:noProof/>
                <w:webHidden/>
              </w:rPr>
            </w:r>
            <w:r>
              <w:rPr>
                <w:noProof/>
                <w:webHidden/>
              </w:rPr>
              <w:fldChar w:fldCharType="separate"/>
            </w:r>
            <w:r w:rsidR="004D7EDA">
              <w:rPr>
                <w:noProof/>
                <w:webHidden/>
              </w:rPr>
              <w:t>61</w:t>
            </w:r>
            <w:r>
              <w:rPr>
                <w:noProof/>
                <w:webHidden/>
              </w:rPr>
              <w:fldChar w:fldCharType="end"/>
            </w:r>
          </w:hyperlink>
        </w:p>
        <w:p w:rsidR="004D7EDA" w:rsidRDefault="00DD6015" w:rsidP="004D7EDA">
          <w:pPr>
            <w:pStyle w:val="TOC1"/>
            <w:tabs>
              <w:tab w:val="left" w:pos="440"/>
              <w:tab w:val="right" w:leader="dot" w:pos="5833"/>
            </w:tabs>
            <w:spacing w:line="276" w:lineRule="auto"/>
            <w:rPr>
              <w:noProof/>
            </w:rPr>
          </w:pPr>
          <w:hyperlink w:anchor="_Toc453336155" w:history="1">
            <w:r w:rsidR="004D7EDA" w:rsidRPr="00842374">
              <w:rPr>
                <w:rStyle w:val="Hyperlink"/>
                <w:noProof/>
                <w:lang w:val="ru-RU"/>
              </w:rPr>
              <w:t>3.Программная реализация модуля</w:t>
            </w:r>
            <w:r w:rsidR="004D7EDA">
              <w:rPr>
                <w:noProof/>
                <w:webHidden/>
              </w:rPr>
              <w:tab/>
            </w:r>
            <w:r>
              <w:rPr>
                <w:noProof/>
                <w:webHidden/>
              </w:rPr>
              <w:fldChar w:fldCharType="begin"/>
            </w:r>
            <w:r w:rsidR="004D7EDA">
              <w:rPr>
                <w:noProof/>
                <w:webHidden/>
              </w:rPr>
              <w:instrText xml:space="preserve"> PAGEREF _Toc453336155 \h </w:instrText>
            </w:r>
            <w:r>
              <w:rPr>
                <w:noProof/>
                <w:webHidden/>
              </w:rPr>
            </w:r>
            <w:r>
              <w:rPr>
                <w:noProof/>
                <w:webHidden/>
              </w:rPr>
              <w:fldChar w:fldCharType="separate"/>
            </w:r>
            <w:r w:rsidR="004D7EDA">
              <w:rPr>
                <w:noProof/>
                <w:webHidden/>
              </w:rPr>
              <w:t>62</w:t>
            </w:r>
            <w:r>
              <w:rPr>
                <w:noProof/>
                <w:webHidden/>
              </w:rPr>
              <w:fldChar w:fldCharType="end"/>
            </w:r>
          </w:hyperlink>
        </w:p>
        <w:p w:rsidR="004D7EDA" w:rsidRDefault="00DD6015" w:rsidP="004D7EDA">
          <w:pPr>
            <w:pStyle w:val="TOC2"/>
            <w:tabs>
              <w:tab w:val="left" w:pos="880"/>
              <w:tab w:val="right" w:leader="dot" w:pos="5833"/>
            </w:tabs>
            <w:spacing w:line="276" w:lineRule="auto"/>
            <w:rPr>
              <w:noProof/>
            </w:rPr>
          </w:pPr>
          <w:hyperlink w:anchor="_Toc453336156" w:history="1">
            <w:r w:rsidR="004D7EDA" w:rsidRPr="00842374">
              <w:rPr>
                <w:rStyle w:val="Hyperlink"/>
                <w:noProof/>
                <w:lang w:val="ru-RU"/>
              </w:rPr>
              <w:t>3.1.Основной класс модуля</w:t>
            </w:r>
            <w:r w:rsidR="004D7EDA">
              <w:rPr>
                <w:noProof/>
                <w:webHidden/>
              </w:rPr>
              <w:tab/>
            </w:r>
            <w:r>
              <w:rPr>
                <w:noProof/>
                <w:webHidden/>
              </w:rPr>
              <w:fldChar w:fldCharType="begin"/>
            </w:r>
            <w:r w:rsidR="004D7EDA">
              <w:rPr>
                <w:noProof/>
                <w:webHidden/>
              </w:rPr>
              <w:instrText xml:space="preserve"> PAGEREF _Toc453336156 \h </w:instrText>
            </w:r>
            <w:r>
              <w:rPr>
                <w:noProof/>
                <w:webHidden/>
              </w:rPr>
            </w:r>
            <w:r>
              <w:rPr>
                <w:noProof/>
                <w:webHidden/>
              </w:rPr>
              <w:fldChar w:fldCharType="separate"/>
            </w:r>
            <w:r w:rsidR="004D7EDA">
              <w:rPr>
                <w:noProof/>
                <w:webHidden/>
              </w:rPr>
              <w:t>63</w:t>
            </w:r>
            <w:r>
              <w:rPr>
                <w:noProof/>
                <w:webHidden/>
              </w:rPr>
              <w:fldChar w:fldCharType="end"/>
            </w:r>
          </w:hyperlink>
        </w:p>
        <w:p w:rsidR="004D7EDA" w:rsidRDefault="00DD6015" w:rsidP="004D7EDA">
          <w:pPr>
            <w:pStyle w:val="TOC2"/>
            <w:tabs>
              <w:tab w:val="left" w:pos="880"/>
              <w:tab w:val="right" w:leader="dot" w:pos="5833"/>
            </w:tabs>
            <w:spacing w:line="276" w:lineRule="auto"/>
            <w:rPr>
              <w:noProof/>
            </w:rPr>
          </w:pPr>
          <w:hyperlink w:anchor="_Toc453336157" w:history="1">
            <w:r w:rsidR="004D7EDA" w:rsidRPr="00842374">
              <w:rPr>
                <w:rStyle w:val="Hyperlink"/>
                <w:noProof/>
                <w:lang w:val="ru-RU"/>
              </w:rPr>
              <w:t>3.2.Класс гипотезы пользовательского ввода</w:t>
            </w:r>
            <w:r w:rsidR="004D7EDA">
              <w:rPr>
                <w:noProof/>
                <w:webHidden/>
              </w:rPr>
              <w:tab/>
            </w:r>
            <w:r>
              <w:rPr>
                <w:noProof/>
                <w:webHidden/>
              </w:rPr>
              <w:fldChar w:fldCharType="begin"/>
            </w:r>
            <w:r w:rsidR="004D7EDA">
              <w:rPr>
                <w:noProof/>
                <w:webHidden/>
              </w:rPr>
              <w:instrText xml:space="preserve"> PAGEREF _Toc453336157 \h </w:instrText>
            </w:r>
            <w:r>
              <w:rPr>
                <w:noProof/>
                <w:webHidden/>
              </w:rPr>
            </w:r>
            <w:r>
              <w:rPr>
                <w:noProof/>
                <w:webHidden/>
              </w:rPr>
              <w:fldChar w:fldCharType="separate"/>
            </w:r>
            <w:r w:rsidR="004D7EDA">
              <w:rPr>
                <w:noProof/>
                <w:webHidden/>
              </w:rPr>
              <w:t>65</w:t>
            </w:r>
            <w:r>
              <w:rPr>
                <w:noProof/>
                <w:webHidden/>
              </w:rPr>
              <w:fldChar w:fldCharType="end"/>
            </w:r>
          </w:hyperlink>
        </w:p>
        <w:p w:rsidR="004D7EDA" w:rsidRDefault="00DD6015" w:rsidP="004D7EDA">
          <w:pPr>
            <w:pStyle w:val="TOC2"/>
            <w:tabs>
              <w:tab w:val="left" w:pos="880"/>
              <w:tab w:val="right" w:leader="dot" w:pos="5833"/>
            </w:tabs>
            <w:spacing w:line="276" w:lineRule="auto"/>
            <w:rPr>
              <w:noProof/>
            </w:rPr>
          </w:pPr>
          <w:hyperlink w:anchor="_Toc453336158" w:history="1">
            <w:r w:rsidR="004D7EDA" w:rsidRPr="00842374">
              <w:rPr>
                <w:rStyle w:val="Hyperlink"/>
                <w:noProof/>
                <w:lang w:val="ru-RU"/>
              </w:rPr>
              <w:t>3.3.Реализация правил семантического сокращения</w:t>
            </w:r>
            <w:r w:rsidR="004D7EDA">
              <w:rPr>
                <w:noProof/>
                <w:webHidden/>
              </w:rPr>
              <w:tab/>
            </w:r>
            <w:r>
              <w:rPr>
                <w:noProof/>
                <w:webHidden/>
              </w:rPr>
              <w:fldChar w:fldCharType="begin"/>
            </w:r>
            <w:r w:rsidR="004D7EDA">
              <w:rPr>
                <w:noProof/>
                <w:webHidden/>
              </w:rPr>
              <w:instrText xml:space="preserve"> PAGEREF _Toc453336158 \h </w:instrText>
            </w:r>
            <w:r>
              <w:rPr>
                <w:noProof/>
                <w:webHidden/>
              </w:rPr>
            </w:r>
            <w:r>
              <w:rPr>
                <w:noProof/>
                <w:webHidden/>
              </w:rPr>
              <w:fldChar w:fldCharType="separate"/>
            </w:r>
            <w:r w:rsidR="004D7EDA">
              <w:rPr>
                <w:noProof/>
                <w:webHidden/>
              </w:rPr>
              <w:t>66</w:t>
            </w:r>
            <w:r>
              <w:rPr>
                <w:noProof/>
                <w:webHidden/>
              </w:rPr>
              <w:fldChar w:fldCharType="end"/>
            </w:r>
          </w:hyperlink>
        </w:p>
        <w:p w:rsidR="004D7EDA" w:rsidRDefault="00DD6015" w:rsidP="004D7EDA">
          <w:pPr>
            <w:pStyle w:val="TOC2"/>
            <w:tabs>
              <w:tab w:val="left" w:pos="880"/>
              <w:tab w:val="right" w:leader="dot" w:pos="5833"/>
            </w:tabs>
            <w:spacing w:line="276" w:lineRule="auto"/>
            <w:rPr>
              <w:noProof/>
            </w:rPr>
          </w:pPr>
          <w:hyperlink w:anchor="_Toc453336159" w:history="1">
            <w:r w:rsidR="004D7EDA" w:rsidRPr="00842374">
              <w:rPr>
                <w:rStyle w:val="Hyperlink"/>
                <w:noProof/>
                <w:lang w:val="ru-RU"/>
              </w:rPr>
              <w:t>3.4.Вспомогательные и служебные классы</w:t>
            </w:r>
            <w:r w:rsidR="004D7EDA">
              <w:rPr>
                <w:noProof/>
                <w:webHidden/>
              </w:rPr>
              <w:tab/>
            </w:r>
            <w:r>
              <w:rPr>
                <w:noProof/>
                <w:webHidden/>
              </w:rPr>
              <w:fldChar w:fldCharType="begin"/>
            </w:r>
            <w:r w:rsidR="004D7EDA">
              <w:rPr>
                <w:noProof/>
                <w:webHidden/>
              </w:rPr>
              <w:instrText xml:space="preserve"> PAGEREF _Toc453336159 \h </w:instrText>
            </w:r>
            <w:r>
              <w:rPr>
                <w:noProof/>
                <w:webHidden/>
              </w:rPr>
            </w:r>
            <w:r>
              <w:rPr>
                <w:noProof/>
                <w:webHidden/>
              </w:rPr>
              <w:fldChar w:fldCharType="separate"/>
            </w:r>
            <w:r w:rsidR="004D7EDA">
              <w:rPr>
                <w:noProof/>
                <w:webHidden/>
              </w:rPr>
              <w:t>69</w:t>
            </w:r>
            <w:r>
              <w:rPr>
                <w:noProof/>
                <w:webHidden/>
              </w:rPr>
              <w:fldChar w:fldCharType="end"/>
            </w:r>
          </w:hyperlink>
        </w:p>
        <w:p w:rsidR="004D7EDA" w:rsidRDefault="00DD6015" w:rsidP="004D7EDA">
          <w:pPr>
            <w:pStyle w:val="TOC1"/>
            <w:tabs>
              <w:tab w:val="right" w:leader="dot" w:pos="5833"/>
            </w:tabs>
            <w:spacing w:line="276" w:lineRule="auto"/>
            <w:rPr>
              <w:noProof/>
            </w:rPr>
          </w:pPr>
          <w:hyperlink w:anchor="_Toc453336160" w:history="1">
            <w:r w:rsidR="004D7EDA" w:rsidRPr="00842374">
              <w:rPr>
                <w:rStyle w:val="Hyperlink"/>
                <w:noProof/>
                <w:lang w:val="ru-RU"/>
              </w:rPr>
              <w:t>4. Разработка метода оценки достоверности гипотезы</w:t>
            </w:r>
            <w:r w:rsidR="004D7EDA">
              <w:rPr>
                <w:noProof/>
                <w:webHidden/>
              </w:rPr>
              <w:tab/>
            </w:r>
            <w:r>
              <w:rPr>
                <w:noProof/>
                <w:webHidden/>
              </w:rPr>
              <w:fldChar w:fldCharType="begin"/>
            </w:r>
            <w:r w:rsidR="004D7EDA">
              <w:rPr>
                <w:noProof/>
                <w:webHidden/>
              </w:rPr>
              <w:instrText xml:space="preserve"> PAGEREF _Toc453336160 \h </w:instrText>
            </w:r>
            <w:r>
              <w:rPr>
                <w:noProof/>
                <w:webHidden/>
              </w:rPr>
            </w:r>
            <w:r>
              <w:rPr>
                <w:noProof/>
                <w:webHidden/>
              </w:rPr>
              <w:fldChar w:fldCharType="separate"/>
            </w:r>
            <w:r w:rsidR="004D7EDA">
              <w:rPr>
                <w:noProof/>
                <w:webHidden/>
              </w:rPr>
              <w:t>71</w:t>
            </w:r>
            <w:r>
              <w:rPr>
                <w:noProof/>
                <w:webHidden/>
              </w:rPr>
              <w:fldChar w:fldCharType="end"/>
            </w:r>
          </w:hyperlink>
        </w:p>
        <w:p w:rsidR="004D7EDA" w:rsidRDefault="00DD6015" w:rsidP="004D7EDA">
          <w:pPr>
            <w:pStyle w:val="TOC2"/>
            <w:tabs>
              <w:tab w:val="right" w:leader="dot" w:pos="5833"/>
            </w:tabs>
            <w:spacing w:line="276" w:lineRule="auto"/>
            <w:rPr>
              <w:noProof/>
            </w:rPr>
          </w:pPr>
          <w:hyperlink w:anchor="_Toc453336161" w:history="1">
            <w:r w:rsidR="004D7EDA" w:rsidRPr="00842374">
              <w:rPr>
                <w:rStyle w:val="Hyperlink"/>
                <w:noProof/>
                <w:lang w:val="ru-RU"/>
              </w:rPr>
              <w:t>4.1.Программная реализация модуля оценки достоверности гипотезы</w:t>
            </w:r>
            <w:r w:rsidR="004D7EDA">
              <w:rPr>
                <w:noProof/>
                <w:webHidden/>
              </w:rPr>
              <w:tab/>
            </w:r>
            <w:r>
              <w:rPr>
                <w:noProof/>
                <w:webHidden/>
              </w:rPr>
              <w:fldChar w:fldCharType="begin"/>
            </w:r>
            <w:r w:rsidR="004D7EDA">
              <w:rPr>
                <w:noProof/>
                <w:webHidden/>
              </w:rPr>
              <w:instrText xml:space="preserve"> PAGEREF _Toc453336161 \h </w:instrText>
            </w:r>
            <w:r>
              <w:rPr>
                <w:noProof/>
                <w:webHidden/>
              </w:rPr>
            </w:r>
            <w:r>
              <w:rPr>
                <w:noProof/>
                <w:webHidden/>
              </w:rPr>
              <w:fldChar w:fldCharType="separate"/>
            </w:r>
            <w:r w:rsidR="004D7EDA">
              <w:rPr>
                <w:noProof/>
                <w:webHidden/>
              </w:rPr>
              <w:t>74</w:t>
            </w:r>
            <w:r>
              <w:rPr>
                <w:noProof/>
                <w:webHidden/>
              </w:rPr>
              <w:fldChar w:fldCharType="end"/>
            </w:r>
          </w:hyperlink>
        </w:p>
        <w:p w:rsidR="004D7EDA" w:rsidRDefault="00DD6015" w:rsidP="004D7EDA">
          <w:pPr>
            <w:pStyle w:val="TOC1"/>
            <w:tabs>
              <w:tab w:val="left" w:pos="440"/>
              <w:tab w:val="right" w:leader="dot" w:pos="5833"/>
            </w:tabs>
            <w:spacing w:line="276" w:lineRule="auto"/>
            <w:rPr>
              <w:noProof/>
            </w:rPr>
          </w:pPr>
          <w:hyperlink w:anchor="_Toc453336162" w:history="1">
            <w:r w:rsidR="004D7EDA" w:rsidRPr="00842374">
              <w:rPr>
                <w:rStyle w:val="Hyperlink"/>
                <w:noProof/>
                <w:lang w:val="ru-RU"/>
              </w:rPr>
              <w:t>5.Анализ результатов работы</w:t>
            </w:r>
            <w:r w:rsidR="004D7EDA">
              <w:rPr>
                <w:noProof/>
                <w:webHidden/>
              </w:rPr>
              <w:tab/>
            </w:r>
            <w:r>
              <w:rPr>
                <w:noProof/>
                <w:webHidden/>
              </w:rPr>
              <w:fldChar w:fldCharType="begin"/>
            </w:r>
            <w:r w:rsidR="004D7EDA">
              <w:rPr>
                <w:noProof/>
                <w:webHidden/>
              </w:rPr>
              <w:instrText xml:space="preserve"> PAGEREF _Toc453336162 \h </w:instrText>
            </w:r>
            <w:r>
              <w:rPr>
                <w:noProof/>
                <w:webHidden/>
              </w:rPr>
            </w:r>
            <w:r>
              <w:rPr>
                <w:noProof/>
                <w:webHidden/>
              </w:rPr>
              <w:fldChar w:fldCharType="separate"/>
            </w:r>
            <w:r w:rsidR="004D7EDA">
              <w:rPr>
                <w:noProof/>
                <w:webHidden/>
              </w:rPr>
              <w:t>78</w:t>
            </w:r>
            <w:r>
              <w:rPr>
                <w:noProof/>
                <w:webHidden/>
              </w:rPr>
              <w:fldChar w:fldCharType="end"/>
            </w:r>
          </w:hyperlink>
        </w:p>
        <w:p w:rsidR="004D7EDA" w:rsidRDefault="00DD6015" w:rsidP="004D7EDA">
          <w:pPr>
            <w:pStyle w:val="TOC2"/>
            <w:tabs>
              <w:tab w:val="left" w:pos="880"/>
              <w:tab w:val="right" w:leader="dot" w:pos="5833"/>
            </w:tabs>
            <w:spacing w:line="276" w:lineRule="auto"/>
            <w:rPr>
              <w:noProof/>
            </w:rPr>
          </w:pPr>
          <w:hyperlink w:anchor="_Toc453336163" w:history="1">
            <w:r w:rsidR="004D7EDA" w:rsidRPr="00842374">
              <w:rPr>
                <w:rStyle w:val="Hyperlink"/>
                <w:noProof/>
                <w:lang w:val="ru-RU"/>
              </w:rPr>
              <w:t>5.1.Демонстрация работы модуля и тестирование</w:t>
            </w:r>
            <w:r w:rsidR="004D7EDA">
              <w:rPr>
                <w:noProof/>
                <w:webHidden/>
              </w:rPr>
              <w:tab/>
            </w:r>
            <w:r>
              <w:rPr>
                <w:noProof/>
                <w:webHidden/>
              </w:rPr>
              <w:fldChar w:fldCharType="begin"/>
            </w:r>
            <w:r w:rsidR="004D7EDA">
              <w:rPr>
                <w:noProof/>
                <w:webHidden/>
              </w:rPr>
              <w:instrText xml:space="preserve"> PAGEREF _Toc453336163 \h </w:instrText>
            </w:r>
            <w:r>
              <w:rPr>
                <w:noProof/>
                <w:webHidden/>
              </w:rPr>
            </w:r>
            <w:r>
              <w:rPr>
                <w:noProof/>
                <w:webHidden/>
              </w:rPr>
              <w:fldChar w:fldCharType="separate"/>
            </w:r>
            <w:r w:rsidR="004D7EDA">
              <w:rPr>
                <w:noProof/>
                <w:webHidden/>
              </w:rPr>
              <w:t>78</w:t>
            </w:r>
            <w:r>
              <w:rPr>
                <w:noProof/>
                <w:webHidden/>
              </w:rPr>
              <w:fldChar w:fldCharType="end"/>
            </w:r>
          </w:hyperlink>
        </w:p>
        <w:p w:rsidR="004D7EDA" w:rsidRDefault="00DD6015" w:rsidP="004D7EDA">
          <w:pPr>
            <w:pStyle w:val="TOC2"/>
            <w:tabs>
              <w:tab w:val="left" w:pos="880"/>
              <w:tab w:val="right" w:leader="dot" w:pos="5833"/>
            </w:tabs>
            <w:spacing w:line="276" w:lineRule="auto"/>
            <w:rPr>
              <w:noProof/>
            </w:rPr>
          </w:pPr>
          <w:hyperlink w:anchor="_Toc453336164" w:history="1">
            <w:r w:rsidR="004D7EDA" w:rsidRPr="00842374">
              <w:rPr>
                <w:rStyle w:val="Hyperlink"/>
                <w:noProof/>
                <w:lang w:val="ru-RU"/>
              </w:rPr>
              <w:t>5.2.Результаты тестирования</w:t>
            </w:r>
            <w:r w:rsidR="004D7EDA">
              <w:rPr>
                <w:noProof/>
                <w:webHidden/>
              </w:rPr>
              <w:tab/>
            </w:r>
            <w:r>
              <w:rPr>
                <w:noProof/>
                <w:webHidden/>
              </w:rPr>
              <w:fldChar w:fldCharType="begin"/>
            </w:r>
            <w:r w:rsidR="004D7EDA">
              <w:rPr>
                <w:noProof/>
                <w:webHidden/>
              </w:rPr>
              <w:instrText xml:space="preserve"> PAGEREF _Toc453336164 \h </w:instrText>
            </w:r>
            <w:r>
              <w:rPr>
                <w:noProof/>
                <w:webHidden/>
              </w:rPr>
            </w:r>
            <w:r>
              <w:rPr>
                <w:noProof/>
                <w:webHidden/>
              </w:rPr>
              <w:fldChar w:fldCharType="separate"/>
            </w:r>
            <w:r w:rsidR="004D7EDA">
              <w:rPr>
                <w:noProof/>
                <w:webHidden/>
              </w:rPr>
              <w:t>89</w:t>
            </w:r>
            <w:r>
              <w:rPr>
                <w:noProof/>
                <w:webHidden/>
              </w:rPr>
              <w:fldChar w:fldCharType="end"/>
            </w:r>
          </w:hyperlink>
        </w:p>
        <w:p w:rsidR="004D7EDA" w:rsidRDefault="00DD6015" w:rsidP="004D7EDA">
          <w:pPr>
            <w:pStyle w:val="TOC1"/>
            <w:tabs>
              <w:tab w:val="right" w:leader="dot" w:pos="5833"/>
            </w:tabs>
            <w:spacing w:line="276" w:lineRule="auto"/>
            <w:rPr>
              <w:noProof/>
            </w:rPr>
          </w:pPr>
          <w:hyperlink w:anchor="_Toc453336165" w:history="1">
            <w:r w:rsidR="004D7EDA" w:rsidRPr="00842374">
              <w:rPr>
                <w:rStyle w:val="Hyperlink"/>
                <w:noProof/>
                <w:lang w:val="ru-RU"/>
              </w:rPr>
              <w:t>Заключение</w:t>
            </w:r>
            <w:r w:rsidR="004D7EDA">
              <w:rPr>
                <w:noProof/>
                <w:webHidden/>
              </w:rPr>
              <w:tab/>
            </w:r>
            <w:r>
              <w:rPr>
                <w:noProof/>
                <w:webHidden/>
              </w:rPr>
              <w:fldChar w:fldCharType="begin"/>
            </w:r>
            <w:r w:rsidR="004D7EDA">
              <w:rPr>
                <w:noProof/>
                <w:webHidden/>
              </w:rPr>
              <w:instrText xml:space="preserve"> PAGEREF _Toc453336165 \h </w:instrText>
            </w:r>
            <w:r>
              <w:rPr>
                <w:noProof/>
                <w:webHidden/>
              </w:rPr>
            </w:r>
            <w:r>
              <w:rPr>
                <w:noProof/>
                <w:webHidden/>
              </w:rPr>
              <w:fldChar w:fldCharType="separate"/>
            </w:r>
            <w:r w:rsidR="004D7EDA">
              <w:rPr>
                <w:noProof/>
                <w:webHidden/>
              </w:rPr>
              <w:t>92</w:t>
            </w:r>
            <w:r>
              <w:rPr>
                <w:noProof/>
                <w:webHidden/>
              </w:rPr>
              <w:fldChar w:fldCharType="end"/>
            </w:r>
          </w:hyperlink>
        </w:p>
        <w:p w:rsidR="004D7EDA" w:rsidRDefault="00DD6015" w:rsidP="004D7EDA">
          <w:pPr>
            <w:pStyle w:val="TOC1"/>
            <w:tabs>
              <w:tab w:val="right" w:leader="dot" w:pos="5833"/>
            </w:tabs>
            <w:spacing w:line="276" w:lineRule="auto"/>
            <w:rPr>
              <w:noProof/>
            </w:rPr>
          </w:pPr>
          <w:hyperlink w:anchor="_Toc453336166" w:history="1">
            <w:r w:rsidR="004D7EDA" w:rsidRPr="00842374">
              <w:rPr>
                <w:rStyle w:val="Hyperlink"/>
                <w:noProof/>
                <w:lang w:val="ru-RU"/>
              </w:rPr>
              <w:t>Библиографический список</w:t>
            </w:r>
            <w:r w:rsidR="004D7EDA">
              <w:rPr>
                <w:noProof/>
                <w:webHidden/>
              </w:rPr>
              <w:tab/>
            </w:r>
            <w:r>
              <w:rPr>
                <w:noProof/>
                <w:webHidden/>
              </w:rPr>
              <w:fldChar w:fldCharType="begin"/>
            </w:r>
            <w:r w:rsidR="004D7EDA">
              <w:rPr>
                <w:noProof/>
                <w:webHidden/>
              </w:rPr>
              <w:instrText xml:space="preserve"> PAGEREF _Toc453336166 \h </w:instrText>
            </w:r>
            <w:r>
              <w:rPr>
                <w:noProof/>
                <w:webHidden/>
              </w:rPr>
            </w:r>
            <w:r>
              <w:rPr>
                <w:noProof/>
                <w:webHidden/>
              </w:rPr>
              <w:fldChar w:fldCharType="separate"/>
            </w:r>
            <w:r w:rsidR="004D7EDA">
              <w:rPr>
                <w:noProof/>
                <w:webHidden/>
              </w:rPr>
              <w:t>94</w:t>
            </w:r>
            <w:r>
              <w:rPr>
                <w:noProof/>
                <w:webHidden/>
              </w:rPr>
              <w:fldChar w:fldCharType="end"/>
            </w:r>
          </w:hyperlink>
        </w:p>
        <w:p w:rsidR="004D7EDA" w:rsidRDefault="00DD6015" w:rsidP="004D7EDA">
          <w:pPr>
            <w:pStyle w:val="TOC1"/>
            <w:tabs>
              <w:tab w:val="right" w:leader="dot" w:pos="5833"/>
            </w:tabs>
            <w:spacing w:line="276" w:lineRule="auto"/>
            <w:rPr>
              <w:noProof/>
            </w:rPr>
          </w:pPr>
          <w:hyperlink w:anchor="_Toc453336167" w:history="1">
            <w:r w:rsidR="004D7EDA" w:rsidRPr="00842374">
              <w:rPr>
                <w:rStyle w:val="Hyperlink"/>
                <w:noProof/>
                <w:lang w:val="ru-RU"/>
              </w:rPr>
              <w:t xml:space="preserve">Приложение 1. Программный код реализации класса </w:t>
            </w:r>
            <w:r w:rsidR="004D7EDA" w:rsidRPr="00842374">
              <w:rPr>
                <w:rStyle w:val="Hyperlink"/>
                <w:noProof/>
              </w:rPr>
              <w:t>HypGenerator</w:t>
            </w:r>
            <w:r w:rsidR="004D7EDA">
              <w:rPr>
                <w:noProof/>
                <w:webHidden/>
              </w:rPr>
              <w:tab/>
            </w:r>
            <w:r>
              <w:rPr>
                <w:noProof/>
                <w:webHidden/>
              </w:rPr>
              <w:fldChar w:fldCharType="begin"/>
            </w:r>
            <w:r w:rsidR="004D7EDA">
              <w:rPr>
                <w:noProof/>
                <w:webHidden/>
              </w:rPr>
              <w:instrText xml:space="preserve"> PAGEREF _Toc453336167 \h </w:instrText>
            </w:r>
            <w:r>
              <w:rPr>
                <w:noProof/>
                <w:webHidden/>
              </w:rPr>
            </w:r>
            <w:r>
              <w:rPr>
                <w:noProof/>
                <w:webHidden/>
              </w:rPr>
              <w:fldChar w:fldCharType="separate"/>
            </w:r>
            <w:r w:rsidR="004D7EDA">
              <w:rPr>
                <w:noProof/>
                <w:webHidden/>
              </w:rPr>
              <w:t>96</w:t>
            </w:r>
            <w:r>
              <w:rPr>
                <w:noProof/>
                <w:webHidden/>
              </w:rPr>
              <w:fldChar w:fldCharType="end"/>
            </w:r>
          </w:hyperlink>
        </w:p>
        <w:p w:rsidR="004D7EDA" w:rsidRDefault="00DD6015" w:rsidP="004D7EDA">
          <w:pPr>
            <w:pStyle w:val="TOC1"/>
            <w:tabs>
              <w:tab w:val="right" w:leader="dot" w:pos="5833"/>
            </w:tabs>
            <w:spacing w:line="276" w:lineRule="auto"/>
            <w:rPr>
              <w:noProof/>
            </w:rPr>
          </w:pPr>
          <w:hyperlink w:anchor="_Toc453336168" w:history="1">
            <w:r w:rsidR="004D7EDA" w:rsidRPr="00842374">
              <w:rPr>
                <w:rStyle w:val="Hyperlink"/>
                <w:noProof/>
                <w:lang w:val="ru-RU"/>
              </w:rPr>
              <w:t>Приложение</w:t>
            </w:r>
            <w:r w:rsidR="004D7EDA" w:rsidRPr="00842374">
              <w:rPr>
                <w:rStyle w:val="Hyperlink"/>
                <w:noProof/>
              </w:rPr>
              <w:t xml:space="preserve"> 2. </w:t>
            </w:r>
            <w:r w:rsidR="004D7EDA" w:rsidRPr="00842374">
              <w:rPr>
                <w:rStyle w:val="Hyperlink"/>
                <w:noProof/>
                <w:lang w:val="ru-RU"/>
              </w:rPr>
              <w:t>Программный</w:t>
            </w:r>
            <w:r w:rsidR="004D7EDA" w:rsidRPr="00842374">
              <w:rPr>
                <w:rStyle w:val="Hyperlink"/>
                <w:noProof/>
              </w:rPr>
              <w:t xml:space="preserve"> </w:t>
            </w:r>
            <w:r w:rsidR="004D7EDA" w:rsidRPr="00842374">
              <w:rPr>
                <w:rStyle w:val="Hyperlink"/>
                <w:noProof/>
                <w:lang w:val="ru-RU"/>
              </w:rPr>
              <w:t>код</w:t>
            </w:r>
            <w:r w:rsidR="004D7EDA" w:rsidRPr="00842374">
              <w:rPr>
                <w:rStyle w:val="Hyperlink"/>
                <w:noProof/>
              </w:rPr>
              <w:t xml:space="preserve"> </w:t>
            </w:r>
            <w:r w:rsidR="004D7EDA" w:rsidRPr="00842374">
              <w:rPr>
                <w:rStyle w:val="Hyperlink"/>
                <w:noProof/>
                <w:lang w:val="ru-RU"/>
              </w:rPr>
              <w:t>реализации</w:t>
            </w:r>
            <w:r w:rsidR="004D7EDA" w:rsidRPr="00842374">
              <w:rPr>
                <w:rStyle w:val="Hyperlink"/>
                <w:noProof/>
              </w:rPr>
              <w:t xml:space="preserve"> </w:t>
            </w:r>
            <w:r w:rsidR="004D7EDA" w:rsidRPr="00842374">
              <w:rPr>
                <w:rStyle w:val="Hyperlink"/>
                <w:noProof/>
                <w:lang w:val="ru-RU"/>
              </w:rPr>
              <w:t>класса</w:t>
            </w:r>
            <w:r w:rsidR="004D7EDA" w:rsidRPr="00842374">
              <w:rPr>
                <w:rStyle w:val="Hyperlink"/>
                <w:noProof/>
              </w:rPr>
              <w:t xml:space="preserve"> InputHypothesis</w:t>
            </w:r>
            <w:r w:rsidR="004D7EDA">
              <w:rPr>
                <w:noProof/>
                <w:webHidden/>
              </w:rPr>
              <w:tab/>
            </w:r>
            <w:r>
              <w:rPr>
                <w:noProof/>
                <w:webHidden/>
              </w:rPr>
              <w:fldChar w:fldCharType="begin"/>
            </w:r>
            <w:r w:rsidR="004D7EDA">
              <w:rPr>
                <w:noProof/>
                <w:webHidden/>
              </w:rPr>
              <w:instrText xml:space="preserve"> PAGEREF _Toc453336168 \h </w:instrText>
            </w:r>
            <w:r>
              <w:rPr>
                <w:noProof/>
                <w:webHidden/>
              </w:rPr>
            </w:r>
            <w:r>
              <w:rPr>
                <w:noProof/>
                <w:webHidden/>
              </w:rPr>
              <w:fldChar w:fldCharType="separate"/>
            </w:r>
            <w:r w:rsidR="004D7EDA">
              <w:rPr>
                <w:noProof/>
                <w:webHidden/>
              </w:rPr>
              <w:t>99</w:t>
            </w:r>
            <w:r>
              <w:rPr>
                <w:noProof/>
                <w:webHidden/>
              </w:rPr>
              <w:fldChar w:fldCharType="end"/>
            </w:r>
          </w:hyperlink>
        </w:p>
        <w:p w:rsidR="004D7EDA" w:rsidRDefault="00DD6015" w:rsidP="004D7EDA">
          <w:pPr>
            <w:pStyle w:val="TOC1"/>
            <w:tabs>
              <w:tab w:val="right" w:leader="dot" w:pos="5833"/>
            </w:tabs>
            <w:spacing w:line="276" w:lineRule="auto"/>
            <w:rPr>
              <w:noProof/>
            </w:rPr>
          </w:pPr>
          <w:hyperlink w:anchor="_Toc453336169" w:history="1">
            <w:r w:rsidR="004D7EDA" w:rsidRPr="00842374">
              <w:rPr>
                <w:rStyle w:val="Hyperlink"/>
                <w:noProof/>
                <w:lang w:val="ru-RU"/>
              </w:rPr>
              <w:t>Приложение</w:t>
            </w:r>
            <w:r w:rsidR="004D7EDA" w:rsidRPr="00842374">
              <w:rPr>
                <w:rStyle w:val="Hyperlink"/>
                <w:noProof/>
              </w:rPr>
              <w:t xml:space="preserve"> 3. </w:t>
            </w:r>
            <w:r w:rsidR="004D7EDA" w:rsidRPr="00842374">
              <w:rPr>
                <w:rStyle w:val="Hyperlink"/>
                <w:noProof/>
                <w:lang w:val="ru-RU"/>
              </w:rPr>
              <w:t>Программный</w:t>
            </w:r>
            <w:r w:rsidR="004D7EDA" w:rsidRPr="00842374">
              <w:rPr>
                <w:rStyle w:val="Hyperlink"/>
                <w:noProof/>
              </w:rPr>
              <w:t xml:space="preserve"> </w:t>
            </w:r>
            <w:r w:rsidR="004D7EDA" w:rsidRPr="00842374">
              <w:rPr>
                <w:rStyle w:val="Hyperlink"/>
                <w:noProof/>
                <w:lang w:val="ru-RU"/>
              </w:rPr>
              <w:t>код</w:t>
            </w:r>
            <w:r w:rsidR="004D7EDA" w:rsidRPr="00842374">
              <w:rPr>
                <w:rStyle w:val="Hyperlink"/>
                <w:noProof/>
              </w:rPr>
              <w:t xml:space="preserve"> </w:t>
            </w:r>
            <w:r w:rsidR="004D7EDA" w:rsidRPr="00842374">
              <w:rPr>
                <w:rStyle w:val="Hyperlink"/>
                <w:noProof/>
                <w:lang w:val="ru-RU"/>
              </w:rPr>
              <w:t>реализации</w:t>
            </w:r>
            <w:r w:rsidR="004D7EDA" w:rsidRPr="00842374">
              <w:rPr>
                <w:rStyle w:val="Hyperlink"/>
                <w:noProof/>
              </w:rPr>
              <w:t xml:space="preserve"> </w:t>
            </w:r>
            <w:r w:rsidR="004D7EDA" w:rsidRPr="00842374">
              <w:rPr>
                <w:rStyle w:val="Hyperlink"/>
                <w:noProof/>
                <w:lang w:val="ru-RU"/>
              </w:rPr>
              <w:t>класса</w:t>
            </w:r>
            <w:r w:rsidR="004D7EDA" w:rsidRPr="00842374">
              <w:rPr>
                <w:rStyle w:val="Hyperlink"/>
                <w:noProof/>
              </w:rPr>
              <w:t xml:space="preserve"> HypothesisConfidence</w:t>
            </w:r>
            <w:r w:rsidR="004D7EDA">
              <w:rPr>
                <w:noProof/>
                <w:webHidden/>
              </w:rPr>
              <w:tab/>
            </w:r>
            <w:r>
              <w:rPr>
                <w:noProof/>
                <w:webHidden/>
              </w:rPr>
              <w:fldChar w:fldCharType="begin"/>
            </w:r>
            <w:r w:rsidR="004D7EDA">
              <w:rPr>
                <w:noProof/>
                <w:webHidden/>
              </w:rPr>
              <w:instrText xml:space="preserve"> PAGEREF _Toc453336169 \h </w:instrText>
            </w:r>
            <w:r>
              <w:rPr>
                <w:noProof/>
                <w:webHidden/>
              </w:rPr>
            </w:r>
            <w:r>
              <w:rPr>
                <w:noProof/>
                <w:webHidden/>
              </w:rPr>
              <w:fldChar w:fldCharType="separate"/>
            </w:r>
            <w:r w:rsidR="004D7EDA">
              <w:rPr>
                <w:noProof/>
                <w:webHidden/>
              </w:rPr>
              <w:t>101</w:t>
            </w:r>
            <w:r>
              <w:rPr>
                <w:noProof/>
                <w:webHidden/>
              </w:rPr>
              <w:fldChar w:fldCharType="end"/>
            </w:r>
          </w:hyperlink>
        </w:p>
        <w:p w:rsidR="004D7EDA" w:rsidRDefault="00DD6015">
          <w:r>
            <w:rPr>
              <w:b/>
              <w:bCs/>
            </w:rPr>
            <w:fldChar w:fldCharType="end"/>
          </w:r>
        </w:p>
      </w:sdtContent>
    </w:sdt>
    <w:p w:rsidR="007B1BBB" w:rsidRDefault="007B1BBB">
      <w:pPr>
        <w:spacing w:line="276" w:lineRule="auto"/>
        <w:jc w:val="left"/>
        <w:rPr>
          <w:lang w:val="ru-RU"/>
        </w:rPr>
      </w:pPr>
      <w:r>
        <w:rPr>
          <w:lang w:val="ru-RU"/>
        </w:rPr>
        <w:br w:type="page"/>
      </w:r>
    </w:p>
    <w:p w:rsidR="007B1BBB" w:rsidRDefault="007B1BBB" w:rsidP="007B1BBB">
      <w:pPr>
        <w:pStyle w:val="Heading1"/>
        <w:rPr>
          <w:lang w:val="ru-RU"/>
        </w:rPr>
      </w:pPr>
      <w:bookmarkStart w:id="6" w:name="_Toc453336139"/>
      <w:r>
        <w:rPr>
          <w:lang w:val="ru-RU"/>
        </w:rPr>
        <w:lastRenderedPageBreak/>
        <w:t>Список иллюстраций</w:t>
      </w:r>
      <w:bookmarkEnd w:id="6"/>
    </w:p>
    <w:p w:rsidR="00BB216F" w:rsidRDefault="00DD6015">
      <w:pPr>
        <w:pStyle w:val="TableofFigures"/>
        <w:tabs>
          <w:tab w:val="right" w:leader="dot" w:pos="5833"/>
        </w:tabs>
        <w:rPr>
          <w:noProof/>
        </w:rPr>
      </w:pPr>
      <w:r>
        <w:rPr>
          <w:lang w:val="ru-RU"/>
        </w:rPr>
        <w:fldChar w:fldCharType="begin"/>
      </w:r>
      <w:r w:rsidR="00BB216F">
        <w:rPr>
          <w:lang w:val="ru-RU"/>
        </w:rPr>
        <w:instrText xml:space="preserve"> TOC \h \z \c "Рис." </w:instrText>
      </w:r>
      <w:r>
        <w:rPr>
          <w:lang w:val="ru-RU"/>
        </w:rPr>
        <w:fldChar w:fldCharType="separate"/>
      </w:r>
      <w:hyperlink r:id="rId11" w:anchor="_Toc453336446" w:history="1">
        <w:r w:rsidR="00BB216F" w:rsidRPr="00B7361A">
          <w:rPr>
            <w:rStyle w:val="Hyperlink"/>
            <w:noProof/>
          </w:rPr>
          <w:t>Рис. 1</w:t>
        </w:r>
        <w:r w:rsidR="00BB216F" w:rsidRPr="00B7361A">
          <w:rPr>
            <w:rStyle w:val="Hyperlink"/>
            <w:noProof/>
            <w:lang w:val="ru-RU"/>
          </w:rPr>
          <w:t xml:space="preserve"> Общая схема работы алгоритма</w:t>
        </w:r>
        <w:r w:rsidR="00BB216F">
          <w:rPr>
            <w:noProof/>
            <w:webHidden/>
          </w:rPr>
          <w:tab/>
        </w:r>
        <w:r>
          <w:rPr>
            <w:noProof/>
            <w:webHidden/>
          </w:rPr>
          <w:fldChar w:fldCharType="begin"/>
        </w:r>
        <w:r w:rsidR="00BB216F">
          <w:rPr>
            <w:noProof/>
            <w:webHidden/>
          </w:rPr>
          <w:instrText xml:space="preserve"> PAGEREF _Toc453336446 \h </w:instrText>
        </w:r>
        <w:r>
          <w:rPr>
            <w:noProof/>
            <w:webHidden/>
          </w:rPr>
        </w:r>
        <w:r>
          <w:rPr>
            <w:noProof/>
            <w:webHidden/>
          </w:rPr>
          <w:fldChar w:fldCharType="separate"/>
        </w:r>
        <w:r w:rsidR="00BB216F">
          <w:rPr>
            <w:noProof/>
            <w:webHidden/>
          </w:rPr>
          <w:t>35</w:t>
        </w:r>
        <w:r>
          <w:rPr>
            <w:noProof/>
            <w:webHidden/>
          </w:rPr>
          <w:fldChar w:fldCharType="end"/>
        </w:r>
      </w:hyperlink>
    </w:p>
    <w:p w:rsidR="00BB216F" w:rsidRDefault="00DD6015">
      <w:pPr>
        <w:pStyle w:val="TableofFigures"/>
        <w:tabs>
          <w:tab w:val="right" w:leader="dot" w:pos="5833"/>
        </w:tabs>
        <w:rPr>
          <w:noProof/>
        </w:rPr>
      </w:pPr>
      <w:hyperlink w:anchor="_Toc453336447" w:history="1">
        <w:r w:rsidR="00BB216F" w:rsidRPr="00B7361A">
          <w:rPr>
            <w:rStyle w:val="Hyperlink"/>
            <w:noProof/>
            <w:lang w:val="ru-RU"/>
          </w:rPr>
          <w:t>Рис. 2 Пример синтаксического дерева</w:t>
        </w:r>
        <w:r w:rsidR="00BB216F">
          <w:rPr>
            <w:noProof/>
            <w:webHidden/>
          </w:rPr>
          <w:tab/>
        </w:r>
        <w:r>
          <w:rPr>
            <w:noProof/>
            <w:webHidden/>
          </w:rPr>
          <w:fldChar w:fldCharType="begin"/>
        </w:r>
        <w:r w:rsidR="00BB216F">
          <w:rPr>
            <w:noProof/>
            <w:webHidden/>
          </w:rPr>
          <w:instrText xml:space="preserve"> PAGEREF _Toc453336447 \h </w:instrText>
        </w:r>
        <w:r>
          <w:rPr>
            <w:noProof/>
            <w:webHidden/>
          </w:rPr>
        </w:r>
        <w:r>
          <w:rPr>
            <w:noProof/>
            <w:webHidden/>
          </w:rPr>
          <w:fldChar w:fldCharType="separate"/>
        </w:r>
        <w:r w:rsidR="00BB216F">
          <w:rPr>
            <w:noProof/>
            <w:webHidden/>
          </w:rPr>
          <w:t>42</w:t>
        </w:r>
        <w:r>
          <w:rPr>
            <w:noProof/>
            <w:webHidden/>
          </w:rPr>
          <w:fldChar w:fldCharType="end"/>
        </w:r>
      </w:hyperlink>
    </w:p>
    <w:p w:rsidR="00BB216F" w:rsidRDefault="00DD6015">
      <w:pPr>
        <w:pStyle w:val="TableofFigures"/>
        <w:tabs>
          <w:tab w:val="right" w:leader="dot" w:pos="5833"/>
        </w:tabs>
        <w:rPr>
          <w:noProof/>
        </w:rPr>
      </w:pPr>
      <w:hyperlink r:id="rId12" w:anchor="_Toc453336448" w:history="1">
        <w:r w:rsidR="00BB216F" w:rsidRPr="00B7361A">
          <w:rPr>
            <w:rStyle w:val="Hyperlink"/>
            <w:noProof/>
            <w:lang w:val="ru-RU"/>
          </w:rPr>
          <w:t>Рис. 3 Порядок формирования гипотезы из предложения</w:t>
        </w:r>
        <w:r w:rsidR="00BB216F">
          <w:rPr>
            <w:noProof/>
            <w:webHidden/>
          </w:rPr>
          <w:tab/>
        </w:r>
        <w:r>
          <w:rPr>
            <w:noProof/>
            <w:webHidden/>
          </w:rPr>
          <w:fldChar w:fldCharType="begin"/>
        </w:r>
        <w:r w:rsidR="00BB216F">
          <w:rPr>
            <w:noProof/>
            <w:webHidden/>
          </w:rPr>
          <w:instrText xml:space="preserve"> PAGEREF _Toc453336448 \h </w:instrText>
        </w:r>
        <w:r>
          <w:rPr>
            <w:noProof/>
            <w:webHidden/>
          </w:rPr>
        </w:r>
        <w:r>
          <w:rPr>
            <w:noProof/>
            <w:webHidden/>
          </w:rPr>
          <w:fldChar w:fldCharType="separate"/>
        </w:r>
        <w:r w:rsidR="00BB216F">
          <w:rPr>
            <w:noProof/>
            <w:webHidden/>
          </w:rPr>
          <w:t>43</w:t>
        </w:r>
        <w:r>
          <w:rPr>
            <w:noProof/>
            <w:webHidden/>
          </w:rPr>
          <w:fldChar w:fldCharType="end"/>
        </w:r>
      </w:hyperlink>
    </w:p>
    <w:p w:rsidR="00BB216F" w:rsidRDefault="00DD6015">
      <w:pPr>
        <w:pStyle w:val="TableofFigures"/>
        <w:tabs>
          <w:tab w:val="right" w:leader="dot" w:pos="5833"/>
        </w:tabs>
        <w:rPr>
          <w:noProof/>
        </w:rPr>
      </w:pPr>
      <w:hyperlink r:id="rId13" w:anchor="_Toc453336449" w:history="1">
        <w:r w:rsidR="00BB216F" w:rsidRPr="00B7361A">
          <w:rPr>
            <w:rStyle w:val="Hyperlink"/>
            <w:noProof/>
            <w:lang w:val="ru-RU"/>
          </w:rPr>
          <w:t>Рис. 4 Архитектура модуля формирования гипотез и порядок его работы</w:t>
        </w:r>
        <w:r w:rsidR="00BB216F">
          <w:rPr>
            <w:noProof/>
            <w:webHidden/>
          </w:rPr>
          <w:tab/>
        </w:r>
        <w:r>
          <w:rPr>
            <w:noProof/>
            <w:webHidden/>
          </w:rPr>
          <w:fldChar w:fldCharType="begin"/>
        </w:r>
        <w:r w:rsidR="00BB216F">
          <w:rPr>
            <w:noProof/>
            <w:webHidden/>
          </w:rPr>
          <w:instrText xml:space="preserve"> PAGEREF _Toc453336449 \h </w:instrText>
        </w:r>
        <w:r>
          <w:rPr>
            <w:noProof/>
            <w:webHidden/>
          </w:rPr>
        </w:r>
        <w:r>
          <w:rPr>
            <w:noProof/>
            <w:webHidden/>
          </w:rPr>
          <w:fldChar w:fldCharType="separate"/>
        </w:r>
        <w:r w:rsidR="00BB216F">
          <w:rPr>
            <w:noProof/>
            <w:webHidden/>
          </w:rPr>
          <w:t>62</w:t>
        </w:r>
        <w:r>
          <w:rPr>
            <w:noProof/>
            <w:webHidden/>
          </w:rPr>
          <w:fldChar w:fldCharType="end"/>
        </w:r>
      </w:hyperlink>
    </w:p>
    <w:p w:rsidR="00BB216F" w:rsidRDefault="00DD6015">
      <w:pPr>
        <w:pStyle w:val="TableofFigures"/>
        <w:tabs>
          <w:tab w:val="right" w:leader="dot" w:pos="5833"/>
        </w:tabs>
        <w:rPr>
          <w:noProof/>
        </w:rPr>
      </w:pPr>
      <w:hyperlink w:anchor="_Toc453336450" w:history="1">
        <w:r w:rsidR="00BB216F" w:rsidRPr="00B7361A">
          <w:rPr>
            <w:rStyle w:val="Hyperlink"/>
            <w:noProof/>
            <w:lang w:val="ru-RU"/>
          </w:rPr>
          <w:t>Рис. 5 Результаты тестирования алгоритма</w:t>
        </w:r>
        <w:r w:rsidR="00BB216F">
          <w:rPr>
            <w:noProof/>
            <w:webHidden/>
          </w:rPr>
          <w:tab/>
        </w:r>
        <w:r>
          <w:rPr>
            <w:noProof/>
            <w:webHidden/>
          </w:rPr>
          <w:fldChar w:fldCharType="begin"/>
        </w:r>
        <w:r w:rsidR="00BB216F">
          <w:rPr>
            <w:noProof/>
            <w:webHidden/>
          </w:rPr>
          <w:instrText xml:space="preserve"> PAGEREF _Toc453336450 \h </w:instrText>
        </w:r>
        <w:r>
          <w:rPr>
            <w:noProof/>
            <w:webHidden/>
          </w:rPr>
        </w:r>
        <w:r>
          <w:rPr>
            <w:noProof/>
            <w:webHidden/>
          </w:rPr>
          <w:fldChar w:fldCharType="separate"/>
        </w:r>
        <w:r w:rsidR="00BB216F">
          <w:rPr>
            <w:noProof/>
            <w:webHidden/>
          </w:rPr>
          <w:t>91</w:t>
        </w:r>
        <w:r>
          <w:rPr>
            <w:noProof/>
            <w:webHidden/>
          </w:rPr>
          <w:fldChar w:fldCharType="end"/>
        </w:r>
      </w:hyperlink>
    </w:p>
    <w:p w:rsidR="00BB216F" w:rsidRDefault="00DD6015">
      <w:pPr>
        <w:spacing w:line="276" w:lineRule="auto"/>
        <w:jc w:val="left"/>
        <w:rPr>
          <w:lang w:val="ru-RU"/>
        </w:rPr>
      </w:pPr>
      <w:r>
        <w:rPr>
          <w:lang w:val="ru-RU"/>
        </w:rPr>
        <w:fldChar w:fldCharType="end"/>
      </w:r>
    </w:p>
    <w:p w:rsidR="00BB216F" w:rsidRDefault="00BB216F">
      <w:pPr>
        <w:spacing w:line="276" w:lineRule="auto"/>
        <w:jc w:val="left"/>
        <w:rPr>
          <w:lang w:val="ru-RU"/>
        </w:rPr>
      </w:pPr>
    </w:p>
    <w:p w:rsidR="00BB216F" w:rsidRDefault="00BB216F">
      <w:pPr>
        <w:spacing w:line="276" w:lineRule="auto"/>
        <w:jc w:val="left"/>
        <w:rPr>
          <w:lang w:val="ru-RU"/>
        </w:rPr>
      </w:pPr>
    </w:p>
    <w:p w:rsidR="00BB216F" w:rsidRDefault="00BB216F">
      <w:pPr>
        <w:spacing w:line="276" w:lineRule="auto"/>
        <w:jc w:val="left"/>
        <w:rPr>
          <w:lang w:val="ru-RU"/>
        </w:rPr>
      </w:pPr>
    </w:p>
    <w:p w:rsidR="00BB216F" w:rsidRDefault="00BB216F">
      <w:pPr>
        <w:spacing w:line="276" w:lineRule="auto"/>
        <w:jc w:val="left"/>
        <w:rPr>
          <w:lang w:val="ru-RU"/>
        </w:rPr>
      </w:pPr>
    </w:p>
    <w:p w:rsidR="007B1BBB" w:rsidRDefault="007B1BBB">
      <w:pPr>
        <w:spacing w:line="276" w:lineRule="auto"/>
        <w:jc w:val="left"/>
        <w:rPr>
          <w:lang w:val="ru-RU"/>
        </w:rPr>
      </w:pPr>
      <w:r>
        <w:rPr>
          <w:lang w:val="ru-RU"/>
        </w:rPr>
        <w:br w:type="page"/>
      </w:r>
    </w:p>
    <w:p w:rsidR="007B1BBB" w:rsidRDefault="007B1BBB" w:rsidP="007B1BBB">
      <w:pPr>
        <w:pStyle w:val="Heading1"/>
        <w:rPr>
          <w:lang w:val="ru-RU"/>
        </w:rPr>
      </w:pPr>
      <w:bookmarkStart w:id="7" w:name="_Toc453336140"/>
      <w:r>
        <w:rPr>
          <w:lang w:val="ru-RU"/>
        </w:rPr>
        <w:lastRenderedPageBreak/>
        <w:t>Список таблиц</w:t>
      </w:r>
      <w:bookmarkEnd w:id="7"/>
    </w:p>
    <w:p w:rsidR="00BB216F" w:rsidRDefault="00DD6015">
      <w:pPr>
        <w:pStyle w:val="TableofFigures"/>
        <w:tabs>
          <w:tab w:val="right" w:leader="dot" w:pos="5833"/>
        </w:tabs>
        <w:rPr>
          <w:rFonts w:asciiTheme="minorHAnsi" w:eastAsiaTheme="minorEastAsia" w:hAnsiTheme="minorHAnsi"/>
          <w:noProof/>
          <w:sz w:val="22"/>
          <w:lang w:val="ru-RU" w:eastAsia="ru-RU"/>
        </w:rPr>
      </w:pPr>
      <w:r>
        <w:rPr>
          <w:lang w:val="ru-RU"/>
        </w:rPr>
        <w:fldChar w:fldCharType="begin"/>
      </w:r>
      <w:r w:rsidR="00BB216F">
        <w:rPr>
          <w:lang w:val="ru-RU"/>
        </w:rPr>
        <w:instrText xml:space="preserve"> TOC \h \z \c "Таблица" </w:instrText>
      </w:r>
      <w:r>
        <w:rPr>
          <w:lang w:val="ru-RU"/>
        </w:rPr>
        <w:fldChar w:fldCharType="separate"/>
      </w:r>
      <w:hyperlink w:anchor="_Toc453336465" w:history="1">
        <w:r w:rsidR="00BB216F" w:rsidRPr="00096EA7">
          <w:rPr>
            <w:rStyle w:val="Hyperlink"/>
            <w:noProof/>
            <w:lang w:val="ru-RU"/>
          </w:rPr>
          <w:t>Таблица 1. Предложения для формирования правил сокращения и их деревья</w:t>
        </w:r>
        <w:r w:rsidR="00BB216F">
          <w:rPr>
            <w:noProof/>
            <w:webHidden/>
          </w:rPr>
          <w:tab/>
        </w:r>
        <w:r>
          <w:rPr>
            <w:noProof/>
            <w:webHidden/>
          </w:rPr>
          <w:fldChar w:fldCharType="begin"/>
        </w:r>
        <w:r w:rsidR="00BB216F">
          <w:rPr>
            <w:noProof/>
            <w:webHidden/>
          </w:rPr>
          <w:instrText xml:space="preserve"> PAGEREF _Toc453336465 \h </w:instrText>
        </w:r>
        <w:r>
          <w:rPr>
            <w:noProof/>
            <w:webHidden/>
          </w:rPr>
        </w:r>
        <w:r>
          <w:rPr>
            <w:noProof/>
            <w:webHidden/>
          </w:rPr>
          <w:fldChar w:fldCharType="separate"/>
        </w:r>
        <w:r w:rsidR="00BB216F">
          <w:rPr>
            <w:noProof/>
            <w:webHidden/>
          </w:rPr>
          <w:t>44</w:t>
        </w:r>
        <w:r>
          <w:rPr>
            <w:noProof/>
            <w:webHidden/>
          </w:rPr>
          <w:fldChar w:fldCharType="end"/>
        </w:r>
      </w:hyperlink>
    </w:p>
    <w:p w:rsidR="00BB216F" w:rsidRDefault="00DD6015">
      <w:pPr>
        <w:pStyle w:val="TableofFigures"/>
        <w:tabs>
          <w:tab w:val="right" w:leader="dot" w:pos="5833"/>
        </w:tabs>
        <w:rPr>
          <w:rFonts w:asciiTheme="minorHAnsi" w:eastAsiaTheme="minorEastAsia" w:hAnsiTheme="minorHAnsi"/>
          <w:noProof/>
          <w:sz w:val="22"/>
          <w:lang w:val="ru-RU" w:eastAsia="ru-RU"/>
        </w:rPr>
      </w:pPr>
      <w:hyperlink w:anchor="_Toc453336466" w:history="1">
        <w:r w:rsidR="00BB216F" w:rsidRPr="00096EA7">
          <w:rPr>
            <w:rStyle w:val="Hyperlink"/>
            <w:noProof/>
          </w:rPr>
          <w:t>Таблица 2</w:t>
        </w:r>
        <w:r w:rsidR="00BB216F" w:rsidRPr="00096EA7">
          <w:rPr>
            <w:rStyle w:val="Hyperlink"/>
            <w:noProof/>
            <w:lang w:val="ru-RU"/>
          </w:rPr>
          <w:t xml:space="preserve"> Результаты тестирования алгоритма</w:t>
        </w:r>
        <w:r w:rsidR="00BB216F">
          <w:rPr>
            <w:noProof/>
            <w:webHidden/>
          </w:rPr>
          <w:tab/>
        </w:r>
        <w:r>
          <w:rPr>
            <w:noProof/>
            <w:webHidden/>
          </w:rPr>
          <w:fldChar w:fldCharType="begin"/>
        </w:r>
        <w:r w:rsidR="00BB216F">
          <w:rPr>
            <w:noProof/>
            <w:webHidden/>
          </w:rPr>
          <w:instrText xml:space="preserve"> PAGEREF _Toc453336466 \h </w:instrText>
        </w:r>
        <w:r>
          <w:rPr>
            <w:noProof/>
            <w:webHidden/>
          </w:rPr>
        </w:r>
        <w:r>
          <w:rPr>
            <w:noProof/>
            <w:webHidden/>
          </w:rPr>
          <w:fldChar w:fldCharType="separate"/>
        </w:r>
        <w:r w:rsidR="00BB216F">
          <w:rPr>
            <w:noProof/>
            <w:webHidden/>
          </w:rPr>
          <w:t>91</w:t>
        </w:r>
        <w:r>
          <w:rPr>
            <w:noProof/>
            <w:webHidden/>
          </w:rPr>
          <w:fldChar w:fldCharType="end"/>
        </w:r>
      </w:hyperlink>
    </w:p>
    <w:p w:rsidR="007B1BBB" w:rsidRDefault="00DD6015" w:rsidP="00F94D2D">
      <w:pPr>
        <w:rPr>
          <w:lang w:val="ru-RU"/>
        </w:rPr>
      </w:pPr>
      <w:r>
        <w:rPr>
          <w:lang w:val="ru-RU"/>
        </w:rPr>
        <w:fldChar w:fldCharType="end"/>
      </w:r>
    </w:p>
    <w:p w:rsidR="007B1BBB" w:rsidRDefault="007B1BBB" w:rsidP="00F94D2D">
      <w:pPr>
        <w:rPr>
          <w:lang w:val="ru-RU"/>
        </w:rPr>
      </w:pPr>
    </w:p>
    <w:p w:rsidR="00F94D2D" w:rsidRPr="00F94D2D" w:rsidRDefault="00F94D2D" w:rsidP="00F94D2D">
      <w:pPr>
        <w:spacing w:line="276" w:lineRule="auto"/>
        <w:jc w:val="left"/>
        <w:rPr>
          <w:lang w:val="ru-RU"/>
        </w:rPr>
      </w:pPr>
      <w:r>
        <w:rPr>
          <w:lang w:val="ru-RU"/>
        </w:rPr>
        <w:br w:type="page"/>
      </w:r>
    </w:p>
    <w:p w:rsidR="007E0AB6" w:rsidRPr="007E0AB6" w:rsidRDefault="007E0AB6" w:rsidP="007E0AB6">
      <w:pPr>
        <w:pStyle w:val="Heading1"/>
        <w:rPr>
          <w:lang w:val="ru-RU"/>
        </w:rPr>
      </w:pPr>
      <w:bookmarkStart w:id="8" w:name="_Toc453336141"/>
      <w:r>
        <w:rPr>
          <w:lang w:val="ru-RU"/>
        </w:rPr>
        <w:lastRenderedPageBreak/>
        <w:t>Введение</w:t>
      </w:r>
      <w:bookmarkEnd w:id="8"/>
    </w:p>
    <w:p w:rsidR="00CA6D6C" w:rsidRDefault="00CA6D6C" w:rsidP="007E0AB6">
      <w:pPr>
        <w:ind w:firstLine="708"/>
        <w:rPr>
          <w:lang w:val="ru-RU"/>
        </w:rPr>
      </w:pPr>
      <w:r>
        <w:rPr>
          <w:lang w:val="ru-RU"/>
        </w:rPr>
        <w:t xml:space="preserve">В настоящее время бурное развитие компьютерной техники  и информационных технологий привело к тому, что компьютер, мобильные устройства и информационные технологии присутствуют во всех сферах жизни современного человека. Компьютеры и мобильные устройства стали неотъемлемой частью современного мира. Развитие компьютерной техники </w:t>
      </w:r>
      <w:commentRangeStart w:id="9"/>
      <w:r>
        <w:rPr>
          <w:lang w:val="ru-RU"/>
        </w:rPr>
        <w:t>с момента изобретения интегральной схемы</w:t>
      </w:r>
      <w:commentRangeEnd w:id="9"/>
      <w:r w:rsidR="00486528">
        <w:rPr>
          <w:rStyle w:val="CommentReference"/>
        </w:rPr>
        <w:commentReference w:id="9"/>
      </w:r>
      <w:r>
        <w:rPr>
          <w:lang w:val="ru-RU"/>
        </w:rPr>
        <w:t xml:space="preserve"> резко ускорилось  и происходит невероятно быстрыми темпами и на сегодняшний день.  </w:t>
      </w:r>
      <w:r w:rsidRPr="007A6039">
        <w:rPr>
          <w:lang w:val="ru-RU"/>
        </w:rPr>
        <w:t xml:space="preserve">Столь же стремительно развивается и процесс миниатюризации компьютеров. </w:t>
      </w:r>
      <w:commentRangeStart w:id="10"/>
      <w:r w:rsidRPr="007A6039">
        <w:rPr>
          <w:lang w:val="ru-RU"/>
        </w:rPr>
        <w:t>Первые электронно-вычислительные машины были огромными устройствами, весившими тонны, занимавшими целые комнаты и требовавшими большого количества обслуживающего персонала для успешного функционирования. В контрасте с этим,</w:t>
      </w:r>
      <w:commentRangeEnd w:id="10"/>
      <w:r w:rsidR="00486528">
        <w:rPr>
          <w:rStyle w:val="CommentReference"/>
        </w:rPr>
        <w:commentReference w:id="10"/>
      </w:r>
      <w:r w:rsidRPr="007A6039">
        <w:rPr>
          <w:lang w:val="ru-RU"/>
        </w:rPr>
        <w:t xml:space="preserve"> современные компьютеры — гораздо более мощные и компактные и гораздо менее дорогие — </w:t>
      </w:r>
      <w:commentRangeStart w:id="11"/>
      <w:r w:rsidRPr="007A6039">
        <w:rPr>
          <w:lang w:val="ru-RU"/>
        </w:rPr>
        <w:t>стали воистину вездесущими.</w:t>
      </w:r>
      <w:r>
        <w:rPr>
          <w:lang w:val="ru-RU"/>
        </w:rPr>
        <w:t xml:space="preserve"> </w:t>
      </w:r>
      <w:commentRangeEnd w:id="11"/>
      <w:r w:rsidR="00486528">
        <w:rPr>
          <w:rStyle w:val="CommentReference"/>
        </w:rPr>
        <w:commentReference w:id="11"/>
      </w:r>
    </w:p>
    <w:p w:rsidR="00981A22" w:rsidRDefault="00EA1FE6" w:rsidP="00CA6D6C">
      <w:pPr>
        <w:rPr>
          <w:lang w:val="ru-RU"/>
        </w:rPr>
      </w:pPr>
      <w:r>
        <w:rPr>
          <w:lang w:val="ru-RU"/>
        </w:rPr>
        <w:tab/>
        <w:t xml:space="preserve">Такое стремительное и быстрое развитие компьютеров и уменьшение их размеров приводит к </w:t>
      </w:r>
      <w:r>
        <w:rPr>
          <w:lang w:val="ru-RU"/>
        </w:rPr>
        <w:lastRenderedPageBreak/>
        <w:t xml:space="preserve">тому, что привычные для нас способы взаимодействия человека с компьютером становятся все менее удобными. И перед производителями современных устройств и компьютерных систем возникла новая задача – создание нового способа человеко-компьютерного взаимодействия. Взаимодействие между пользователем и компьютером традиционно происходит с помощью различного программного и аппаратного обеспечения, например, с помощью образов или объектов на экране, или с помощью данных, полученных от пользователя посредством аппаратных устройств ввода (клавиатура, мышь). </w:t>
      </w:r>
    </w:p>
    <w:p w:rsidR="00CA6D6C" w:rsidRDefault="00EA1FE6" w:rsidP="00981A22">
      <w:pPr>
        <w:ind w:firstLine="708"/>
        <w:rPr>
          <w:lang w:val="ru-RU"/>
        </w:rPr>
      </w:pPr>
      <w:r>
        <w:rPr>
          <w:lang w:val="ru-RU"/>
        </w:rPr>
        <w:t xml:space="preserve">Человеко-компьютерное взаимодействие – это </w:t>
      </w:r>
      <w:commentRangeStart w:id="12"/>
      <w:r>
        <w:rPr>
          <w:lang w:val="ru-RU"/>
        </w:rPr>
        <w:t xml:space="preserve">целое </w:t>
      </w:r>
      <w:commentRangeEnd w:id="12"/>
      <w:r w:rsidR="00486528">
        <w:rPr>
          <w:rStyle w:val="CommentReference"/>
        </w:rPr>
        <w:commentReference w:id="12"/>
      </w:r>
      <w:r>
        <w:rPr>
          <w:lang w:val="ru-RU"/>
        </w:rPr>
        <w:t xml:space="preserve">научное направление, которое существует и развивается в целях совершенствования методов </w:t>
      </w:r>
      <w:r w:rsidR="00981A22">
        <w:rPr>
          <w:lang w:val="ru-RU"/>
        </w:rPr>
        <w:t>взаимодействия человека</w:t>
      </w:r>
      <w:r w:rsidR="005816AC">
        <w:rPr>
          <w:lang w:val="ru-RU"/>
        </w:rPr>
        <w:t xml:space="preserve"> </w:t>
      </w:r>
      <w:r w:rsidR="00981A22">
        <w:rPr>
          <w:lang w:val="ru-RU"/>
        </w:rPr>
        <w:t>(пользователя) и компьютера</w:t>
      </w:r>
      <w:commentRangeStart w:id="13"/>
      <w:r w:rsidR="00981A22">
        <w:rPr>
          <w:lang w:val="ru-RU"/>
        </w:rPr>
        <w:t xml:space="preserve">. </w:t>
      </w:r>
      <w:commentRangeEnd w:id="13"/>
      <w:r w:rsidR="00486528">
        <w:rPr>
          <w:rStyle w:val="CommentReference"/>
        </w:rPr>
        <w:commentReference w:id="13"/>
      </w:r>
      <w:commentRangeStart w:id="14"/>
      <w:r w:rsidR="00981A22">
        <w:rPr>
          <w:lang w:val="ru-RU"/>
        </w:rPr>
        <w:t xml:space="preserve">И </w:t>
      </w:r>
      <w:commentRangeEnd w:id="14"/>
      <w:r w:rsidR="00486528">
        <w:rPr>
          <w:rStyle w:val="CommentReference"/>
        </w:rPr>
        <w:commentReference w:id="14"/>
      </w:r>
      <w:r w:rsidR="00981A22">
        <w:rPr>
          <w:lang w:val="ru-RU"/>
        </w:rPr>
        <w:t xml:space="preserve">основной задачей этого научного направления является улучшение этого самого взаимодействия, снижение барьера между человеческой моделью того, чего хотят достичь пользователи, и пониманием компьютера поставленных перед ним задач. </w:t>
      </w:r>
      <w:commentRangeStart w:id="15"/>
      <w:r w:rsidR="00981A22">
        <w:rPr>
          <w:lang w:val="ru-RU"/>
        </w:rPr>
        <w:t xml:space="preserve">И </w:t>
      </w:r>
      <w:commentRangeEnd w:id="15"/>
      <w:r w:rsidR="00486528">
        <w:rPr>
          <w:rStyle w:val="CommentReference"/>
        </w:rPr>
        <w:commentReference w:id="15"/>
      </w:r>
      <w:r w:rsidR="00981A22">
        <w:rPr>
          <w:lang w:val="ru-RU"/>
        </w:rPr>
        <w:t xml:space="preserve">взаимодействие с компьютером с помощью экрана, </w:t>
      </w:r>
      <w:r w:rsidR="00981A22">
        <w:rPr>
          <w:lang w:val="ru-RU"/>
        </w:rPr>
        <w:lastRenderedPageBreak/>
        <w:t>мышки и клавиатуры на протяжении долгого времени отлично справлялось с этой задачей.</w:t>
      </w:r>
    </w:p>
    <w:p w:rsidR="00981A22" w:rsidRDefault="00981A22" w:rsidP="00981A22">
      <w:pPr>
        <w:ind w:firstLine="708"/>
        <w:rPr>
          <w:lang w:val="ru-RU"/>
        </w:rPr>
      </w:pPr>
      <w:commentRangeStart w:id="16"/>
      <w:r>
        <w:rPr>
          <w:lang w:val="ru-RU"/>
        </w:rPr>
        <w:t xml:space="preserve">Но теперь </w:t>
      </w:r>
      <w:commentRangeEnd w:id="16"/>
      <w:r w:rsidR="00486528">
        <w:rPr>
          <w:rStyle w:val="CommentReference"/>
        </w:rPr>
        <w:commentReference w:id="16"/>
      </w:r>
      <w:r>
        <w:rPr>
          <w:lang w:val="ru-RU"/>
        </w:rPr>
        <w:t>вернемся к проблеме уменьшения размеров устройств. Уже сейчас на рынке пользуются большой популярностью «умные» часы, фитнесс-браслеты, миниатюрные музыкальные плееры, устройства «умного дома». Все эти устройства могут поместиться на ладони человека. И управление ими с помощью клавиатуры или мышки (пусть даже сенсорного экрана)  трудно назвать удобным. По этой причине, в области человеко-компьютерного взаимодействия появился новый интерфейс – управление устройствами с помощью голосовых команд.</w:t>
      </w:r>
    </w:p>
    <w:p w:rsidR="00981A22" w:rsidRDefault="00981A22" w:rsidP="00981A22">
      <w:pPr>
        <w:ind w:firstLine="708"/>
        <w:rPr>
          <w:rFonts w:cs="Times New Roman"/>
          <w:szCs w:val="24"/>
          <w:lang w:val="ru-RU"/>
        </w:rPr>
      </w:pPr>
      <w:r>
        <w:rPr>
          <w:lang w:val="ru-RU"/>
        </w:rPr>
        <w:t>Идея управлени</w:t>
      </w:r>
      <w:commentRangeStart w:id="17"/>
      <w:r>
        <w:rPr>
          <w:lang w:val="ru-RU"/>
        </w:rPr>
        <w:t>е</w:t>
      </w:r>
      <w:commentRangeEnd w:id="17"/>
      <w:r w:rsidR="00486528">
        <w:rPr>
          <w:rStyle w:val="CommentReference"/>
        </w:rPr>
        <w:commentReference w:id="17"/>
      </w:r>
      <w:r>
        <w:rPr>
          <w:lang w:val="ru-RU"/>
        </w:rPr>
        <w:t xml:space="preserve"> компьютером с помощью голосовых команд за последнее время развилась в </w:t>
      </w:r>
      <w:r w:rsidR="007E0AB6">
        <w:rPr>
          <w:lang w:val="ru-RU"/>
        </w:rPr>
        <w:t xml:space="preserve">совершенно </w:t>
      </w:r>
      <w:r>
        <w:rPr>
          <w:lang w:val="ru-RU"/>
        </w:rPr>
        <w:t>новую сферу информационных технологий, о которой раньше можно было лишь прочитать в книжках в жанре научной фантасти</w:t>
      </w:r>
      <w:r w:rsidR="007E0AB6">
        <w:rPr>
          <w:lang w:val="ru-RU"/>
        </w:rPr>
        <w:t xml:space="preserve">ки. </w:t>
      </w:r>
      <w:commentRangeStart w:id="18"/>
      <w:r w:rsidR="007E0AB6">
        <w:rPr>
          <w:lang w:val="ru-RU"/>
        </w:rPr>
        <w:t xml:space="preserve">И </w:t>
      </w:r>
      <w:commentRangeEnd w:id="18"/>
      <w:r w:rsidR="00486528">
        <w:rPr>
          <w:rStyle w:val="CommentReference"/>
        </w:rPr>
        <w:commentReference w:id="18"/>
      </w:r>
      <w:r w:rsidR="007E0AB6">
        <w:rPr>
          <w:lang w:val="ru-RU"/>
        </w:rPr>
        <w:t xml:space="preserve">название этой новой области информационных технологий – обработка естественного </w:t>
      </w:r>
      <w:r w:rsidR="007E0AB6" w:rsidRPr="007E0AB6">
        <w:rPr>
          <w:rFonts w:cs="Times New Roman"/>
          <w:szCs w:val="24"/>
          <w:lang w:val="ru-RU"/>
        </w:rPr>
        <w:t>языка (</w:t>
      </w:r>
      <w:r w:rsidR="007E0AB6" w:rsidRPr="007E0AB6">
        <w:rPr>
          <w:rFonts w:cs="Times New Roman"/>
          <w:i/>
          <w:iCs/>
          <w:color w:val="252525"/>
          <w:szCs w:val="24"/>
          <w:shd w:val="clear" w:color="auto" w:fill="FFFFFF"/>
        </w:rPr>
        <w:t>Natural</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Language</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Processing</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NLP</w:t>
      </w:r>
      <w:r w:rsidR="007E0AB6" w:rsidRPr="007E0AB6">
        <w:rPr>
          <w:rFonts w:cs="Times New Roman"/>
          <w:szCs w:val="24"/>
          <w:lang w:val="ru-RU"/>
        </w:rPr>
        <w:t xml:space="preserve">) или понимание естественного языка </w:t>
      </w:r>
      <w:r w:rsidR="007E0AB6" w:rsidRPr="007E0AB6">
        <w:rPr>
          <w:rFonts w:cs="Times New Roman"/>
          <w:szCs w:val="24"/>
          <w:lang w:val="ru-RU"/>
        </w:rPr>
        <w:lastRenderedPageBreak/>
        <w:t>(</w:t>
      </w:r>
      <w:r w:rsidR="007E0AB6" w:rsidRPr="007E0AB6">
        <w:rPr>
          <w:rFonts w:cs="Times New Roman"/>
          <w:i/>
          <w:szCs w:val="24"/>
          <w:lang w:val="ru-RU"/>
        </w:rPr>
        <w:t xml:space="preserve">Natural </w:t>
      </w:r>
      <w:r w:rsidR="007E0AB6" w:rsidRPr="007E0AB6">
        <w:rPr>
          <w:rFonts w:cs="Times New Roman"/>
          <w:i/>
          <w:szCs w:val="24"/>
        </w:rPr>
        <w:t>L</w:t>
      </w:r>
      <w:r w:rsidR="007E0AB6" w:rsidRPr="007E0AB6">
        <w:rPr>
          <w:rFonts w:cs="Times New Roman"/>
          <w:i/>
          <w:szCs w:val="24"/>
          <w:lang w:val="ru-RU"/>
        </w:rPr>
        <w:t xml:space="preserve">anguage </w:t>
      </w:r>
      <w:r w:rsidR="007E0AB6" w:rsidRPr="007E0AB6">
        <w:rPr>
          <w:rFonts w:cs="Times New Roman"/>
          <w:i/>
          <w:szCs w:val="24"/>
        </w:rPr>
        <w:t>U</w:t>
      </w:r>
      <w:r w:rsidR="007E0AB6" w:rsidRPr="007E0AB6">
        <w:rPr>
          <w:rFonts w:cs="Times New Roman"/>
          <w:i/>
          <w:szCs w:val="24"/>
          <w:lang w:val="ru-RU"/>
        </w:rPr>
        <w:t>nderstanding</w:t>
      </w:r>
      <w:r w:rsidR="007E0AB6">
        <w:rPr>
          <w:rFonts w:cs="Times New Roman"/>
          <w:i/>
          <w:szCs w:val="24"/>
          <w:lang w:val="ru-RU"/>
        </w:rPr>
        <w:t xml:space="preserve">, </w:t>
      </w:r>
      <w:r w:rsidR="007E0AB6" w:rsidRPr="007E0AB6">
        <w:rPr>
          <w:rFonts w:cs="Times New Roman"/>
          <w:i/>
          <w:szCs w:val="24"/>
          <w:lang w:val="ru-RU"/>
        </w:rPr>
        <w:t>NLU</w:t>
      </w:r>
      <w:r w:rsidR="007E0AB6" w:rsidRPr="007E0AB6">
        <w:rPr>
          <w:rFonts w:cs="Times New Roman"/>
          <w:szCs w:val="24"/>
          <w:lang w:val="ru-RU"/>
        </w:rPr>
        <w:t xml:space="preserve">). </w:t>
      </w:r>
      <w:r w:rsidR="007E0AB6">
        <w:rPr>
          <w:rFonts w:cs="Times New Roman"/>
          <w:szCs w:val="24"/>
          <w:lang w:val="ru-RU"/>
        </w:rPr>
        <w:t>То есть общение с компьютером и управление им с помощью естественной речи так, будто пользователь общается с таким же человеком.</w:t>
      </w:r>
    </w:p>
    <w:p w:rsidR="007E0AB6" w:rsidRDefault="007E0AB6">
      <w:pPr>
        <w:spacing w:line="276" w:lineRule="auto"/>
        <w:jc w:val="left"/>
        <w:rPr>
          <w:lang w:val="ru-RU"/>
        </w:rPr>
      </w:pPr>
      <w:r>
        <w:rPr>
          <w:lang w:val="ru-RU"/>
        </w:rPr>
        <w:br w:type="page"/>
      </w:r>
    </w:p>
    <w:p w:rsidR="00B93D40" w:rsidRDefault="00CE10E0" w:rsidP="00C7259E">
      <w:pPr>
        <w:pStyle w:val="Heading2"/>
        <w:rPr>
          <w:lang w:val="ru-RU"/>
        </w:rPr>
      </w:pPr>
      <w:bookmarkStart w:id="19" w:name="_Toc453336142"/>
      <w:r>
        <w:rPr>
          <w:lang w:val="ru-RU"/>
        </w:rPr>
        <w:lastRenderedPageBreak/>
        <w:t>Актуальность темы</w:t>
      </w:r>
      <w:bookmarkEnd w:id="19"/>
    </w:p>
    <w:p w:rsidR="00CE10E0" w:rsidRDefault="00CE10E0" w:rsidP="00CE10E0">
      <w:pPr>
        <w:ind w:firstLine="708"/>
        <w:rPr>
          <w:lang w:val="ru-RU"/>
        </w:rPr>
      </w:pPr>
      <w:r>
        <w:rPr>
          <w:lang w:val="ru-RU"/>
        </w:rPr>
        <w:t xml:space="preserve">Как уже было сказано выше, понимание естественной человеческой речи – это совершенной новый способ взаимодействия человека и компьютера, который призван облегчить обмен информацией между </w:t>
      </w:r>
      <w:r w:rsidR="00E11488">
        <w:rPr>
          <w:lang w:val="ru-RU"/>
        </w:rPr>
        <w:t>пользователем</w:t>
      </w:r>
      <w:r>
        <w:rPr>
          <w:lang w:val="ru-RU"/>
        </w:rPr>
        <w:t xml:space="preserve"> и </w:t>
      </w:r>
      <w:r w:rsidR="00E11488">
        <w:rPr>
          <w:lang w:val="ru-RU"/>
        </w:rPr>
        <w:t>устройством</w:t>
      </w:r>
      <w:r>
        <w:rPr>
          <w:lang w:val="ru-RU"/>
        </w:rPr>
        <w:t xml:space="preserve"> и сделать его максимально удобным и привычным для </w:t>
      </w:r>
      <w:r w:rsidR="00E11488">
        <w:rPr>
          <w:lang w:val="ru-RU"/>
        </w:rPr>
        <w:t>человека</w:t>
      </w:r>
      <w:r>
        <w:rPr>
          <w:lang w:val="ru-RU"/>
        </w:rPr>
        <w:t>.</w:t>
      </w:r>
    </w:p>
    <w:p w:rsidR="00CE10E0" w:rsidRDefault="00CE10E0" w:rsidP="00CE10E0">
      <w:pPr>
        <w:ind w:firstLine="708"/>
        <w:rPr>
          <w:lang w:val="ru-RU"/>
        </w:rPr>
      </w:pPr>
      <w:r w:rsidRPr="00CE10E0">
        <w:rPr>
          <w:lang w:val="ru-RU"/>
        </w:rPr>
        <w:t xml:space="preserve">Обработка естественного языка </w:t>
      </w:r>
      <w:r>
        <w:rPr>
          <w:lang w:val="ru-RU"/>
        </w:rPr>
        <w:t>- совместное</w:t>
      </w:r>
      <w:r w:rsidRPr="00CE10E0">
        <w:rPr>
          <w:lang w:val="ru-RU"/>
        </w:rPr>
        <w:t xml:space="preserve"> направление искусственного интеллекта и математической лингвистики. Оно изучает проблемы компьютерного анализа и синтеза естественных языков. Применительно к искусственному интеллекту анализ означает понимание языка, а синтез — генерацию грамотного текста. Решение этих проблем будет означать создание более удобной формы взаимодействия компьютера и человека.</w:t>
      </w:r>
      <w:r>
        <w:rPr>
          <w:lang w:val="ru-RU"/>
        </w:rPr>
        <w:t xml:space="preserve"> Подобными исследованиями занимается огромное количество компаний и небезуспешно. Достаточно вспомнить такие популярные голосовые помощники на мобильных устройствах, как </w:t>
      </w:r>
      <w:proofErr w:type="spellStart"/>
      <w:r>
        <w:t>Siri</w:t>
      </w:r>
      <w:proofErr w:type="spellEnd"/>
      <w:r w:rsidRPr="00CE10E0">
        <w:rPr>
          <w:lang w:val="ru-RU"/>
        </w:rPr>
        <w:t xml:space="preserve"> </w:t>
      </w:r>
      <w:r>
        <w:rPr>
          <w:lang w:val="ru-RU"/>
        </w:rPr>
        <w:t xml:space="preserve">от корпорации </w:t>
      </w:r>
      <w:proofErr w:type="spellStart"/>
      <w:r>
        <w:t>Aplle</w:t>
      </w:r>
      <w:proofErr w:type="spellEnd"/>
      <w:r w:rsidRPr="00CE10E0">
        <w:rPr>
          <w:lang w:val="ru-RU"/>
        </w:rPr>
        <w:t xml:space="preserve">, </w:t>
      </w:r>
      <w:proofErr w:type="spellStart"/>
      <w:r>
        <w:t>Cortana</w:t>
      </w:r>
      <w:proofErr w:type="spellEnd"/>
      <w:r w:rsidRPr="00CE10E0">
        <w:rPr>
          <w:lang w:val="ru-RU"/>
        </w:rPr>
        <w:t xml:space="preserve"> </w:t>
      </w:r>
      <w:r>
        <w:rPr>
          <w:lang w:val="ru-RU"/>
        </w:rPr>
        <w:t xml:space="preserve">от </w:t>
      </w:r>
      <w:r>
        <w:t>Microsoft</w:t>
      </w:r>
      <w:r w:rsidRPr="00CE10E0">
        <w:rPr>
          <w:lang w:val="ru-RU"/>
        </w:rPr>
        <w:t xml:space="preserve">, </w:t>
      </w:r>
      <w:r>
        <w:t>Google</w:t>
      </w:r>
      <w:r w:rsidRPr="00CE10E0">
        <w:rPr>
          <w:lang w:val="ru-RU"/>
        </w:rPr>
        <w:t xml:space="preserve"> </w:t>
      </w:r>
      <w:r>
        <w:t>Now</w:t>
      </w:r>
      <w:r w:rsidRPr="00CE10E0">
        <w:rPr>
          <w:lang w:val="ru-RU"/>
        </w:rPr>
        <w:t xml:space="preserve"> </w:t>
      </w:r>
      <w:r>
        <w:rPr>
          <w:lang w:val="ru-RU"/>
        </w:rPr>
        <w:t xml:space="preserve">от </w:t>
      </w:r>
      <w:r>
        <w:t>Google</w:t>
      </w:r>
      <w:r w:rsidRPr="00CE10E0">
        <w:rPr>
          <w:lang w:val="ru-RU"/>
        </w:rPr>
        <w:t xml:space="preserve">, </w:t>
      </w:r>
      <w:proofErr w:type="spellStart"/>
      <w:r>
        <w:t>Alexa</w:t>
      </w:r>
      <w:proofErr w:type="spellEnd"/>
      <w:r w:rsidRPr="00CE10E0">
        <w:rPr>
          <w:lang w:val="ru-RU"/>
        </w:rPr>
        <w:t xml:space="preserve"> </w:t>
      </w:r>
      <w:r>
        <w:rPr>
          <w:lang w:val="ru-RU"/>
        </w:rPr>
        <w:t xml:space="preserve">от </w:t>
      </w:r>
      <w:r>
        <w:t>Amazon</w:t>
      </w:r>
      <w:r>
        <w:rPr>
          <w:lang w:val="ru-RU"/>
        </w:rPr>
        <w:t xml:space="preserve">, и </w:t>
      </w:r>
      <w:r>
        <w:rPr>
          <w:lang w:val="ru-RU"/>
        </w:rPr>
        <w:lastRenderedPageBreak/>
        <w:t xml:space="preserve">бесконечное количество чат-роботов, например в </w:t>
      </w:r>
      <w:commentRangeStart w:id="20"/>
      <w:r>
        <w:rPr>
          <w:lang w:val="ru-RU"/>
        </w:rPr>
        <w:t xml:space="preserve">том же </w:t>
      </w:r>
      <w:commentRangeEnd w:id="20"/>
      <w:r w:rsidR="00486528">
        <w:rPr>
          <w:rStyle w:val="CommentReference"/>
        </w:rPr>
        <w:commentReference w:id="20"/>
      </w:r>
      <w:r>
        <w:t>Telegram</w:t>
      </w:r>
      <w:r>
        <w:rPr>
          <w:lang w:val="ru-RU"/>
        </w:rPr>
        <w:t xml:space="preserve">. </w:t>
      </w:r>
    </w:p>
    <w:p w:rsidR="00CE10E0" w:rsidRDefault="00CE10E0" w:rsidP="00CE10E0">
      <w:pPr>
        <w:ind w:firstLine="708"/>
        <w:rPr>
          <w:lang w:val="ru-RU"/>
        </w:rPr>
      </w:pPr>
      <w:r>
        <w:rPr>
          <w:lang w:val="ru-RU"/>
        </w:rPr>
        <w:t>Алгоритм работы всех этих систем можно  представить следующим образом:</w:t>
      </w:r>
    </w:p>
    <w:p w:rsidR="00CE10E0" w:rsidRDefault="00CE10E0" w:rsidP="003A4752">
      <w:pPr>
        <w:pStyle w:val="ListParagraph"/>
        <w:numPr>
          <w:ilvl w:val="0"/>
          <w:numId w:val="1"/>
        </w:numPr>
        <w:ind w:left="426" w:hanging="426"/>
        <w:rPr>
          <w:lang w:val="ru-RU"/>
        </w:rPr>
      </w:pPr>
      <w:r>
        <w:rPr>
          <w:lang w:val="ru-RU"/>
        </w:rPr>
        <w:t>Распознавание речи. В первую очередь необходимо распознать, что именно сказал пользователь, получить текстовую фразу из голосовой команды.</w:t>
      </w:r>
    </w:p>
    <w:p w:rsidR="00CE10E0" w:rsidRDefault="00CE10E0" w:rsidP="003A4752">
      <w:pPr>
        <w:pStyle w:val="ListParagraph"/>
        <w:numPr>
          <w:ilvl w:val="0"/>
          <w:numId w:val="1"/>
        </w:numPr>
        <w:ind w:left="426" w:hanging="426"/>
        <w:rPr>
          <w:lang w:val="ru-RU"/>
        </w:rPr>
      </w:pPr>
      <w:r>
        <w:rPr>
          <w:lang w:val="ru-RU"/>
        </w:rPr>
        <w:t>Анализ текста. На этом этапе из сказанной пользователем фразы необходимо извлечь информацию, проанализировать ее, проанализировать характер высказывания, тональность текста, извлечь «смысл» сказанного, понять, чего именно хочет пользователь.</w:t>
      </w:r>
    </w:p>
    <w:p w:rsidR="00CE10E0" w:rsidRDefault="00CE10E0" w:rsidP="003A4752">
      <w:pPr>
        <w:pStyle w:val="ListParagraph"/>
        <w:numPr>
          <w:ilvl w:val="0"/>
          <w:numId w:val="1"/>
        </w:numPr>
        <w:ind w:left="426" w:hanging="426"/>
        <w:rPr>
          <w:lang w:val="ru-RU"/>
        </w:rPr>
      </w:pPr>
      <w:r>
        <w:rPr>
          <w:lang w:val="ru-RU"/>
        </w:rPr>
        <w:t>Генерация текста. На основе анализа пользовательского текста необходимо сформировать какой-то ответ систем</w:t>
      </w:r>
      <w:r w:rsidR="005816AC">
        <w:rPr>
          <w:lang w:val="ru-RU"/>
        </w:rPr>
        <w:t>ы на запрос. Так как речь идет о</w:t>
      </w:r>
      <w:r>
        <w:rPr>
          <w:lang w:val="ru-RU"/>
        </w:rPr>
        <w:t xml:space="preserve"> взаимодействии с пользователем путем естественной речи, то и ответ компьютера тоже должен быть сформирован  в виде текста на естественном языке.</w:t>
      </w:r>
    </w:p>
    <w:p w:rsidR="00CE10E0" w:rsidRPr="00CE10E0" w:rsidRDefault="00CE10E0" w:rsidP="003A4752">
      <w:pPr>
        <w:pStyle w:val="ListParagraph"/>
        <w:numPr>
          <w:ilvl w:val="0"/>
          <w:numId w:val="1"/>
        </w:numPr>
        <w:ind w:left="426" w:hanging="426"/>
        <w:rPr>
          <w:lang w:val="ru-RU"/>
        </w:rPr>
      </w:pPr>
      <w:r>
        <w:rPr>
          <w:lang w:val="ru-RU"/>
        </w:rPr>
        <w:lastRenderedPageBreak/>
        <w:t xml:space="preserve">Синтез речи. Компьютеру или мобильному устройству необходимо произнести </w:t>
      </w:r>
      <w:r w:rsidR="005816AC">
        <w:rPr>
          <w:lang w:val="ru-RU"/>
        </w:rPr>
        <w:t>подготовленный ответ.</w:t>
      </w:r>
    </w:p>
    <w:p w:rsidR="00CE10E0" w:rsidRDefault="005816AC" w:rsidP="00CE10E0">
      <w:pPr>
        <w:ind w:firstLine="708"/>
        <w:rPr>
          <w:lang w:val="ru-RU"/>
        </w:rPr>
      </w:pPr>
      <w:r>
        <w:rPr>
          <w:lang w:val="ru-RU"/>
        </w:rPr>
        <w:t>Очевидно, что основной проблемой при разработке систем понимания естественной речи является понимание смысла сказанной человеком фразы и генерация грамотного, логичного ответа</w:t>
      </w:r>
      <w:r w:rsidR="00E11488">
        <w:rPr>
          <w:lang w:val="ru-RU"/>
        </w:rPr>
        <w:t xml:space="preserve"> для</w:t>
      </w:r>
      <w:r>
        <w:rPr>
          <w:lang w:val="ru-RU"/>
        </w:rPr>
        <w:t xml:space="preserve"> пользовател</w:t>
      </w:r>
      <w:r w:rsidR="00E11488">
        <w:rPr>
          <w:lang w:val="ru-RU"/>
        </w:rPr>
        <w:t>я</w:t>
      </w:r>
      <w:r>
        <w:rPr>
          <w:lang w:val="ru-RU"/>
        </w:rPr>
        <w:t xml:space="preserve">. И решение этих проблем крайне актуально и необходимо, если мы и дальше хотим создавать новые, более компактные, удобные и умные устройства. </w:t>
      </w:r>
    </w:p>
    <w:p w:rsidR="009870EA" w:rsidRDefault="005816AC" w:rsidP="009870EA">
      <w:pPr>
        <w:ind w:firstLine="708"/>
        <w:rPr>
          <w:lang w:val="ru-RU"/>
        </w:rPr>
      </w:pPr>
      <w:r>
        <w:rPr>
          <w:lang w:val="ru-RU"/>
        </w:rPr>
        <w:t xml:space="preserve">Поэтому, в своей работе я предлагаю решение одной из проблем, с которой сталкиваются разработчики систем понимания естественной </w:t>
      </w:r>
      <w:r w:rsidR="009870EA">
        <w:rPr>
          <w:lang w:val="ru-RU"/>
        </w:rPr>
        <w:t>речи,</w:t>
      </w:r>
      <w:r>
        <w:rPr>
          <w:lang w:val="ru-RU"/>
        </w:rPr>
        <w:t xml:space="preserve"> на эт</w:t>
      </w:r>
      <w:r w:rsidR="009870EA">
        <w:rPr>
          <w:lang w:val="ru-RU"/>
        </w:rPr>
        <w:t>апе понимания сказанного</w:t>
      </w:r>
      <w:r>
        <w:rPr>
          <w:lang w:val="ru-RU"/>
        </w:rPr>
        <w:t xml:space="preserve"> пользователем </w:t>
      </w:r>
      <w:r w:rsidR="009870EA">
        <w:rPr>
          <w:lang w:val="ru-RU"/>
        </w:rPr>
        <w:t>текста и извлечения из него информации для дальнейшего анализа</w:t>
      </w:r>
      <w:r>
        <w:rPr>
          <w:lang w:val="ru-RU"/>
        </w:rPr>
        <w:t xml:space="preserve">. </w:t>
      </w:r>
      <w:r w:rsidR="009870EA">
        <w:rPr>
          <w:lang w:val="ru-RU"/>
        </w:rPr>
        <w:br w:type="page"/>
      </w:r>
    </w:p>
    <w:p w:rsidR="005816AC" w:rsidRDefault="009870EA" w:rsidP="00C7259E">
      <w:pPr>
        <w:pStyle w:val="Heading2"/>
        <w:rPr>
          <w:lang w:val="ru-RU"/>
        </w:rPr>
      </w:pPr>
      <w:bookmarkStart w:id="21" w:name="_Toc453336143"/>
      <w:r>
        <w:rPr>
          <w:lang w:val="ru-RU"/>
        </w:rPr>
        <w:lastRenderedPageBreak/>
        <w:t>Формулировка проблемы</w:t>
      </w:r>
      <w:bookmarkEnd w:id="21"/>
    </w:p>
    <w:p w:rsidR="009870EA" w:rsidRDefault="00E11488" w:rsidP="009870EA">
      <w:pPr>
        <w:rPr>
          <w:lang w:val="ru-RU"/>
        </w:rPr>
      </w:pPr>
      <w:r>
        <w:rPr>
          <w:lang w:val="ru-RU"/>
        </w:rPr>
        <w:tab/>
      </w:r>
      <w:r w:rsidR="00142CEA" w:rsidRPr="00142CEA">
        <w:rPr>
          <w:lang w:val="ru-RU"/>
        </w:rPr>
        <w:t>В современных информационных технологиях роль такой процедуры, как извлечение информации, всё больше возрастает</w:t>
      </w:r>
      <w:r w:rsidR="00142CEA">
        <w:rPr>
          <w:lang w:val="ru-RU"/>
        </w:rPr>
        <w:t xml:space="preserve">. А в такой научной области как понимание естественного языка процесс извлечения информации из сказанного пользователем текста играет ключевую роль. </w:t>
      </w:r>
      <w:r w:rsidR="00142CEA" w:rsidRPr="00142CEA">
        <w:rPr>
          <w:lang w:val="ru-RU"/>
        </w:rPr>
        <w:t xml:space="preserve">Примером извлечения информации может быть поиск </w:t>
      </w:r>
      <w:r w:rsidR="00142CEA">
        <w:rPr>
          <w:lang w:val="ru-RU"/>
        </w:rPr>
        <w:t>некоторых информационных конструкций</w:t>
      </w:r>
      <w:r w:rsidR="00B32A7A">
        <w:rPr>
          <w:lang w:val="ru-RU"/>
        </w:rPr>
        <w:t xml:space="preserve"> </w:t>
      </w:r>
      <w:r w:rsidR="00142CEA" w:rsidRPr="00142CEA">
        <w:rPr>
          <w:lang w:val="ru-RU"/>
        </w:rPr>
        <w:t xml:space="preserve">— формально это записывается так: </w:t>
      </w:r>
      <w:r w:rsidR="00142CEA" w:rsidRPr="00142CEA">
        <w:rPr>
          <w:i/>
          <w:lang w:val="ru-RU"/>
        </w:rPr>
        <w:t>НанеслиВизит(Компания-Кто, Компания-Кому, ДатаВизита),</w:t>
      </w:r>
      <w:r w:rsidR="00142CEA" w:rsidRPr="00142CEA">
        <w:rPr>
          <w:lang w:val="ru-RU"/>
        </w:rPr>
        <w:t xml:space="preserve"> — из новостных лент, таких как: «Вчера, 1 апреля 2007 года, представители корпорации Пепелац Интернэшнл посетили офис компании Гравицап Продакшнз». Главная цель такого преобразования — возможность анализа изначально «хаотичной» информации с помощью методов обработки данных</w:t>
      </w:r>
      <w:r w:rsidR="00142CEA">
        <w:rPr>
          <w:lang w:val="ru-RU"/>
        </w:rPr>
        <w:t xml:space="preserve">. Решением такой задачи занимается компьютерная лингвистика - </w:t>
      </w:r>
      <w:r w:rsidR="00142CEA" w:rsidRPr="00142CEA">
        <w:rPr>
          <w:lang w:val="ru-RU"/>
        </w:rPr>
        <w:t>научное направление в области</w:t>
      </w:r>
      <w:r w:rsidR="00142CEA">
        <w:rPr>
          <w:lang w:val="ru-RU"/>
        </w:rPr>
        <w:t xml:space="preserve"> </w:t>
      </w:r>
      <w:r w:rsidR="00142CEA" w:rsidRPr="00142CEA">
        <w:rPr>
          <w:lang w:val="ru-RU"/>
        </w:rPr>
        <w:t>моделирования интеллектуальных процессов  при создании систем искусственного интеллекта, которое ставит своей целью использование математических моделей для описания естественных языков.</w:t>
      </w:r>
    </w:p>
    <w:p w:rsidR="00420A54" w:rsidRDefault="00420A54" w:rsidP="009870EA">
      <w:pPr>
        <w:rPr>
          <w:lang w:val="ru-RU"/>
        </w:rPr>
      </w:pPr>
      <w:r>
        <w:rPr>
          <w:lang w:val="ru-RU"/>
        </w:rPr>
        <w:lastRenderedPageBreak/>
        <w:tab/>
        <w:t xml:space="preserve">Процесс извлечения информации (смысла) из сказанного пользователем </w:t>
      </w:r>
      <w:r w:rsidR="00B32A7A">
        <w:rPr>
          <w:lang w:val="ru-RU"/>
        </w:rPr>
        <w:t>текста,</w:t>
      </w:r>
      <w:r>
        <w:rPr>
          <w:lang w:val="ru-RU"/>
        </w:rPr>
        <w:t xml:space="preserve"> по </w:t>
      </w:r>
      <w:r w:rsidR="00B32A7A">
        <w:rPr>
          <w:lang w:val="ru-RU"/>
        </w:rPr>
        <w:t>сути,</w:t>
      </w:r>
      <w:r>
        <w:rPr>
          <w:lang w:val="ru-RU"/>
        </w:rPr>
        <w:t xml:space="preserve"> сводится к извлечению из </w:t>
      </w:r>
      <w:r w:rsidR="00B32A7A">
        <w:rPr>
          <w:lang w:val="ru-RU"/>
        </w:rPr>
        <w:t>него</w:t>
      </w:r>
      <w:r>
        <w:rPr>
          <w:lang w:val="ru-RU"/>
        </w:rPr>
        <w:t xml:space="preserve"> следующих смысловых сущностей:</w:t>
      </w:r>
    </w:p>
    <w:p w:rsidR="00420A54" w:rsidRDefault="00420A54" w:rsidP="003A4752">
      <w:pPr>
        <w:pStyle w:val="ListParagraph"/>
        <w:numPr>
          <w:ilvl w:val="0"/>
          <w:numId w:val="2"/>
        </w:numPr>
        <w:ind w:left="426" w:hanging="426"/>
        <w:rPr>
          <w:lang w:val="ru-RU"/>
        </w:rPr>
      </w:pPr>
      <w:r>
        <w:rPr>
          <w:lang w:val="ru-RU"/>
        </w:rPr>
        <w:t>Извлечение намерения пользователя (</w:t>
      </w:r>
      <w:r>
        <w:t>Intents</w:t>
      </w:r>
      <w:r>
        <w:rPr>
          <w:lang w:val="ru-RU"/>
        </w:rPr>
        <w:t>).</w:t>
      </w:r>
      <w:r w:rsidRPr="00420A54">
        <w:rPr>
          <w:lang w:val="ru-RU"/>
        </w:rPr>
        <w:t xml:space="preserve"> Намерения представляют собой отображение </w:t>
      </w:r>
      <w:r>
        <w:rPr>
          <w:lang w:val="ru-RU"/>
        </w:rPr>
        <w:t>того</w:t>
      </w:r>
      <w:r w:rsidRPr="00420A54">
        <w:rPr>
          <w:lang w:val="ru-RU"/>
        </w:rPr>
        <w:t xml:space="preserve">, что </w:t>
      </w:r>
      <w:r>
        <w:rPr>
          <w:lang w:val="ru-RU"/>
        </w:rPr>
        <w:t>сказал</w:t>
      </w:r>
      <w:r w:rsidRPr="00420A54">
        <w:rPr>
          <w:lang w:val="ru-RU"/>
        </w:rPr>
        <w:t xml:space="preserve"> пользователь, и какие меры должны быть приняты вашим программным обеспечением.</w:t>
      </w:r>
    </w:p>
    <w:p w:rsidR="00420A54" w:rsidRDefault="00420A54" w:rsidP="003A4752">
      <w:pPr>
        <w:pStyle w:val="ListParagraph"/>
        <w:numPr>
          <w:ilvl w:val="0"/>
          <w:numId w:val="2"/>
        </w:numPr>
        <w:ind w:left="426" w:hanging="426"/>
        <w:rPr>
          <w:lang w:val="ru-RU"/>
        </w:rPr>
      </w:pPr>
      <w:r>
        <w:rPr>
          <w:lang w:val="ru-RU"/>
        </w:rPr>
        <w:t>Извлечение действия (</w:t>
      </w:r>
      <w:r>
        <w:t>Actions</w:t>
      </w:r>
      <w:r>
        <w:rPr>
          <w:lang w:val="ru-RU"/>
        </w:rPr>
        <w:t>)</w:t>
      </w:r>
      <w:r w:rsidRPr="00420A54">
        <w:rPr>
          <w:lang w:val="ru-RU"/>
        </w:rPr>
        <w:t>. Действия соответствуют шагам</w:t>
      </w:r>
      <w:r>
        <w:rPr>
          <w:lang w:val="ru-RU"/>
        </w:rPr>
        <w:t>, которые ваше</w:t>
      </w:r>
      <w:r w:rsidRPr="00420A54">
        <w:rPr>
          <w:lang w:val="ru-RU"/>
        </w:rPr>
        <w:t xml:space="preserve"> приложение будет </w:t>
      </w:r>
      <w:r>
        <w:rPr>
          <w:lang w:val="ru-RU"/>
        </w:rPr>
        <w:t>предпринимать</w:t>
      </w:r>
      <w:r w:rsidRPr="00420A54">
        <w:rPr>
          <w:lang w:val="ru-RU"/>
        </w:rPr>
        <w:t xml:space="preserve">, </w:t>
      </w:r>
      <w:r>
        <w:rPr>
          <w:lang w:val="ru-RU"/>
        </w:rPr>
        <w:t>когда пользователь выразит</w:t>
      </w:r>
      <w:r w:rsidRPr="00420A54">
        <w:rPr>
          <w:lang w:val="ru-RU"/>
        </w:rPr>
        <w:t xml:space="preserve"> определенные намерения. Действие может иметь параметры для указания </w:t>
      </w:r>
      <w:r>
        <w:rPr>
          <w:lang w:val="ru-RU"/>
        </w:rPr>
        <w:t>некоторой</w:t>
      </w:r>
      <w:r w:rsidRPr="00420A54">
        <w:rPr>
          <w:lang w:val="ru-RU"/>
        </w:rPr>
        <w:t xml:space="preserve"> информаци</w:t>
      </w:r>
      <w:r>
        <w:rPr>
          <w:lang w:val="ru-RU"/>
        </w:rPr>
        <w:t>и</w:t>
      </w:r>
      <w:r w:rsidRPr="00420A54">
        <w:rPr>
          <w:lang w:val="ru-RU"/>
        </w:rPr>
        <w:t xml:space="preserve"> </w:t>
      </w:r>
      <w:r>
        <w:rPr>
          <w:lang w:val="ru-RU"/>
        </w:rPr>
        <w:t>для приложения</w:t>
      </w:r>
      <w:r w:rsidRPr="00420A54">
        <w:rPr>
          <w:lang w:val="ru-RU"/>
        </w:rPr>
        <w:t>.</w:t>
      </w:r>
    </w:p>
    <w:p w:rsidR="00420A54" w:rsidRDefault="00420A54" w:rsidP="003A4752">
      <w:pPr>
        <w:pStyle w:val="ListParagraph"/>
        <w:numPr>
          <w:ilvl w:val="0"/>
          <w:numId w:val="2"/>
        </w:numPr>
        <w:ind w:left="426" w:hanging="426"/>
        <w:rPr>
          <w:lang w:val="ru-RU"/>
        </w:rPr>
      </w:pPr>
      <w:r>
        <w:rPr>
          <w:lang w:val="ru-RU"/>
        </w:rPr>
        <w:t>Сохранение и извлечения контекста (</w:t>
      </w:r>
      <w:r>
        <w:t>Contexts</w:t>
      </w:r>
      <w:r>
        <w:rPr>
          <w:lang w:val="ru-RU"/>
        </w:rPr>
        <w:t>)</w:t>
      </w:r>
      <w:r w:rsidRPr="00420A54">
        <w:rPr>
          <w:lang w:val="ru-RU"/>
        </w:rPr>
        <w:t xml:space="preserve">. </w:t>
      </w:r>
      <w:r>
        <w:rPr>
          <w:lang w:val="ru-RU"/>
        </w:rPr>
        <w:t xml:space="preserve"> Контекст представляет собой историю диалога с пользователем, которая позволяет точнее определить смысл текущей фразы и дифференцировать различные намерения и действия пользователя в зависимости от того, что было сказано ранее.</w:t>
      </w:r>
    </w:p>
    <w:p w:rsidR="00420A54" w:rsidRDefault="00420A54" w:rsidP="00420A54">
      <w:pPr>
        <w:ind w:firstLine="708"/>
        <w:rPr>
          <w:lang w:val="ru-RU"/>
        </w:rPr>
      </w:pPr>
      <w:r>
        <w:rPr>
          <w:lang w:val="ru-RU"/>
        </w:rPr>
        <w:t xml:space="preserve">Извлечение из текста (произнесенной фразы) причисленных выше смысловых сущностей – задача </w:t>
      </w:r>
      <w:r>
        <w:rPr>
          <w:lang w:val="ru-RU"/>
        </w:rPr>
        <w:lastRenderedPageBreak/>
        <w:t>всех систем, которые занимаются пониманием естественной человеческой речи. И этот процесс основывается практически на одних и тех же алгоритмах обработки данных. Рассмотрим принцип работы большинства таких систем и определим проблемы, с которыми они сталкиваются.</w:t>
      </w:r>
    </w:p>
    <w:p w:rsidR="00420A54" w:rsidRDefault="00F929DC" w:rsidP="00420A54">
      <w:pPr>
        <w:ind w:firstLine="708"/>
        <w:rPr>
          <w:lang w:val="ru-RU"/>
        </w:rPr>
      </w:pPr>
      <w:r>
        <w:rPr>
          <w:lang w:val="ru-RU"/>
        </w:rPr>
        <w:t>Процесс определения намерений пользователя и требуемых от вашего приложения действий основан на описании н</w:t>
      </w:r>
      <w:r w:rsidR="00B32A7A">
        <w:rPr>
          <w:lang w:val="ru-RU"/>
        </w:rPr>
        <w:t>екоторых грамматических шаблонах</w:t>
      </w:r>
      <w:r>
        <w:rPr>
          <w:lang w:val="ru-RU"/>
        </w:rPr>
        <w:t xml:space="preserve"> и словарей для синтаксиса естественного языка. Рассмотрим этот алгоритм на примере следующей фразы:</w:t>
      </w:r>
    </w:p>
    <w:p w:rsidR="00F929DC" w:rsidRPr="002C5EBD" w:rsidRDefault="00F929DC" w:rsidP="00493E5E">
      <w:pPr>
        <w:ind w:firstLine="708"/>
        <w:rPr>
          <w:i/>
          <w:shd w:val="clear" w:color="auto" w:fill="FFFFFF"/>
          <w:lang w:val="ru-RU"/>
        </w:rPr>
      </w:pPr>
      <w:r>
        <w:rPr>
          <w:i/>
          <w:shd w:val="clear" w:color="auto" w:fill="FFFFFF"/>
        </w:rPr>
        <w:t>C</w:t>
      </w:r>
      <w:r w:rsidRPr="00F929DC">
        <w:rPr>
          <w:i/>
          <w:shd w:val="clear" w:color="auto" w:fill="FFFFFF"/>
        </w:rPr>
        <w:t>an</w:t>
      </w:r>
      <w:r w:rsidRPr="002C5EBD">
        <w:rPr>
          <w:i/>
          <w:shd w:val="clear" w:color="auto" w:fill="FFFFFF"/>
          <w:lang w:val="ru-RU"/>
        </w:rPr>
        <w:t xml:space="preserve"> </w:t>
      </w:r>
      <w:r w:rsidRPr="00F929DC">
        <w:rPr>
          <w:i/>
          <w:shd w:val="clear" w:color="auto" w:fill="FFFFFF"/>
        </w:rPr>
        <w:t>you</w:t>
      </w:r>
      <w:r w:rsidRPr="002C5EBD">
        <w:rPr>
          <w:i/>
          <w:shd w:val="clear" w:color="auto" w:fill="FFFFFF"/>
          <w:lang w:val="ru-RU"/>
        </w:rPr>
        <w:t xml:space="preserve"> </w:t>
      </w:r>
      <w:r w:rsidRPr="00F929DC">
        <w:rPr>
          <w:i/>
          <w:shd w:val="clear" w:color="auto" w:fill="FFFFFF"/>
        </w:rPr>
        <w:t>describe</w:t>
      </w:r>
      <w:r w:rsidRPr="002C5EBD">
        <w:rPr>
          <w:i/>
          <w:shd w:val="clear" w:color="auto" w:fill="FFFFFF"/>
          <w:lang w:val="ru-RU"/>
        </w:rPr>
        <w:t xml:space="preserve"> </w:t>
      </w:r>
      <w:r w:rsidRPr="00F929DC">
        <w:rPr>
          <w:i/>
          <w:shd w:val="clear" w:color="auto" w:fill="FFFFFF"/>
        </w:rPr>
        <w:t>witness</w:t>
      </w:r>
      <w:r w:rsidRPr="002C5EBD">
        <w:rPr>
          <w:i/>
          <w:shd w:val="clear" w:color="auto" w:fill="FFFFFF"/>
          <w:lang w:val="ru-RU"/>
        </w:rPr>
        <w:t xml:space="preserve"> </w:t>
      </w:r>
      <w:r w:rsidRPr="00F929DC">
        <w:rPr>
          <w:i/>
          <w:shd w:val="clear" w:color="auto" w:fill="FFFFFF"/>
        </w:rPr>
        <w:t>in</w:t>
      </w:r>
      <w:r w:rsidRPr="002C5EBD">
        <w:rPr>
          <w:i/>
          <w:shd w:val="clear" w:color="auto" w:fill="FFFFFF"/>
          <w:lang w:val="ru-RU"/>
        </w:rPr>
        <w:t xml:space="preserve"> </w:t>
      </w:r>
      <w:r w:rsidRPr="00F929DC">
        <w:rPr>
          <w:i/>
          <w:shd w:val="clear" w:color="auto" w:fill="FFFFFF"/>
        </w:rPr>
        <w:t>case</w:t>
      </w:r>
      <w:r w:rsidR="00CE6BEA" w:rsidRPr="002C5EBD">
        <w:rPr>
          <w:i/>
          <w:shd w:val="clear" w:color="auto" w:fill="FFFFFF"/>
          <w:lang w:val="ru-RU"/>
        </w:rPr>
        <w:t xml:space="preserve"> 1</w:t>
      </w:r>
      <w:r w:rsidRPr="002C5EBD">
        <w:rPr>
          <w:i/>
          <w:shd w:val="clear" w:color="auto" w:fill="FFFFFF"/>
          <w:lang w:val="ru-RU"/>
        </w:rPr>
        <w:t>2?</w:t>
      </w:r>
    </w:p>
    <w:p w:rsidR="00F929DC" w:rsidRPr="00493E5E" w:rsidRDefault="00B32A7A" w:rsidP="00F929DC">
      <w:pPr>
        <w:ind w:firstLine="708"/>
        <w:rPr>
          <w:shd w:val="clear" w:color="auto" w:fill="FFFFFF"/>
          <w:lang w:val="ru-RU"/>
        </w:rPr>
      </w:pPr>
      <w:r>
        <w:rPr>
          <w:shd w:val="clear" w:color="auto" w:fill="FFFFFF"/>
          <w:lang w:val="ru-RU"/>
        </w:rPr>
        <w:t>Для того</w:t>
      </w:r>
      <w:r w:rsidR="00F929DC">
        <w:rPr>
          <w:shd w:val="clear" w:color="auto" w:fill="FFFFFF"/>
          <w:lang w:val="ru-RU"/>
        </w:rPr>
        <w:t xml:space="preserve"> чтобы система могла определить смысл сказанной фразы, необходимо описать некоторые шаблоны, которые будут относит</w:t>
      </w:r>
      <w:r w:rsidR="00493E5E">
        <w:rPr>
          <w:shd w:val="clear" w:color="auto" w:fill="FFFFFF"/>
          <w:lang w:val="ru-RU"/>
        </w:rPr>
        <w:t>ь</w:t>
      </w:r>
      <w:r w:rsidR="00F929DC">
        <w:rPr>
          <w:shd w:val="clear" w:color="auto" w:fill="FFFFFF"/>
          <w:lang w:val="ru-RU"/>
        </w:rPr>
        <w:t>ся к одному конкретному намерению пользователя, назовем это намерение (</w:t>
      </w:r>
      <w:r w:rsidR="00F929DC">
        <w:rPr>
          <w:shd w:val="clear" w:color="auto" w:fill="FFFFFF"/>
        </w:rPr>
        <w:t>Intent</w:t>
      </w:r>
      <w:r w:rsidR="00F929DC">
        <w:rPr>
          <w:shd w:val="clear" w:color="auto" w:fill="FFFFFF"/>
          <w:lang w:val="ru-RU"/>
        </w:rPr>
        <w:t>)</w:t>
      </w:r>
      <w:r w:rsidR="00F929DC" w:rsidRPr="00F929DC">
        <w:rPr>
          <w:shd w:val="clear" w:color="auto" w:fill="FFFFFF"/>
          <w:lang w:val="ru-RU"/>
        </w:rPr>
        <w:t xml:space="preserve"> </w:t>
      </w:r>
      <w:r w:rsidR="00F929DC">
        <w:rPr>
          <w:shd w:val="clear" w:color="auto" w:fill="FFFFFF"/>
          <w:lang w:val="ru-RU"/>
        </w:rPr>
        <w:t>–</w:t>
      </w:r>
      <w:r w:rsidR="00F929DC" w:rsidRPr="00F929DC">
        <w:rPr>
          <w:shd w:val="clear" w:color="auto" w:fill="FFFFFF"/>
          <w:lang w:val="ru-RU"/>
        </w:rPr>
        <w:t xml:space="preserve"> </w:t>
      </w:r>
      <w:proofErr w:type="spellStart"/>
      <w:r w:rsidR="00F929DC" w:rsidRPr="00493E5E">
        <w:rPr>
          <w:i/>
          <w:shd w:val="clear" w:color="auto" w:fill="FFFFFF"/>
        </w:rPr>
        <w:t>DescribeWitness</w:t>
      </w:r>
      <w:proofErr w:type="spellEnd"/>
      <w:r w:rsidR="00F929DC">
        <w:rPr>
          <w:shd w:val="clear" w:color="auto" w:fill="FFFFFF"/>
          <w:lang w:val="ru-RU"/>
        </w:rPr>
        <w:t>. Придумаем шаблон</w:t>
      </w:r>
      <w:r w:rsidR="00CE6BEA">
        <w:rPr>
          <w:shd w:val="clear" w:color="auto" w:fill="FFFFFF"/>
          <w:lang w:val="ru-RU"/>
        </w:rPr>
        <w:t xml:space="preserve"> для конкретно этого намерения</w:t>
      </w:r>
      <w:r w:rsidR="00CE6BEA" w:rsidRPr="00493E5E">
        <w:rPr>
          <w:shd w:val="clear" w:color="auto" w:fill="FFFFFF"/>
          <w:lang w:val="ru-RU"/>
        </w:rPr>
        <w:t>:</w:t>
      </w:r>
    </w:p>
    <w:p w:rsidR="00F929DC" w:rsidRPr="003A4752" w:rsidRDefault="00F929DC" w:rsidP="003A4752">
      <w:pPr>
        <w:rPr>
          <w:shd w:val="clear" w:color="auto" w:fill="FFFFFF"/>
          <w:lang w:val="ru-RU"/>
        </w:rPr>
      </w:pPr>
      <w:r w:rsidRPr="003A4752">
        <w:rPr>
          <w:shd w:val="clear" w:color="auto" w:fill="FFFFFF"/>
          <w:lang w:val="ru-RU"/>
        </w:rPr>
        <w:t>@</w:t>
      </w:r>
      <w:proofErr w:type="spellStart"/>
      <w:r w:rsidRPr="003A4752">
        <w:rPr>
          <w:shd w:val="clear" w:color="auto" w:fill="FFFFFF"/>
        </w:rPr>
        <w:t>canyou</w:t>
      </w:r>
      <w:proofErr w:type="spellEnd"/>
      <w:r w:rsidRPr="003A4752">
        <w:rPr>
          <w:shd w:val="clear" w:color="auto" w:fill="FFFFFF"/>
          <w:lang w:val="ru-RU"/>
        </w:rPr>
        <w:t xml:space="preserve"> @</w:t>
      </w:r>
      <w:r w:rsidRPr="003A4752">
        <w:rPr>
          <w:shd w:val="clear" w:color="auto" w:fill="FFFFFF"/>
        </w:rPr>
        <w:t>describe</w:t>
      </w:r>
      <w:r w:rsidRPr="003A4752">
        <w:rPr>
          <w:shd w:val="clear" w:color="auto" w:fill="FFFFFF"/>
          <w:lang w:val="ru-RU"/>
        </w:rPr>
        <w:t xml:space="preserve"> </w:t>
      </w:r>
      <w:r w:rsidR="00CE6BEA" w:rsidRPr="003A4752">
        <w:rPr>
          <w:shd w:val="clear" w:color="auto" w:fill="FFFFFF"/>
          <w:lang w:val="ru-RU"/>
        </w:rPr>
        <w:t>@</w:t>
      </w:r>
      <w:r w:rsidR="00CE6BEA" w:rsidRPr="003A4752">
        <w:rPr>
          <w:shd w:val="clear" w:color="auto" w:fill="FFFFFF"/>
        </w:rPr>
        <w:t>witness</w:t>
      </w:r>
      <w:r w:rsidR="00CE6BEA" w:rsidRPr="003A4752">
        <w:rPr>
          <w:shd w:val="clear" w:color="auto" w:fill="FFFFFF"/>
          <w:lang w:val="ru-RU"/>
        </w:rPr>
        <w:t xml:space="preserve"> @</w:t>
      </w:r>
      <w:r w:rsidR="00CE6BEA" w:rsidRPr="003A4752">
        <w:rPr>
          <w:shd w:val="clear" w:color="auto" w:fill="FFFFFF"/>
        </w:rPr>
        <w:t>in</w:t>
      </w:r>
      <w:r w:rsidR="00CE6BEA" w:rsidRPr="003A4752">
        <w:rPr>
          <w:shd w:val="clear" w:color="auto" w:fill="FFFFFF"/>
          <w:lang w:val="ru-RU"/>
        </w:rPr>
        <w:t xml:space="preserve"> @</w:t>
      </w:r>
      <w:r w:rsidR="00CE6BEA" w:rsidRPr="003A4752">
        <w:rPr>
          <w:shd w:val="clear" w:color="auto" w:fill="FFFFFF"/>
        </w:rPr>
        <w:t>incident</w:t>
      </w:r>
      <w:r w:rsidR="00CE6BEA" w:rsidRPr="003A4752">
        <w:rPr>
          <w:shd w:val="clear" w:color="auto" w:fill="FFFFFF"/>
          <w:lang w:val="ru-RU"/>
        </w:rPr>
        <w:t xml:space="preserve"> @</w:t>
      </w:r>
      <w:r w:rsidR="00CE6BEA" w:rsidRPr="003A4752">
        <w:rPr>
          <w:shd w:val="clear" w:color="auto" w:fill="FFFFFF"/>
        </w:rPr>
        <w:t>number</w:t>
      </w:r>
    </w:p>
    <w:p w:rsidR="00CE6BEA" w:rsidRPr="00493E5E" w:rsidRDefault="00CE6BEA" w:rsidP="00CE6BEA">
      <w:pPr>
        <w:ind w:left="66" w:firstLine="642"/>
        <w:rPr>
          <w:shd w:val="clear" w:color="auto" w:fill="FFFFFF"/>
        </w:rPr>
      </w:pPr>
      <w:r>
        <w:rPr>
          <w:shd w:val="clear" w:color="auto" w:fill="FFFFFF"/>
          <w:lang w:val="ru-RU"/>
        </w:rPr>
        <w:lastRenderedPageBreak/>
        <w:t>Где</w:t>
      </w:r>
      <w:r w:rsidRPr="00CE6BEA">
        <w:rPr>
          <w:shd w:val="clear" w:color="auto" w:fill="FFFFFF"/>
        </w:rPr>
        <w:t xml:space="preserve"> </w:t>
      </w:r>
      <w:r>
        <w:rPr>
          <w:shd w:val="clear" w:color="auto" w:fill="FFFFFF"/>
          <w:lang w:val="ru-RU"/>
        </w:rPr>
        <w:t>символ</w:t>
      </w:r>
      <w:r w:rsidRPr="00CE6BEA">
        <w:rPr>
          <w:shd w:val="clear" w:color="auto" w:fill="FFFFFF"/>
        </w:rPr>
        <w:t xml:space="preserve"> «@» </w:t>
      </w:r>
      <w:r>
        <w:rPr>
          <w:shd w:val="clear" w:color="auto" w:fill="FFFFFF"/>
          <w:lang w:val="ru-RU"/>
        </w:rPr>
        <w:t>обозначает</w:t>
      </w:r>
      <w:r w:rsidRPr="00CE6BEA">
        <w:rPr>
          <w:shd w:val="clear" w:color="auto" w:fill="FFFFFF"/>
        </w:rPr>
        <w:t xml:space="preserve"> </w:t>
      </w:r>
      <w:r>
        <w:rPr>
          <w:shd w:val="clear" w:color="auto" w:fill="FFFFFF"/>
          <w:lang w:val="ru-RU"/>
        </w:rPr>
        <w:t>словарь</w:t>
      </w:r>
      <w:r w:rsidRPr="00CE6BEA">
        <w:rPr>
          <w:shd w:val="clear" w:color="auto" w:fill="FFFFFF"/>
        </w:rPr>
        <w:t xml:space="preserve">, </w:t>
      </w:r>
      <w:r>
        <w:rPr>
          <w:shd w:val="clear" w:color="auto" w:fill="FFFFFF"/>
          <w:lang w:val="ru-RU"/>
        </w:rPr>
        <w:t>например</w:t>
      </w:r>
      <w:r w:rsidRPr="00CE6BEA">
        <w:rPr>
          <w:shd w:val="clear" w:color="auto" w:fill="FFFFFF"/>
        </w:rPr>
        <w:t>, @</w:t>
      </w:r>
      <w:proofErr w:type="spellStart"/>
      <w:r>
        <w:rPr>
          <w:shd w:val="clear" w:color="auto" w:fill="FFFFFF"/>
        </w:rPr>
        <w:t>canyou</w:t>
      </w:r>
      <w:proofErr w:type="spellEnd"/>
      <w:r w:rsidRPr="00CE6BEA">
        <w:rPr>
          <w:shd w:val="clear" w:color="auto" w:fill="FFFFFF"/>
        </w:rPr>
        <w:t>={</w:t>
      </w:r>
      <w:r>
        <w:rPr>
          <w:shd w:val="clear" w:color="auto" w:fill="FFFFFF"/>
        </w:rPr>
        <w:t>can</w:t>
      </w:r>
      <w:r w:rsidRPr="00CE6BEA">
        <w:rPr>
          <w:shd w:val="clear" w:color="auto" w:fill="FFFFFF"/>
        </w:rPr>
        <w:t xml:space="preserve"> </w:t>
      </w:r>
      <w:r>
        <w:rPr>
          <w:shd w:val="clear" w:color="auto" w:fill="FFFFFF"/>
        </w:rPr>
        <w:t>you</w:t>
      </w:r>
      <w:r w:rsidRPr="00CE6BEA">
        <w:rPr>
          <w:shd w:val="clear" w:color="auto" w:fill="FFFFFF"/>
        </w:rPr>
        <w:t xml:space="preserve"> </w:t>
      </w:r>
      <w:r>
        <w:rPr>
          <w:shd w:val="clear" w:color="auto" w:fill="FFFFFF"/>
        </w:rPr>
        <w:t>tell</w:t>
      </w:r>
      <w:r w:rsidRPr="00CE6BEA">
        <w:rPr>
          <w:shd w:val="clear" w:color="auto" w:fill="FFFFFF"/>
        </w:rPr>
        <w:t xml:space="preserve">, </w:t>
      </w:r>
      <w:r>
        <w:rPr>
          <w:shd w:val="clear" w:color="auto" w:fill="FFFFFF"/>
        </w:rPr>
        <w:t>please</w:t>
      </w:r>
      <w:r w:rsidRPr="00CE6BEA">
        <w:rPr>
          <w:shd w:val="clear" w:color="auto" w:fill="FFFFFF"/>
        </w:rPr>
        <w:t xml:space="preserve"> </w:t>
      </w:r>
      <w:r>
        <w:rPr>
          <w:shd w:val="clear" w:color="auto" w:fill="FFFFFF"/>
        </w:rPr>
        <w:t>tell</w:t>
      </w:r>
      <w:r w:rsidRPr="00CE6BEA">
        <w:rPr>
          <w:shd w:val="clear" w:color="auto" w:fill="FFFFFF"/>
        </w:rPr>
        <w:t xml:space="preserve"> </w:t>
      </w:r>
      <w:r>
        <w:rPr>
          <w:shd w:val="clear" w:color="auto" w:fill="FFFFFF"/>
        </w:rPr>
        <w:t>me</w:t>
      </w:r>
      <w:r w:rsidRPr="00CE6BEA">
        <w:rPr>
          <w:shd w:val="clear" w:color="auto" w:fill="FFFFFF"/>
        </w:rPr>
        <w:t xml:space="preserve">, </w:t>
      </w:r>
      <w:r>
        <w:rPr>
          <w:shd w:val="clear" w:color="auto" w:fill="FFFFFF"/>
        </w:rPr>
        <w:t>give</w:t>
      </w:r>
      <w:r w:rsidRPr="00CE6BEA">
        <w:rPr>
          <w:shd w:val="clear" w:color="auto" w:fill="FFFFFF"/>
        </w:rPr>
        <w:t xml:space="preserve"> </w:t>
      </w:r>
      <w:r>
        <w:rPr>
          <w:shd w:val="clear" w:color="auto" w:fill="FFFFFF"/>
        </w:rPr>
        <w:t>me, please, @null…</w:t>
      </w:r>
      <w:r w:rsidRPr="00CE6BEA">
        <w:rPr>
          <w:shd w:val="clear" w:color="auto" w:fill="FFFFFF"/>
        </w:rPr>
        <w:t xml:space="preserve">}, </w:t>
      </w:r>
      <w:r>
        <w:rPr>
          <w:shd w:val="clear" w:color="auto" w:fill="FFFFFF"/>
        </w:rPr>
        <w:t>@incident={case, incident,</w:t>
      </w:r>
      <w:r w:rsidRPr="00CE6BEA">
        <w:t xml:space="preserve"> </w:t>
      </w:r>
      <w:r w:rsidRPr="00CE6BEA">
        <w:rPr>
          <w:shd w:val="clear" w:color="auto" w:fill="FFFFFF"/>
        </w:rPr>
        <w:t>occasion</w:t>
      </w:r>
      <w:r>
        <w:rPr>
          <w:shd w:val="clear" w:color="auto" w:fill="FFFFFF"/>
        </w:rPr>
        <w:t>…}, @describe={describe, give, show…}</w:t>
      </w:r>
      <w:r w:rsidR="00493E5E">
        <w:rPr>
          <w:shd w:val="clear" w:color="auto" w:fill="FFFFFF"/>
        </w:rPr>
        <w:t>, @witness={witness, eyewitness, bystander}</w:t>
      </w:r>
      <w:r w:rsidR="00493E5E" w:rsidRPr="00493E5E">
        <w:rPr>
          <w:shd w:val="clear" w:color="auto" w:fill="FFFFFF"/>
        </w:rPr>
        <w:t xml:space="preserve"> </w:t>
      </w:r>
      <w:r w:rsidR="00493E5E">
        <w:rPr>
          <w:shd w:val="clear" w:color="auto" w:fill="FFFFFF"/>
          <w:lang w:val="ru-RU"/>
        </w:rPr>
        <w:t>и</w:t>
      </w:r>
      <w:r w:rsidR="00493E5E" w:rsidRPr="00493E5E">
        <w:rPr>
          <w:shd w:val="clear" w:color="auto" w:fill="FFFFFF"/>
        </w:rPr>
        <w:t xml:space="preserve"> </w:t>
      </w:r>
      <w:r w:rsidR="00493E5E">
        <w:rPr>
          <w:shd w:val="clear" w:color="auto" w:fill="FFFFFF"/>
          <w:lang w:val="ru-RU"/>
        </w:rPr>
        <w:t>так</w:t>
      </w:r>
      <w:r w:rsidR="00493E5E" w:rsidRPr="00493E5E">
        <w:rPr>
          <w:shd w:val="clear" w:color="auto" w:fill="FFFFFF"/>
        </w:rPr>
        <w:t xml:space="preserve"> </w:t>
      </w:r>
      <w:r w:rsidR="00493E5E">
        <w:rPr>
          <w:shd w:val="clear" w:color="auto" w:fill="FFFFFF"/>
          <w:lang w:val="ru-RU"/>
        </w:rPr>
        <w:t>далее</w:t>
      </w:r>
      <w:r w:rsidR="00493E5E" w:rsidRPr="00493E5E">
        <w:rPr>
          <w:shd w:val="clear" w:color="auto" w:fill="FFFFFF"/>
        </w:rPr>
        <w:t>.</w:t>
      </w:r>
    </w:p>
    <w:p w:rsidR="00CE6BEA" w:rsidRPr="00B32A7A" w:rsidRDefault="00CE6BEA" w:rsidP="00CE6BEA">
      <w:pPr>
        <w:ind w:left="66" w:firstLine="642"/>
        <w:rPr>
          <w:shd w:val="clear" w:color="auto" w:fill="FFFFFF"/>
          <w:lang w:val="ru-RU"/>
        </w:rPr>
      </w:pPr>
      <w:r>
        <w:rPr>
          <w:shd w:val="clear" w:color="auto" w:fill="FFFFFF"/>
          <w:lang w:val="ru-RU"/>
        </w:rPr>
        <w:t>Таким образом, описав некий грамматический шаблон и заполнив определенные словари</w:t>
      </w:r>
      <w:r w:rsidR="00493E5E">
        <w:rPr>
          <w:shd w:val="clear" w:color="auto" w:fill="FFFFFF"/>
          <w:lang w:val="ru-RU"/>
        </w:rPr>
        <w:t>, из которых состоит этот шаблон</w:t>
      </w:r>
      <w:r>
        <w:rPr>
          <w:shd w:val="clear" w:color="auto" w:fill="FFFFFF"/>
          <w:lang w:val="ru-RU"/>
        </w:rPr>
        <w:t>, мы научили систему определять намерени</w:t>
      </w:r>
      <w:r w:rsidR="00493E5E">
        <w:rPr>
          <w:shd w:val="clear" w:color="auto" w:fill="FFFFFF"/>
          <w:lang w:val="ru-RU"/>
        </w:rPr>
        <w:t xml:space="preserve">е </w:t>
      </w:r>
      <w:proofErr w:type="spellStart"/>
      <w:r w:rsidR="00493E5E" w:rsidRPr="00493E5E">
        <w:rPr>
          <w:i/>
          <w:shd w:val="clear" w:color="auto" w:fill="FFFFFF"/>
        </w:rPr>
        <w:t>DescribeWitness</w:t>
      </w:r>
      <w:proofErr w:type="spellEnd"/>
      <w:r>
        <w:rPr>
          <w:shd w:val="clear" w:color="auto" w:fill="FFFFFF"/>
          <w:lang w:val="ru-RU"/>
        </w:rPr>
        <w:t xml:space="preserve"> пользователя </w:t>
      </w:r>
      <w:r w:rsidR="00493E5E">
        <w:rPr>
          <w:shd w:val="clear" w:color="auto" w:fill="FFFFFF"/>
          <w:lang w:val="ru-RU"/>
        </w:rPr>
        <w:t xml:space="preserve">для довольно </w:t>
      </w:r>
      <w:r w:rsidR="00B32A7A">
        <w:rPr>
          <w:shd w:val="clear" w:color="auto" w:fill="FFFFFF"/>
          <w:lang w:val="ru-RU"/>
        </w:rPr>
        <w:t>широкого диапазона</w:t>
      </w:r>
      <w:r>
        <w:rPr>
          <w:shd w:val="clear" w:color="auto" w:fill="FFFFFF"/>
          <w:lang w:val="ru-RU"/>
        </w:rPr>
        <w:t xml:space="preserve"> фраз. Под</w:t>
      </w:r>
      <w:r w:rsidRPr="00B32A7A">
        <w:rPr>
          <w:shd w:val="clear" w:color="auto" w:fill="FFFFFF"/>
          <w:lang w:val="ru-RU"/>
        </w:rPr>
        <w:t xml:space="preserve"> </w:t>
      </w:r>
      <w:r>
        <w:rPr>
          <w:shd w:val="clear" w:color="auto" w:fill="FFFFFF"/>
          <w:lang w:val="ru-RU"/>
        </w:rPr>
        <w:t>данный</w:t>
      </w:r>
      <w:r w:rsidRPr="00B32A7A">
        <w:rPr>
          <w:shd w:val="clear" w:color="auto" w:fill="FFFFFF"/>
          <w:lang w:val="ru-RU"/>
        </w:rPr>
        <w:t xml:space="preserve"> </w:t>
      </w:r>
      <w:r>
        <w:rPr>
          <w:shd w:val="clear" w:color="auto" w:fill="FFFFFF"/>
          <w:lang w:val="ru-RU"/>
        </w:rPr>
        <w:t>грамматический</w:t>
      </w:r>
      <w:r w:rsidRPr="00B32A7A">
        <w:rPr>
          <w:shd w:val="clear" w:color="auto" w:fill="FFFFFF"/>
          <w:lang w:val="ru-RU"/>
        </w:rPr>
        <w:t xml:space="preserve"> </w:t>
      </w:r>
      <w:r>
        <w:rPr>
          <w:shd w:val="clear" w:color="auto" w:fill="FFFFFF"/>
          <w:lang w:val="ru-RU"/>
        </w:rPr>
        <w:t>шаблон</w:t>
      </w:r>
      <w:r w:rsidRPr="00B32A7A">
        <w:rPr>
          <w:shd w:val="clear" w:color="auto" w:fill="FFFFFF"/>
          <w:lang w:val="ru-RU"/>
        </w:rPr>
        <w:t xml:space="preserve">, </w:t>
      </w:r>
      <w:r>
        <w:rPr>
          <w:shd w:val="clear" w:color="auto" w:fill="FFFFFF"/>
          <w:lang w:val="ru-RU"/>
        </w:rPr>
        <w:t>очевидно</w:t>
      </w:r>
      <w:r w:rsidRPr="00B32A7A">
        <w:rPr>
          <w:shd w:val="clear" w:color="auto" w:fill="FFFFFF"/>
          <w:lang w:val="ru-RU"/>
        </w:rPr>
        <w:t xml:space="preserve">, </w:t>
      </w:r>
      <w:r>
        <w:rPr>
          <w:shd w:val="clear" w:color="auto" w:fill="FFFFFF"/>
          <w:lang w:val="ru-RU"/>
        </w:rPr>
        <w:t>можно</w:t>
      </w:r>
      <w:r w:rsidRPr="00B32A7A">
        <w:rPr>
          <w:shd w:val="clear" w:color="auto" w:fill="FFFFFF"/>
          <w:lang w:val="ru-RU"/>
        </w:rPr>
        <w:t xml:space="preserve"> </w:t>
      </w:r>
      <w:r>
        <w:rPr>
          <w:shd w:val="clear" w:color="auto" w:fill="FFFFFF"/>
          <w:lang w:val="ru-RU"/>
        </w:rPr>
        <w:t>отнести</w:t>
      </w:r>
      <w:r w:rsidRPr="00B32A7A">
        <w:rPr>
          <w:shd w:val="clear" w:color="auto" w:fill="FFFFFF"/>
          <w:lang w:val="ru-RU"/>
        </w:rPr>
        <w:t xml:space="preserve"> </w:t>
      </w:r>
      <w:r>
        <w:rPr>
          <w:shd w:val="clear" w:color="auto" w:fill="FFFFFF"/>
          <w:lang w:val="ru-RU"/>
        </w:rPr>
        <w:t>следующие</w:t>
      </w:r>
      <w:r w:rsidRPr="00B32A7A">
        <w:rPr>
          <w:shd w:val="clear" w:color="auto" w:fill="FFFFFF"/>
          <w:lang w:val="ru-RU"/>
        </w:rPr>
        <w:t xml:space="preserve"> </w:t>
      </w:r>
      <w:r w:rsidR="00B32A7A">
        <w:rPr>
          <w:shd w:val="clear" w:color="auto" w:fill="FFFFFF"/>
          <w:lang w:val="ru-RU"/>
        </w:rPr>
        <w:t>высказывания</w:t>
      </w:r>
      <w:r w:rsidRPr="00B32A7A">
        <w:rPr>
          <w:shd w:val="clear" w:color="auto" w:fill="FFFFFF"/>
          <w:lang w:val="ru-RU"/>
        </w:rPr>
        <w:t xml:space="preserve">: </w:t>
      </w:r>
      <w:r w:rsidRPr="00493E5E">
        <w:rPr>
          <w:i/>
          <w:shd w:val="clear" w:color="auto" w:fill="FFFFFF"/>
        </w:rPr>
        <w:t>please</w:t>
      </w:r>
      <w:r w:rsidRPr="00B32A7A">
        <w:rPr>
          <w:i/>
          <w:shd w:val="clear" w:color="auto" w:fill="FFFFFF"/>
          <w:lang w:val="ru-RU"/>
        </w:rPr>
        <w:t xml:space="preserve"> </w:t>
      </w:r>
      <w:r w:rsidRPr="00493E5E">
        <w:rPr>
          <w:i/>
          <w:shd w:val="clear" w:color="auto" w:fill="FFFFFF"/>
        </w:rPr>
        <w:t>describe</w:t>
      </w:r>
      <w:r w:rsidRPr="00B32A7A">
        <w:rPr>
          <w:i/>
          <w:shd w:val="clear" w:color="auto" w:fill="FFFFFF"/>
          <w:lang w:val="ru-RU"/>
        </w:rPr>
        <w:t xml:space="preserve"> </w:t>
      </w:r>
      <w:r w:rsidRPr="00493E5E">
        <w:rPr>
          <w:i/>
          <w:shd w:val="clear" w:color="auto" w:fill="FFFFFF"/>
        </w:rPr>
        <w:t>witness</w:t>
      </w:r>
      <w:r w:rsidRPr="00B32A7A">
        <w:rPr>
          <w:i/>
          <w:shd w:val="clear" w:color="auto" w:fill="FFFFFF"/>
          <w:lang w:val="ru-RU"/>
        </w:rPr>
        <w:t xml:space="preserve"> </w:t>
      </w:r>
      <w:r w:rsidRPr="00493E5E">
        <w:rPr>
          <w:i/>
          <w:shd w:val="clear" w:color="auto" w:fill="FFFFFF"/>
        </w:rPr>
        <w:t>in</w:t>
      </w:r>
      <w:r w:rsidRPr="00B32A7A">
        <w:rPr>
          <w:i/>
          <w:shd w:val="clear" w:color="auto" w:fill="FFFFFF"/>
          <w:lang w:val="ru-RU"/>
        </w:rPr>
        <w:t xml:space="preserve"> </w:t>
      </w:r>
      <w:r w:rsidRPr="00493E5E">
        <w:rPr>
          <w:i/>
          <w:shd w:val="clear" w:color="auto" w:fill="FFFFFF"/>
        </w:rPr>
        <w:t>incident</w:t>
      </w:r>
      <w:r w:rsidRPr="00B32A7A">
        <w:rPr>
          <w:i/>
          <w:shd w:val="clear" w:color="auto" w:fill="FFFFFF"/>
          <w:lang w:val="ru-RU"/>
        </w:rPr>
        <w:t xml:space="preserve"> 12, </w:t>
      </w:r>
      <w:r w:rsidRPr="00493E5E">
        <w:rPr>
          <w:i/>
          <w:shd w:val="clear" w:color="auto" w:fill="FFFFFF"/>
        </w:rPr>
        <w:t>show</w:t>
      </w:r>
      <w:r w:rsidRPr="00B32A7A">
        <w:rPr>
          <w:i/>
          <w:shd w:val="clear" w:color="auto" w:fill="FFFFFF"/>
          <w:lang w:val="ru-RU"/>
        </w:rPr>
        <w:t xml:space="preserve"> </w:t>
      </w:r>
      <w:r w:rsidRPr="00493E5E">
        <w:rPr>
          <w:i/>
          <w:shd w:val="clear" w:color="auto" w:fill="FFFFFF"/>
        </w:rPr>
        <w:t>me</w:t>
      </w:r>
      <w:r w:rsidRPr="00B32A7A">
        <w:rPr>
          <w:i/>
          <w:shd w:val="clear" w:color="auto" w:fill="FFFFFF"/>
          <w:lang w:val="ru-RU"/>
        </w:rPr>
        <w:t xml:space="preserve"> </w:t>
      </w:r>
      <w:r w:rsidRPr="00493E5E">
        <w:rPr>
          <w:i/>
          <w:shd w:val="clear" w:color="auto" w:fill="FFFFFF"/>
        </w:rPr>
        <w:t>witness</w:t>
      </w:r>
      <w:r w:rsidRPr="00B32A7A">
        <w:rPr>
          <w:i/>
          <w:shd w:val="clear" w:color="auto" w:fill="FFFFFF"/>
          <w:lang w:val="ru-RU"/>
        </w:rPr>
        <w:t xml:space="preserve"> </w:t>
      </w:r>
      <w:r w:rsidRPr="00493E5E">
        <w:rPr>
          <w:i/>
          <w:shd w:val="clear" w:color="auto" w:fill="FFFFFF"/>
        </w:rPr>
        <w:t>in</w:t>
      </w:r>
      <w:r w:rsidRPr="00B32A7A">
        <w:rPr>
          <w:i/>
          <w:shd w:val="clear" w:color="auto" w:fill="FFFFFF"/>
          <w:lang w:val="ru-RU"/>
        </w:rPr>
        <w:t xml:space="preserve"> </w:t>
      </w:r>
      <w:r w:rsidRPr="00493E5E">
        <w:rPr>
          <w:i/>
          <w:shd w:val="clear" w:color="auto" w:fill="FFFFFF"/>
        </w:rPr>
        <w:t>case</w:t>
      </w:r>
      <w:r w:rsidRPr="00B32A7A">
        <w:rPr>
          <w:i/>
          <w:shd w:val="clear" w:color="auto" w:fill="FFFFFF"/>
          <w:lang w:val="ru-RU"/>
        </w:rPr>
        <w:t xml:space="preserve"> 12, </w:t>
      </w:r>
      <w:r w:rsidRPr="00493E5E">
        <w:rPr>
          <w:i/>
          <w:shd w:val="clear" w:color="auto" w:fill="FFFFFF"/>
        </w:rPr>
        <w:t>show</w:t>
      </w:r>
      <w:r w:rsidRPr="00B32A7A">
        <w:rPr>
          <w:i/>
          <w:shd w:val="clear" w:color="auto" w:fill="FFFFFF"/>
          <w:lang w:val="ru-RU"/>
        </w:rPr>
        <w:t xml:space="preserve"> </w:t>
      </w:r>
      <w:r w:rsidR="00493E5E" w:rsidRPr="00493E5E">
        <w:rPr>
          <w:i/>
          <w:shd w:val="clear" w:color="auto" w:fill="FFFFFF"/>
        </w:rPr>
        <w:t>eyewitness</w:t>
      </w:r>
      <w:r w:rsidR="00493E5E" w:rsidRPr="00B32A7A">
        <w:rPr>
          <w:i/>
          <w:shd w:val="clear" w:color="auto" w:fill="FFFFFF"/>
          <w:lang w:val="ru-RU"/>
        </w:rPr>
        <w:t xml:space="preserve"> </w:t>
      </w:r>
      <w:r w:rsidRPr="00493E5E">
        <w:rPr>
          <w:i/>
          <w:shd w:val="clear" w:color="auto" w:fill="FFFFFF"/>
        </w:rPr>
        <w:t>in</w:t>
      </w:r>
      <w:r w:rsidRPr="00B32A7A">
        <w:rPr>
          <w:i/>
          <w:shd w:val="clear" w:color="auto" w:fill="FFFFFF"/>
          <w:lang w:val="ru-RU"/>
        </w:rPr>
        <w:t xml:space="preserve"> </w:t>
      </w:r>
      <w:r w:rsidRPr="00493E5E">
        <w:rPr>
          <w:i/>
          <w:shd w:val="clear" w:color="auto" w:fill="FFFFFF"/>
        </w:rPr>
        <w:t>incident</w:t>
      </w:r>
      <w:r w:rsidRPr="00B32A7A">
        <w:rPr>
          <w:i/>
          <w:shd w:val="clear" w:color="auto" w:fill="FFFFFF"/>
          <w:lang w:val="ru-RU"/>
        </w:rPr>
        <w:t xml:space="preserve"> 12 </w:t>
      </w:r>
      <w:r w:rsidRPr="00B32A7A">
        <w:rPr>
          <w:shd w:val="clear" w:color="auto" w:fill="FFFFFF"/>
          <w:lang w:val="ru-RU"/>
        </w:rPr>
        <w:t>и так далее.</w:t>
      </w:r>
    </w:p>
    <w:p w:rsidR="00CE6BEA" w:rsidRDefault="00CE6BEA" w:rsidP="00CE6BEA">
      <w:pPr>
        <w:ind w:firstLine="708"/>
        <w:rPr>
          <w:shd w:val="clear" w:color="auto" w:fill="FFFFFF"/>
          <w:lang w:val="ru-RU"/>
        </w:rPr>
      </w:pPr>
      <w:r>
        <w:rPr>
          <w:shd w:val="clear" w:color="auto" w:fill="FFFFFF"/>
          <w:lang w:val="ru-RU"/>
        </w:rPr>
        <w:t xml:space="preserve">Получается, что системы, которые </w:t>
      </w:r>
      <w:r w:rsidR="00493E5E">
        <w:rPr>
          <w:shd w:val="clear" w:color="auto" w:fill="FFFFFF"/>
          <w:lang w:val="ru-RU"/>
        </w:rPr>
        <w:t>разрабатываются</w:t>
      </w:r>
      <w:r>
        <w:rPr>
          <w:shd w:val="clear" w:color="auto" w:fill="FFFFFF"/>
          <w:lang w:val="ru-RU"/>
        </w:rPr>
        <w:t xml:space="preserve"> для понимания естественного языка</w:t>
      </w:r>
      <w:r w:rsidR="00493E5E">
        <w:rPr>
          <w:shd w:val="clear" w:color="auto" w:fill="FFFFFF"/>
          <w:lang w:val="ru-RU"/>
        </w:rPr>
        <w:t>,</w:t>
      </w:r>
      <w:r>
        <w:rPr>
          <w:shd w:val="clear" w:color="auto" w:fill="FFFFFF"/>
          <w:lang w:val="ru-RU"/>
        </w:rPr>
        <w:t xml:space="preserve"> </w:t>
      </w:r>
      <w:r w:rsidR="00493E5E">
        <w:rPr>
          <w:shd w:val="clear" w:color="auto" w:fill="FFFFFF"/>
          <w:lang w:val="ru-RU"/>
        </w:rPr>
        <w:t>в своей работе</w:t>
      </w:r>
      <w:r>
        <w:rPr>
          <w:shd w:val="clear" w:color="auto" w:fill="FFFFFF"/>
          <w:lang w:val="ru-RU"/>
        </w:rPr>
        <w:t xml:space="preserve"> </w:t>
      </w:r>
      <w:r w:rsidR="00B32A7A">
        <w:rPr>
          <w:shd w:val="clear" w:color="auto" w:fill="FFFFFF"/>
          <w:lang w:val="ru-RU"/>
        </w:rPr>
        <w:t>опираются на</w:t>
      </w:r>
      <w:r>
        <w:rPr>
          <w:shd w:val="clear" w:color="auto" w:fill="FFFFFF"/>
          <w:lang w:val="ru-RU"/>
        </w:rPr>
        <w:t xml:space="preserve"> описание грамматики языка в виде </w:t>
      </w:r>
      <w:r w:rsidRPr="00493E5E">
        <w:rPr>
          <w:b/>
          <w:shd w:val="clear" w:color="auto" w:fill="FFFFFF"/>
          <w:lang w:val="ru-RU"/>
        </w:rPr>
        <w:t>словарей</w:t>
      </w:r>
      <w:r>
        <w:rPr>
          <w:shd w:val="clear" w:color="auto" w:fill="FFFFFF"/>
          <w:lang w:val="ru-RU"/>
        </w:rPr>
        <w:t xml:space="preserve"> и </w:t>
      </w:r>
      <w:r w:rsidRPr="00493E5E">
        <w:rPr>
          <w:b/>
          <w:shd w:val="clear" w:color="auto" w:fill="FFFFFF"/>
          <w:lang w:val="ru-RU"/>
        </w:rPr>
        <w:t>шаблонов</w:t>
      </w:r>
      <w:r>
        <w:rPr>
          <w:shd w:val="clear" w:color="auto" w:fill="FFFFFF"/>
          <w:lang w:val="ru-RU"/>
        </w:rPr>
        <w:t>, состоящих из этих словарей. И весь алгоритм понимания сказанной фразы заключается в том, чтобы определить – под какой именно грамматиче</w:t>
      </w:r>
      <w:r w:rsidR="00493E5E">
        <w:rPr>
          <w:shd w:val="clear" w:color="auto" w:fill="FFFFFF"/>
          <w:lang w:val="ru-RU"/>
        </w:rPr>
        <w:t>ский шаблон попадает эта фраза, а</w:t>
      </w:r>
      <w:r>
        <w:rPr>
          <w:shd w:val="clear" w:color="auto" w:fill="FFFFFF"/>
          <w:lang w:val="ru-RU"/>
        </w:rPr>
        <w:t xml:space="preserve"> уже</w:t>
      </w:r>
      <w:r w:rsidR="00493E5E">
        <w:rPr>
          <w:shd w:val="clear" w:color="auto" w:fill="FFFFFF"/>
          <w:lang w:val="ru-RU"/>
        </w:rPr>
        <w:t xml:space="preserve"> после того, как будет </w:t>
      </w:r>
      <w:r>
        <w:rPr>
          <w:shd w:val="clear" w:color="auto" w:fill="FFFFFF"/>
          <w:lang w:val="ru-RU"/>
        </w:rPr>
        <w:t>определ</w:t>
      </w:r>
      <w:r w:rsidR="00493E5E">
        <w:rPr>
          <w:shd w:val="clear" w:color="auto" w:fill="FFFFFF"/>
          <w:lang w:val="ru-RU"/>
        </w:rPr>
        <w:t>ен</w:t>
      </w:r>
      <w:r>
        <w:rPr>
          <w:shd w:val="clear" w:color="auto" w:fill="FFFFFF"/>
          <w:lang w:val="ru-RU"/>
        </w:rPr>
        <w:t xml:space="preserve"> шаблон</w:t>
      </w:r>
      <w:r w:rsidR="00493E5E">
        <w:rPr>
          <w:shd w:val="clear" w:color="auto" w:fill="FFFFFF"/>
          <w:lang w:val="ru-RU"/>
        </w:rPr>
        <w:t>,</w:t>
      </w:r>
      <w:r>
        <w:rPr>
          <w:shd w:val="clear" w:color="auto" w:fill="FFFFFF"/>
          <w:lang w:val="ru-RU"/>
        </w:rPr>
        <w:t xml:space="preserve"> можно </w:t>
      </w:r>
      <w:r>
        <w:rPr>
          <w:shd w:val="clear" w:color="auto" w:fill="FFFFFF"/>
          <w:lang w:val="ru-RU"/>
        </w:rPr>
        <w:lastRenderedPageBreak/>
        <w:t>решить, какое намерение и действие несет</w:t>
      </w:r>
      <w:r w:rsidR="00493E5E">
        <w:rPr>
          <w:shd w:val="clear" w:color="auto" w:fill="FFFFFF"/>
          <w:lang w:val="ru-RU"/>
        </w:rPr>
        <w:t xml:space="preserve"> в себе произнесенная фраза</w:t>
      </w:r>
      <w:r>
        <w:rPr>
          <w:shd w:val="clear" w:color="auto" w:fill="FFFFFF"/>
          <w:lang w:val="ru-RU"/>
        </w:rPr>
        <w:t>.</w:t>
      </w:r>
    </w:p>
    <w:p w:rsidR="00493E5E" w:rsidRDefault="002C5EBD" w:rsidP="00CE6BEA">
      <w:pPr>
        <w:ind w:firstLine="708"/>
        <w:rPr>
          <w:shd w:val="clear" w:color="auto" w:fill="FFFFFF"/>
          <w:lang w:val="ru-RU"/>
        </w:rPr>
      </w:pPr>
      <w:r>
        <w:rPr>
          <w:shd w:val="clear" w:color="auto" w:fill="FFFFFF"/>
          <w:lang w:val="ru-RU"/>
        </w:rPr>
        <w:t>Очевидно, что системы, работающие по такому алгоритму, нуждаются в длительном и тщательном обучении. И смысловая составляющая сказанной пользователем фразы может быть не определена по двум причинам: в системе не описан подходящий шаблон</w:t>
      </w:r>
      <w:r w:rsidR="00B32A7A">
        <w:rPr>
          <w:shd w:val="clear" w:color="auto" w:fill="FFFFFF"/>
          <w:lang w:val="ru-RU"/>
        </w:rPr>
        <w:t xml:space="preserve"> или</w:t>
      </w:r>
      <w:r>
        <w:rPr>
          <w:shd w:val="clear" w:color="auto" w:fill="FFFFFF"/>
          <w:lang w:val="ru-RU"/>
        </w:rPr>
        <w:t xml:space="preserve"> словари, использующиеся в шаблонах, недостаточно распространены и слова, используемые в предложении, не могут быть отнесены к какому-либо словарю. То есть, для повышения точности выделения смысла из текста, разработчикам системы постоянно необходимо создавать новые шаблоны и расширять существующие словари. Это, пожалуй, единственный и самый логичный способ решения данной проблемы – просто расширять существующий шаблон путем обновления словарей.</w:t>
      </w:r>
    </w:p>
    <w:p w:rsidR="002C5EBD" w:rsidRDefault="002C5EBD" w:rsidP="002C5EBD">
      <w:pPr>
        <w:ind w:firstLine="708"/>
        <w:rPr>
          <w:i/>
          <w:shd w:val="clear" w:color="auto" w:fill="FFFFFF"/>
        </w:rPr>
      </w:pPr>
      <w:r>
        <w:rPr>
          <w:shd w:val="clear" w:color="auto" w:fill="FFFFFF"/>
          <w:lang w:val="ru-RU"/>
        </w:rPr>
        <w:t>Вторая проблема, по которой не представляется возможным определить смысл сказанной фразы – это случай, когда данная фраза распространена дополнительными словами</w:t>
      </w:r>
      <w:r w:rsidR="00B32A7A">
        <w:rPr>
          <w:shd w:val="clear" w:color="auto" w:fill="FFFFFF"/>
          <w:lang w:val="ru-RU"/>
        </w:rPr>
        <w:t xml:space="preserve">, появление которых в предложении невозможно было предсказать на этапе </w:t>
      </w:r>
      <w:r w:rsidR="00B32A7A">
        <w:rPr>
          <w:shd w:val="clear" w:color="auto" w:fill="FFFFFF"/>
          <w:lang w:val="ru-RU"/>
        </w:rPr>
        <w:lastRenderedPageBreak/>
        <w:t xml:space="preserve">написания грамматического шаблона. Такая фраза </w:t>
      </w:r>
      <w:r>
        <w:rPr>
          <w:shd w:val="clear" w:color="auto" w:fill="FFFFFF"/>
          <w:lang w:val="ru-RU"/>
        </w:rPr>
        <w:t>в принципе не может соответствовать существующим на данный момент шаблонам. Данную проблему уже не решить путем расширения словарей, в этом случае необходимо создавать уже новый шаблон и даже новые словари. Например</w:t>
      </w:r>
      <w:r w:rsidRPr="002C5EBD">
        <w:rPr>
          <w:shd w:val="clear" w:color="auto" w:fill="FFFFFF"/>
        </w:rPr>
        <w:t xml:space="preserve">, </w:t>
      </w:r>
      <w:r>
        <w:rPr>
          <w:shd w:val="clear" w:color="auto" w:fill="FFFFFF"/>
          <w:lang w:val="ru-RU"/>
        </w:rPr>
        <w:t>распространим</w:t>
      </w:r>
      <w:r w:rsidRPr="002C5EBD">
        <w:rPr>
          <w:shd w:val="clear" w:color="auto" w:fill="FFFFFF"/>
        </w:rPr>
        <w:t xml:space="preserve"> </w:t>
      </w:r>
      <w:r>
        <w:rPr>
          <w:shd w:val="clear" w:color="auto" w:fill="FFFFFF"/>
          <w:lang w:val="ru-RU"/>
        </w:rPr>
        <w:t>выше</w:t>
      </w:r>
      <w:r w:rsidRPr="002C5EBD">
        <w:rPr>
          <w:shd w:val="clear" w:color="auto" w:fill="FFFFFF"/>
        </w:rPr>
        <w:t xml:space="preserve"> </w:t>
      </w:r>
      <w:r>
        <w:rPr>
          <w:shd w:val="clear" w:color="auto" w:fill="FFFFFF"/>
          <w:lang w:val="ru-RU"/>
        </w:rPr>
        <w:t>описанный</w:t>
      </w:r>
      <w:r w:rsidRPr="002C5EBD">
        <w:rPr>
          <w:shd w:val="clear" w:color="auto" w:fill="FFFFFF"/>
        </w:rPr>
        <w:t xml:space="preserve"> </w:t>
      </w:r>
      <w:r>
        <w:rPr>
          <w:shd w:val="clear" w:color="auto" w:fill="FFFFFF"/>
          <w:lang w:val="ru-RU"/>
        </w:rPr>
        <w:t>пример</w:t>
      </w:r>
      <w:r w:rsidRPr="002C5EBD">
        <w:rPr>
          <w:shd w:val="clear" w:color="auto" w:fill="FFFFFF"/>
        </w:rPr>
        <w:t xml:space="preserve">: </w:t>
      </w:r>
      <w:r>
        <w:rPr>
          <w:i/>
          <w:shd w:val="clear" w:color="auto" w:fill="FFFFFF"/>
        </w:rPr>
        <w:t>C</w:t>
      </w:r>
      <w:r w:rsidRPr="00F929DC">
        <w:rPr>
          <w:i/>
          <w:shd w:val="clear" w:color="auto" w:fill="FFFFFF"/>
        </w:rPr>
        <w:t>an</w:t>
      </w:r>
      <w:r w:rsidRPr="002C5EBD">
        <w:rPr>
          <w:i/>
          <w:shd w:val="clear" w:color="auto" w:fill="FFFFFF"/>
        </w:rPr>
        <w:t xml:space="preserve"> </w:t>
      </w:r>
      <w:r w:rsidRPr="00F929DC">
        <w:rPr>
          <w:i/>
          <w:shd w:val="clear" w:color="auto" w:fill="FFFFFF"/>
        </w:rPr>
        <w:t>you</w:t>
      </w:r>
      <w:r w:rsidRPr="002C5EBD">
        <w:rPr>
          <w:i/>
          <w:shd w:val="clear" w:color="auto" w:fill="FFFFFF"/>
        </w:rPr>
        <w:t xml:space="preserve"> </w:t>
      </w:r>
      <w:r w:rsidRPr="00F929DC">
        <w:rPr>
          <w:i/>
          <w:shd w:val="clear" w:color="auto" w:fill="FFFFFF"/>
        </w:rPr>
        <w:t>describe</w:t>
      </w:r>
      <w:r w:rsidRPr="002C5EBD">
        <w:rPr>
          <w:i/>
          <w:shd w:val="clear" w:color="auto" w:fill="FFFFFF"/>
        </w:rPr>
        <w:t xml:space="preserve"> </w:t>
      </w:r>
      <w:r w:rsidRPr="00B32A7A">
        <w:rPr>
          <w:b/>
          <w:i/>
          <w:shd w:val="clear" w:color="auto" w:fill="FFFFFF"/>
        </w:rPr>
        <w:t>second</w:t>
      </w:r>
      <w:r>
        <w:rPr>
          <w:i/>
          <w:shd w:val="clear" w:color="auto" w:fill="FFFFFF"/>
        </w:rPr>
        <w:t xml:space="preserve"> </w:t>
      </w:r>
      <w:r w:rsidRPr="00F929DC">
        <w:rPr>
          <w:i/>
          <w:shd w:val="clear" w:color="auto" w:fill="FFFFFF"/>
        </w:rPr>
        <w:t>witness</w:t>
      </w:r>
      <w:r w:rsidRPr="002C5EBD">
        <w:rPr>
          <w:i/>
          <w:shd w:val="clear" w:color="auto" w:fill="FFFFFF"/>
        </w:rPr>
        <w:t xml:space="preserve"> </w:t>
      </w:r>
      <w:r w:rsidRPr="00F929DC">
        <w:rPr>
          <w:i/>
          <w:shd w:val="clear" w:color="auto" w:fill="FFFFFF"/>
        </w:rPr>
        <w:t>in</w:t>
      </w:r>
      <w:r w:rsidRPr="002C5EBD">
        <w:rPr>
          <w:i/>
          <w:shd w:val="clear" w:color="auto" w:fill="FFFFFF"/>
        </w:rPr>
        <w:t xml:space="preserve"> </w:t>
      </w:r>
      <w:r w:rsidRPr="00F929DC">
        <w:rPr>
          <w:i/>
          <w:shd w:val="clear" w:color="auto" w:fill="FFFFFF"/>
        </w:rPr>
        <w:t>case</w:t>
      </w:r>
      <w:r w:rsidRPr="002C5EBD">
        <w:rPr>
          <w:i/>
          <w:shd w:val="clear" w:color="auto" w:fill="FFFFFF"/>
        </w:rPr>
        <w:t xml:space="preserve"> 12</w:t>
      </w:r>
      <w:r>
        <w:rPr>
          <w:i/>
          <w:shd w:val="clear" w:color="auto" w:fill="FFFFFF"/>
        </w:rPr>
        <w:t xml:space="preserve"> </w:t>
      </w:r>
      <w:r w:rsidRPr="00B32A7A">
        <w:rPr>
          <w:b/>
          <w:i/>
          <w:shd w:val="clear" w:color="auto" w:fill="FFFFFF"/>
        </w:rPr>
        <w:t>for me</w:t>
      </w:r>
      <w:r w:rsidRPr="002C5EBD">
        <w:rPr>
          <w:i/>
          <w:shd w:val="clear" w:color="auto" w:fill="FFFFFF"/>
        </w:rPr>
        <w:t>?</w:t>
      </w:r>
    </w:p>
    <w:p w:rsidR="002C5EBD" w:rsidRDefault="002C5EBD" w:rsidP="002C5EBD">
      <w:pPr>
        <w:ind w:firstLine="708"/>
        <w:rPr>
          <w:shd w:val="clear" w:color="auto" w:fill="FFFFFF"/>
          <w:lang w:val="ru-RU"/>
        </w:rPr>
      </w:pPr>
      <w:r>
        <w:rPr>
          <w:shd w:val="clear" w:color="auto" w:fill="FFFFFF"/>
          <w:lang w:val="ru-RU"/>
        </w:rPr>
        <w:t>Такая фраза уже не подходит под созданный нами шаблон, и для определения ее смысла необходимо создать новый. Очевидно, что для определения одного и того же намерения (</w:t>
      </w:r>
      <w:r>
        <w:rPr>
          <w:shd w:val="clear" w:color="auto" w:fill="FFFFFF"/>
        </w:rPr>
        <w:t>Intent</w:t>
      </w:r>
      <w:r>
        <w:rPr>
          <w:shd w:val="clear" w:color="auto" w:fill="FFFFFF"/>
          <w:lang w:val="ru-RU"/>
        </w:rPr>
        <w:t>)</w:t>
      </w:r>
      <w:r w:rsidRPr="002C5EBD">
        <w:rPr>
          <w:shd w:val="clear" w:color="auto" w:fill="FFFFFF"/>
          <w:lang w:val="ru-RU"/>
        </w:rPr>
        <w:t xml:space="preserve"> </w:t>
      </w:r>
      <w:r>
        <w:rPr>
          <w:shd w:val="clear" w:color="auto" w:fill="FFFFFF"/>
          <w:lang w:val="ru-RU"/>
        </w:rPr>
        <w:t xml:space="preserve">пользователя может потребоваться создать бесконечное </w:t>
      </w:r>
      <w:r w:rsidR="00B32A7A">
        <w:rPr>
          <w:shd w:val="clear" w:color="auto" w:fill="FFFFFF"/>
          <w:lang w:val="ru-RU"/>
        </w:rPr>
        <w:t>число</w:t>
      </w:r>
      <w:r>
        <w:rPr>
          <w:shd w:val="clear" w:color="auto" w:fill="FFFFFF"/>
          <w:lang w:val="ru-RU"/>
        </w:rPr>
        <w:t xml:space="preserve"> таких шаблонов</w:t>
      </w:r>
      <w:r w:rsidR="00877648">
        <w:rPr>
          <w:shd w:val="clear" w:color="auto" w:fill="FFFFFF"/>
          <w:lang w:val="ru-RU"/>
        </w:rPr>
        <w:t>, и даже в этом случаи мы не сможем предусмотреть все возможные варианты формулировок запроса пользователя.</w:t>
      </w:r>
    </w:p>
    <w:p w:rsidR="00877648" w:rsidRDefault="00877648" w:rsidP="002C5EBD">
      <w:pPr>
        <w:ind w:firstLine="708"/>
        <w:rPr>
          <w:shd w:val="clear" w:color="auto" w:fill="FFFFFF"/>
          <w:lang w:val="ru-RU"/>
        </w:rPr>
      </w:pPr>
      <w:commentRangeStart w:id="22"/>
      <w:r>
        <w:rPr>
          <w:shd w:val="clear" w:color="auto" w:fill="FFFFFF"/>
          <w:lang w:val="ru-RU"/>
        </w:rPr>
        <w:t xml:space="preserve">Данную проблему уже нельзя решить путем расширения словарей и шаблонов для намерений пользователя, в этом случае необходимо изменять сам запрос пользователя </w:t>
      </w:r>
      <w:commentRangeEnd w:id="22"/>
      <w:r w:rsidR="003D62D5">
        <w:rPr>
          <w:rStyle w:val="CommentReference"/>
        </w:rPr>
        <w:commentReference w:id="22"/>
      </w:r>
      <w:r>
        <w:rPr>
          <w:shd w:val="clear" w:color="auto" w:fill="FFFFFF"/>
          <w:lang w:val="ru-RU"/>
        </w:rPr>
        <w:t xml:space="preserve">– исключать из него «мешающие» слова, производить сокращение фразы, использовать суммаризацию, регулярные выражения и так далее. В </w:t>
      </w:r>
      <w:r>
        <w:rPr>
          <w:shd w:val="clear" w:color="auto" w:fill="FFFFFF"/>
          <w:lang w:val="ru-RU"/>
        </w:rPr>
        <w:lastRenderedPageBreak/>
        <w:t xml:space="preserve">общем смысле – необходимо сформировать </w:t>
      </w:r>
      <w:r w:rsidRPr="00877648">
        <w:rPr>
          <w:b/>
          <w:shd w:val="clear" w:color="auto" w:fill="FFFFFF"/>
          <w:lang w:val="ru-RU"/>
        </w:rPr>
        <w:t>гипотезы</w:t>
      </w:r>
      <w:r>
        <w:rPr>
          <w:shd w:val="clear" w:color="auto" w:fill="FFFFFF"/>
          <w:lang w:val="ru-RU"/>
        </w:rPr>
        <w:t xml:space="preserve"> или варианты того, что хотел сказать пользователь на основе исходной фразы</w:t>
      </w:r>
      <w:r w:rsidR="009A2992">
        <w:rPr>
          <w:shd w:val="clear" w:color="auto" w:fill="FFFFFF"/>
          <w:lang w:val="ru-RU"/>
        </w:rPr>
        <w:t>, которые бы позволили отнести запрос к уже существующим грамматическим шаблонам</w:t>
      </w:r>
      <w:r>
        <w:rPr>
          <w:shd w:val="clear" w:color="auto" w:fill="FFFFFF"/>
          <w:lang w:val="ru-RU"/>
        </w:rPr>
        <w:t>. Решение именно этой проблемы я хотел бы рассмотреть в своей работе.</w:t>
      </w:r>
    </w:p>
    <w:p w:rsidR="009A2992" w:rsidRDefault="009A2992">
      <w:pPr>
        <w:spacing w:line="276" w:lineRule="auto"/>
        <w:jc w:val="left"/>
        <w:rPr>
          <w:shd w:val="clear" w:color="auto" w:fill="FFFFFF"/>
          <w:lang w:val="ru-RU"/>
        </w:rPr>
      </w:pPr>
      <w:r>
        <w:rPr>
          <w:shd w:val="clear" w:color="auto" w:fill="FFFFFF"/>
          <w:lang w:val="ru-RU"/>
        </w:rPr>
        <w:br w:type="page"/>
      </w:r>
    </w:p>
    <w:p w:rsidR="009A2992" w:rsidRDefault="009A2992" w:rsidP="00C7259E">
      <w:pPr>
        <w:pStyle w:val="Heading1"/>
        <w:numPr>
          <w:ilvl w:val="0"/>
          <w:numId w:val="21"/>
        </w:numPr>
        <w:rPr>
          <w:shd w:val="clear" w:color="auto" w:fill="FFFFFF"/>
          <w:lang w:val="ru-RU"/>
        </w:rPr>
      </w:pPr>
      <w:bookmarkStart w:id="23" w:name="_Toc453336144"/>
      <w:r>
        <w:rPr>
          <w:shd w:val="clear" w:color="auto" w:fill="FFFFFF"/>
          <w:lang w:val="ru-RU"/>
        </w:rPr>
        <w:lastRenderedPageBreak/>
        <w:t>Анализ предметной области</w:t>
      </w:r>
      <w:bookmarkEnd w:id="23"/>
    </w:p>
    <w:p w:rsidR="00341BB8" w:rsidRDefault="009A2992" w:rsidP="00341BB8">
      <w:pPr>
        <w:rPr>
          <w:lang w:val="ru-RU"/>
        </w:rPr>
      </w:pPr>
      <w:r>
        <w:rPr>
          <w:lang w:val="ru-RU"/>
        </w:rPr>
        <w:tab/>
        <w:t>Целью моей работы является создание программно</w:t>
      </w:r>
      <w:r w:rsidR="007401CD">
        <w:rPr>
          <w:lang w:val="ru-RU"/>
        </w:rPr>
        <w:t>го модуля, который бы производил</w:t>
      </w:r>
      <w:r>
        <w:rPr>
          <w:lang w:val="ru-RU"/>
        </w:rPr>
        <w:t xml:space="preserve"> генерацию достоверных</w:t>
      </w:r>
      <w:r w:rsidR="007401CD">
        <w:rPr>
          <w:lang w:val="ru-RU"/>
        </w:rPr>
        <w:t xml:space="preserve"> гипотез пользовательского ввода</w:t>
      </w:r>
      <w:r>
        <w:rPr>
          <w:lang w:val="ru-RU"/>
        </w:rPr>
        <w:t>. То есть, разработка модуля, который бы создавал из исходной фразы различные ее варианты до того, как эта фраза будет проанализирована на совпадение с различными шаблонами для извлечения смысла. Такой подход позволяет проверять на совпадение с грамматическими шаблонами не одну единственную оригинальную фразу пользователя, а сразу целый набор фраз, сформированных из исходной</w:t>
      </w:r>
      <w:r w:rsidR="008317AE">
        <w:rPr>
          <w:lang w:val="ru-RU"/>
        </w:rPr>
        <w:t xml:space="preserve"> для того, чтобы исключить невозможность определения намерений пользователя по причине невозможности отнести фразу к какому-либо шаблону из-за распространяющих слов.</w:t>
      </w:r>
      <w:r w:rsidR="00341BB8">
        <w:rPr>
          <w:lang w:val="ru-RU"/>
        </w:rPr>
        <w:t xml:space="preserve"> </w:t>
      </w:r>
      <w:r w:rsidR="008317AE">
        <w:rPr>
          <w:lang w:val="ru-RU"/>
        </w:rPr>
        <w:t xml:space="preserve">Есть несколько способов решения этой проблемы. </w:t>
      </w:r>
      <w:r w:rsidR="00341BB8">
        <w:rPr>
          <w:lang w:val="ru-RU"/>
        </w:rPr>
        <w:t>Рассмотрим некоторые из них</w:t>
      </w:r>
    </w:p>
    <w:p w:rsidR="00341BB8" w:rsidRDefault="00341BB8" w:rsidP="00341BB8">
      <w:pPr>
        <w:rPr>
          <w:lang w:val="ru-RU"/>
        </w:rPr>
      </w:pPr>
    </w:p>
    <w:p w:rsidR="00341BB8" w:rsidRDefault="00341BB8" w:rsidP="00341BB8">
      <w:pPr>
        <w:rPr>
          <w:lang w:val="ru-RU"/>
        </w:rPr>
      </w:pPr>
    </w:p>
    <w:p w:rsidR="00341BB8" w:rsidRDefault="00341BB8" w:rsidP="00341BB8">
      <w:pPr>
        <w:pStyle w:val="Heading2"/>
        <w:numPr>
          <w:ilvl w:val="1"/>
          <w:numId w:val="22"/>
        </w:numPr>
        <w:rPr>
          <w:lang w:val="ru-RU"/>
        </w:rPr>
      </w:pPr>
      <w:r>
        <w:rPr>
          <w:lang w:val="ru-RU"/>
        </w:rPr>
        <w:lastRenderedPageBreak/>
        <w:t xml:space="preserve"> </w:t>
      </w:r>
      <w:bookmarkStart w:id="24" w:name="_Toc453336145"/>
      <w:r>
        <w:rPr>
          <w:lang w:val="ru-RU"/>
        </w:rPr>
        <w:t>Игнорирование слов в шаблоне</w:t>
      </w:r>
      <w:bookmarkEnd w:id="24"/>
    </w:p>
    <w:p w:rsidR="008317AE" w:rsidRDefault="008317AE" w:rsidP="00341BB8">
      <w:pPr>
        <w:ind w:firstLine="708"/>
        <w:rPr>
          <w:lang w:val="ru-RU"/>
        </w:rPr>
      </w:pPr>
      <w:r>
        <w:rPr>
          <w:lang w:val="ru-RU"/>
        </w:rPr>
        <w:t xml:space="preserve">Самый простой </w:t>
      </w:r>
      <w:r w:rsidR="00341BB8">
        <w:rPr>
          <w:lang w:val="ru-RU"/>
        </w:rPr>
        <w:t>способ решить подобную проблему</w:t>
      </w:r>
      <w:r>
        <w:rPr>
          <w:lang w:val="ru-RU"/>
        </w:rPr>
        <w:t xml:space="preserve"> – это использование </w:t>
      </w:r>
      <w:r w:rsidRPr="00626F3C">
        <w:rPr>
          <w:b/>
          <w:lang w:val="ru-RU"/>
        </w:rPr>
        <w:t>символа «*»</w:t>
      </w:r>
      <w:r>
        <w:rPr>
          <w:lang w:val="ru-RU"/>
        </w:rPr>
        <w:t xml:space="preserve"> при описании грамматических шаблонов. Символ «*», как и в грамматике регулярных выражений, подразумевает собой наличие на его месте в исходной фразе любого количества </w:t>
      </w:r>
      <w:r w:rsidR="00B420A5">
        <w:rPr>
          <w:lang w:val="ru-RU"/>
        </w:rPr>
        <w:t xml:space="preserve">других </w:t>
      </w:r>
      <w:r>
        <w:rPr>
          <w:lang w:val="ru-RU"/>
        </w:rPr>
        <w:t xml:space="preserve">слов. </w:t>
      </w:r>
      <w:commentRangeStart w:id="25"/>
      <w:r>
        <w:rPr>
          <w:lang w:val="ru-RU"/>
        </w:rPr>
        <w:t xml:space="preserve">Возможность использовать такой метод предоставляется пользователям популярной системы понимания естественной речи </w:t>
      </w:r>
      <w:proofErr w:type="spellStart"/>
      <w:r w:rsidRPr="008317AE">
        <w:rPr>
          <w:b/>
        </w:rPr>
        <w:t>Api</w:t>
      </w:r>
      <w:proofErr w:type="spellEnd"/>
      <w:r w:rsidRPr="008317AE">
        <w:rPr>
          <w:b/>
          <w:lang w:val="ru-RU"/>
        </w:rPr>
        <w:t>.</w:t>
      </w:r>
      <w:proofErr w:type="spellStart"/>
      <w:r w:rsidRPr="008317AE">
        <w:rPr>
          <w:b/>
        </w:rPr>
        <w:t>ai</w:t>
      </w:r>
      <w:proofErr w:type="spellEnd"/>
      <w:r w:rsidRPr="008317AE">
        <w:rPr>
          <w:lang w:val="ru-RU"/>
        </w:rPr>
        <w:t xml:space="preserve">. </w:t>
      </w:r>
      <w:commentRangeEnd w:id="25"/>
      <w:r w:rsidR="003D62D5">
        <w:rPr>
          <w:rStyle w:val="CommentReference"/>
        </w:rPr>
        <w:commentReference w:id="25"/>
      </w:r>
    </w:p>
    <w:p w:rsidR="009A2992" w:rsidRDefault="008317AE" w:rsidP="008317AE">
      <w:pPr>
        <w:ind w:firstLine="708"/>
        <w:rPr>
          <w:lang w:val="ru-RU"/>
        </w:rPr>
      </w:pPr>
      <w:r w:rsidRPr="008317AE">
        <w:rPr>
          <w:lang w:val="ru-RU"/>
        </w:rPr>
        <w:t xml:space="preserve">Api.ai – </w:t>
      </w:r>
      <w:r>
        <w:rPr>
          <w:lang w:val="ru-RU"/>
        </w:rPr>
        <w:t xml:space="preserve">это платформа от создателей виртуального ассистента </w:t>
      </w:r>
      <w:proofErr w:type="spellStart"/>
      <w:r>
        <w:t>Speaktoit</w:t>
      </w:r>
      <w:proofErr w:type="spellEnd"/>
      <w:r>
        <w:rPr>
          <w:lang w:val="ru-RU"/>
        </w:rPr>
        <w:t xml:space="preserve">, которая позволяет разработчикам использовать голосовые команды в своих приложениях для мобильных платформ. </w:t>
      </w:r>
    </w:p>
    <w:p w:rsidR="008317AE" w:rsidRDefault="008317AE" w:rsidP="008317AE">
      <w:pPr>
        <w:ind w:firstLine="708"/>
        <w:rPr>
          <w:lang w:val="ru-RU"/>
        </w:rPr>
      </w:pPr>
      <w:r>
        <w:rPr>
          <w:lang w:val="ru-RU"/>
        </w:rPr>
        <w:t xml:space="preserve">Понимание естественной речи в данной системе происходит как раз путем описания шаблонов и словарей для возможных фраз пользователей. И платформа </w:t>
      </w:r>
      <w:proofErr w:type="spellStart"/>
      <w:r>
        <w:t>Api</w:t>
      </w:r>
      <w:proofErr w:type="spellEnd"/>
      <w:r w:rsidRPr="008317AE">
        <w:rPr>
          <w:lang w:val="ru-RU"/>
        </w:rPr>
        <w:t>.</w:t>
      </w:r>
      <w:proofErr w:type="spellStart"/>
      <w:r>
        <w:t>ai</w:t>
      </w:r>
      <w:proofErr w:type="spellEnd"/>
      <w:r w:rsidRPr="008317AE">
        <w:rPr>
          <w:lang w:val="ru-RU"/>
        </w:rPr>
        <w:t xml:space="preserve"> </w:t>
      </w:r>
      <w:r>
        <w:rPr>
          <w:lang w:val="ru-RU"/>
        </w:rPr>
        <w:t>позволяет использовать символ «*» при написании этих шаблонов, подразумевая, что на месте этого символа в предложении могут находит</w:t>
      </w:r>
      <w:r w:rsidR="00B420A5">
        <w:rPr>
          <w:lang w:val="ru-RU"/>
        </w:rPr>
        <w:t>ь</w:t>
      </w:r>
      <w:r>
        <w:rPr>
          <w:lang w:val="ru-RU"/>
        </w:rPr>
        <w:t xml:space="preserve">ся любые другие слова. </w:t>
      </w:r>
    </w:p>
    <w:p w:rsidR="00B420A5" w:rsidRDefault="00B420A5" w:rsidP="008317AE">
      <w:pPr>
        <w:ind w:firstLine="708"/>
        <w:rPr>
          <w:lang w:val="ru-RU"/>
        </w:rPr>
      </w:pPr>
      <w:r>
        <w:rPr>
          <w:lang w:val="ru-RU"/>
        </w:rPr>
        <w:lastRenderedPageBreak/>
        <w:t>Конечно, этот метод позволяет справиться с наличием лишний дополняющих слов в предложении и решить проблему бесконечного создания новых шаблонов. Но использование такого способа влечет за собой вполне логичные последствия – написанный таким образом шаблон начинает ошибочно применят</w:t>
      </w:r>
      <w:r w:rsidR="00A87376">
        <w:rPr>
          <w:lang w:val="ru-RU"/>
        </w:rPr>
        <w:t>ь</w:t>
      </w:r>
      <w:r>
        <w:rPr>
          <w:lang w:val="ru-RU"/>
        </w:rPr>
        <w:t xml:space="preserve">ся к совершенно неподходящим фразам, что приводит к большому количеству ложных срабатываний для такого шаблона. </w:t>
      </w:r>
    </w:p>
    <w:p w:rsidR="00A87376" w:rsidRDefault="00A87376" w:rsidP="008317AE">
      <w:pPr>
        <w:ind w:firstLine="708"/>
        <w:rPr>
          <w:lang w:val="ru-RU"/>
        </w:rPr>
      </w:pPr>
      <w:r>
        <w:rPr>
          <w:lang w:val="ru-RU"/>
        </w:rPr>
        <w:t>Чтобы продемонстрировать явный недостаток такого метода напишем шаблон для модели</w:t>
      </w:r>
      <w:r w:rsidR="009C1DF8">
        <w:rPr>
          <w:lang w:val="ru-RU"/>
        </w:rPr>
        <w:t>, которая позволяет распознавать намерение пользователя получить информацию о потерпевшем, например следующей фразой</w:t>
      </w:r>
      <w:r>
        <w:rPr>
          <w:lang w:val="ru-RU"/>
        </w:rPr>
        <w:t>:</w:t>
      </w:r>
    </w:p>
    <w:p w:rsidR="00A87376" w:rsidRPr="00E163F0" w:rsidRDefault="009C1DF8" w:rsidP="008317AE">
      <w:pPr>
        <w:ind w:firstLine="708"/>
        <w:rPr>
          <w:lang w:val="ru-RU"/>
        </w:rPr>
      </w:pPr>
      <w:r w:rsidRPr="009C1DF8">
        <w:rPr>
          <w:i/>
        </w:rPr>
        <w:t>Describe</w:t>
      </w:r>
      <w:r w:rsidRPr="00E163F0">
        <w:rPr>
          <w:i/>
          <w:lang w:val="ru-RU"/>
        </w:rPr>
        <w:t xml:space="preserve"> </w:t>
      </w:r>
      <w:r w:rsidRPr="009C1DF8">
        <w:rPr>
          <w:i/>
        </w:rPr>
        <w:t>witness</w:t>
      </w:r>
      <w:r w:rsidRPr="00E163F0">
        <w:rPr>
          <w:i/>
          <w:lang w:val="ru-RU"/>
        </w:rPr>
        <w:t>.</w:t>
      </w:r>
    </w:p>
    <w:p w:rsidR="009C1DF8" w:rsidRPr="00E163F0" w:rsidRDefault="009C1DF8" w:rsidP="008317AE">
      <w:pPr>
        <w:ind w:firstLine="708"/>
        <w:rPr>
          <w:lang w:val="ru-RU"/>
        </w:rPr>
      </w:pPr>
      <w:r>
        <w:rPr>
          <w:lang w:val="ru-RU"/>
        </w:rPr>
        <w:t>Для</w:t>
      </w:r>
      <w:r w:rsidRPr="00E163F0">
        <w:rPr>
          <w:lang w:val="ru-RU"/>
        </w:rPr>
        <w:t xml:space="preserve"> </w:t>
      </w:r>
      <w:r>
        <w:rPr>
          <w:lang w:val="ru-RU"/>
        </w:rPr>
        <w:t>того</w:t>
      </w:r>
      <w:r w:rsidRPr="00E163F0">
        <w:rPr>
          <w:lang w:val="ru-RU"/>
        </w:rPr>
        <w:t xml:space="preserve">, </w:t>
      </w:r>
      <w:r>
        <w:rPr>
          <w:lang w:val="ru-RU"/>
        </w:rPr>
        <w:t>чтобы</w:t>
      </w:r>
      <w:r w:rsidRPr="00E163F0">
        <w:rPr>
          <w:lang w:val="ru-RU"/>
        </w:rPr>
        <w:t xml:space="preserve"> </w:t>
      </w:r>
      <w:r>
        <w:rPr>
          <w:lang w:val="ru-RU"/>
        </w:rPr>
        <w:t>распознать</w:t>
      </w:r>
      <w:r w:rsidRPr="00E163F0">
        <w:rPr>
          <w:lang w:val="ru-RU"/>
        </w:rPr>
        <w:t xml:space="preserve"> </w:t>
      </w:r>
      <w:r>
        <w:rPr>
          <w:lang w:val="ru-RU"/>
        </w:rPr>
        <w:t>намерение</w:t>
      </w:r>
      <w:r w:rsidRPr="00E163F0">
        <w:rPr>
          <w:lang w:val="ru-RU"/>
        </w:rPr>
        <w:t xml:space="preserve"> </w:t>
      </w:r>
      <w:r>
        <w:rPr>
          <w:lang w:val="ru-RU"/>
        </w:rPr>
        <w:t>в</w:t>
      </w:r>
      <w:r w:rsidRPr="00E163F0">
        <w:rPr>
          <w:lang w:val="ru-RU"/>
        </w:rPr>
        <w:t xml:space="preserve"> </w:t>
      </w:r>
      <w:r>
        <w:rPr>
          <w:lang w:val="ru-RU"/>
        </w:rPr>
        <w:t>распространённых</w:t>
      </w:r>
      <w:r w:rsidRPr="00E163F0">
        <w:rPr>
          <w:lang w:val="ru-RU"/>
        </w:rPr>
        <w:t xml:space="preserve"> </w:t>
      </w:r>
      <w:r>
        <w:rPr>
          <w:lang w:val="ru-RU"/>
        </w:rPr>
        <w:t>фразах</w:t>
      </w:r>
      <w:r w:rsidRPr="00E163F0">
        <w:rPr>
          <w:lang w:val="ru-RU"/>
        </w:rPr>
        <w:t xml:space="preserve">, </w:t>
      </w:r>
      <w:r>
        <w:rPr>
          <w:lang w:val="ru-RU"/>
        </w:rPr>
        <w:t>таких</w:t>
      </w:r>
      <w:r w:rsidRPr="00E163F0">
        <w:rPr>
          <w:lang w:val="ru-RU"/>
        </w:rPr>
        <w:t xml:space="preserve"> </w:t>
      </w:r>
      <w:r>
        <w:rPr>
          <w:lang w:val="ru-RU"/>
        </w:rPr>
        <w:t>как</w:t>
      </w:r>
      <w:r w:rsidRPr="00E163F0">
        <w:rPr>
          <w:lang w:val="ru-RU"/>
        </w:rPr>
        <w:t xml:space="preserve"> : </w:t>
      </w:r>
      <w:r>
        <w:rPr>
          <w:i/>
        </w:rPr>
        <w:t>d</w:t>
      </w:r>
      <w:r w:rsidRPr="009C1DF8">
        <w:rPr>
          <w:i/>
        </w:rPr>
        <w:t>escribe</w:t>
      </w:r>
      <w:r w:rsidRPr="00E163F0">
        <w:rPr>
          <w:i/>
          <w:lang w:val="ru-RU"/>
        </w:rPr>
        <w:t xml:space="preserve"> </w:t>
      </w:r>
      <w:r w:rsidRPr="009C1DF8">
        <w:rPr>
          <w:i/>
        </w:rPr>
        <w:t>second</w:t>
      </w:r>
      <w:r w:rsidRPr="00E163F0">
        <w:rPr>
          <w:i/>
          <w:lang w:val="ru-RU"/>
        </w:rPr>
        <w:t xml:space="preserve"> </w:t>
      </w:r>
      <w:r w:rsidRPr="009C1DF8">
        <w:rPr>
          <w:i/>
        </w:rPr>
        <w:t>witness</w:t>
      </w:r>
      <w:r w:rsidRPr="00E163F0">
        <w:rPr>
          <w:i/>
          <w:lang w:val="ru-RU"/>
        </w:rPr>
        <w:t xml:space="preserve"> </w:t>
      </w:r>
      <w:r w:rsidRPr="009C1DF8">
        <w:rPr>
          <w:i/>
        </w:rPr>
        <w:t>in</w:t>
      </w:r>
      <w:r w:rsidRPr="00E163F0">
        <w:rPr>
          <w:i/>
          <w:lang w:val="ru-RU"/>
        </w:rPr>
        <w:t xml:space="preserve"> </w:t>
      </w:r>
      <w:r w:rsidRPr="009C1DF8">
        <w:rPr>
          <w:i/>
        </w:rPr>
        <w:t>case</w:t>
      </w:r>
      <w:r w:rsidRPr="00E163F0">
        <w:rPr>
          <w:i/>
          <w:lang w:val="ru-RU"/>
        </w:rPr>
        <w:t xml:space="preserve">, </w:t>
      </w:r>
      <w:r w:rsidRPr="009C1DF8">
        <w:rPr>
          <w:i/>
        </w:rPr>
        <w:t>describe</w:t>
      </w:r>
      <w:r w:rsidRPr="00E163F0">
        <w:rPr>
          <w:i/>
          <w:lang w:val="ru-RU"/>
        </w:rPr>
        <w:t xml:space="preserve"> </w:t>
      </w:r>
      <w:r w:rsidRPr="009C1DF8">
        <w:rPr>
          <w:i/>
        </w:rPr>
        <w:t>female</w:t>
      </w:r>
      <w:r w:rsidRPr="00E163F0">
        <w:rPr>
          <w:i/>
          <w:lang w:val="ru-RU"/>
        </w:rPr>
        <w:t xml:space="preserve"> </w:t>
      </w:r>
      <w:r w:rsidRPr="009C1DF8">
        <w:rPr>
          <w:i/>
        </w:rPr>
        <w:t>witness</w:t>
      </w:r>
      <w:r w:rsidRPr="00E163F0">
        <w:rPr>
          <w:i/>
          <w:lang w:val="ru-RU"/>
        </w:rPr>
        <w:t xml:space="preserve"> </w:t>
      </w:r>
      <w:r w:rsidRPr="009C1DF8">
        <w:rPr>
          <w:i/>
        </w:rPr>
        <w:t>in</w:t>
      </w:r>
      <w:r w:rsidRPr="00E163F0">
        <w:rPr>
          <w:i/>
          <w:lang w:val="ru-RU"/>
        </w:rPr>
        <w:t xml:space="preserve"> </w:t>
      </w:r>
      <w:r w:rsidRPr="009C1DF8">
        <w:rPr>
          <w:i/>
        </w:rPr>
        <w:t>last</w:t>
      </w:r>
      <w:r w:rsidRPr="00E163F0">
        <w:rPr>
          <w:i/>
          <w:lang w:val="ru-RU"/>
        </w:rPr>
        <w:t xml:space="preserve"> </w:t>
      </w:r>
      <w:r w:rsidRPr="009C1DF8">
        <w:rPr>
          <w:i/>
        </w:rPr>
        <w:t>case</w:t>
      </w:r>
      <w:r w:rsidRPr="00E163F0">
        <w:rPr>
          <w:i/>
          <w:lang w:val="ru-RU"/>
        </w:rPr>
        <w:t xml:space="preserve">, </w:t>
      </w:r>
      <w:r w:rsidRPr="009C1DF8">
        <w:rPr>
          <w:i/>
        </w:rPr>
        <w:t>describe</w:t>
      </w:r>
      <w:r w:rsidRPr="00E163F0">
        <w:rPr>
          <w:i/>
          <w:lang w:val="ru-RU"/>
        </w:rPr>
        <w:t xml:space="preserve"> </w:t>
      </w:r>
      <w:r w:rsidRPr="009C1DF8">
        <w:rPr>
          <w:i/>
        </w:rPr>
        <w:t>second</w:t>
      </w:r>
      <w:r w:rsidRPr="00E163F0">
        <w:rPr>
          <w:i/>
          <w:lang w:val="ru-RU"/>
        </w:rPr>
        <w:t xml:space="preserve"> </w:t>
      </w:r>
      <w:r w:rsidRPr="009C1DF8">
        <w:rPr>
          <w:i/>
        </w:rPr>
        <w:t>or</w:t>
      </w:r>
      <w:r w:rsidRPr="00E163F0">
        <w:rPr>
          <w:i/>
          <w:lang w:val="ru-RU"/>
        </w:rPr>
        <w:t xml:space="preserve"> </w:t>
      </w:r>
      <w:r w:rsidRPr="009C1DF8">
        <w:rPr>
          <w:i/>
        </w:rPr>
        <w:t>first</w:t>
      </w:r>
      <w:r w:rsidRPr="00E163F0">
        <w:rPr>
          <w:i/>
          <w:lang w:val="ru-RU"/>
        </w:rPr>
        <w:t xml:space="preserve"> </w:t>
      </w:r>
      <w:r w:rsidRPr="009C1DF8">
        <w:rPr>
          <w:i/>
        </w:rPr>
        <w:t>witness</w:t>
      </w:r>
      <w:r w:rsidRPr="00E163F0">
        <w:rPr>
          <w:lang w:val="ru-RU"/>
        </w:rPr>
        <w:t xml:space="preserve"> – </w:t>
      </w:r>
      <w:r>
        <w:rPr>
          <w:lang w:val="ru-RU"/>
        </w:rPr>
        <w:t>необходимо</w:t>
      </w:r>
      <w:r w:rsidRPr="00E163F0">
        <w:rPr>
          <w:lang w:val="ru-RU"/>
        </w:rPr>
        <w:t xml:space="preserve"> </w:t>
      </w:r>
      <w:r>
        <w:rPr>
          <w:lang w:val="ru-RU"/>
        </w:rPr>
        <w:t>написать</w:t>
      </w:r>
      <w:r w:rsidRPr="00E163F0">
        <w:rPr>
          <w:lang w:val="ru-RU"/>
        </w:rPr>
        <w:t xml:space="preserve"> </w:t>
      </w:r>
      <w:r>
        <w:rPr>
          <w:lang w:val="ru-RU"/>
        </w:rPr>
        <w:t>следующий</w:t>
      </w:r>
      <w:r w:rsidRPr="00E163F0">
        <w:rPr>
          <w:lang w:val="ru-RU"/>
        </w:rPr>
        <w:t xml:space="preserve"> </w:t>
      </w:r>
      <w:r>
        <w:rPr>
          <w:lang w:val="ru-RU"/>
        </w:rPr>
        <w:t>шаблон</w:t>
      </w:r>
      <w:r w:rsidRPr="00E163F0">
        <w:rPr>
          <w:lang w:val="ru-RU"/>
        </w:rPr>
        <w:t>:</w:t>
      </w:r>
    </w:p>
    <w:p w:rsidR="009C1DF8" w:rsidRDefault="009C1DF8" w:rsidP="008317AE">
      <w:pPr>
        <w:ind w:firstLine="708"/>
        <w:rPr>
          <w:lang w:val="ru-RU"/>
        </w:rPr>
      </w:pPr>
      <w:r w:rsidRPr="009C1DF8">
        <w:rPr>
          <w:i/>
          <w:lang w:val="ru-RU"/>
        </w:rPr>
        <w:t xml:space="preserve">« * </w:t>
      </w:r>
      <w:r w:rsidRPr="007401CD">
        <w:rPr>
          <w:i/>
          <w:lang w:val="ru-RU"/>
        </w:rPr>
        <w:t>@</w:t>
      </w:r>
      <w:r>
        <w:rPr>
          <w:i/>
        </w:rPr>
        <w:t>descr</w:t>
      </w:r>
      <w:r w:rsidRPr="009C1DF8">
        <w:rPr>
          <w:i/>
        </w:rPr>
        <w:t>ibe</w:t>
      </w:r>
      <w:r w:rsidRPr="007401CD">
        <w:rPr>
          <w:i/>
          <w:lang w:val="ru-RU"/>
        </w:rPr>
        <w:t xml:space="preserve"> * @</w:t>
      </w:r>
      <w:r w:rsidRPr="009C1DF8">
        <w:rPr>
          <w:i/>
        </w:rPr>
        <w:t>witness</w:t>
      </w:r>
      <w:r w:rsidRPr="007401CD">
        <w:rPr>
          <w:i/>
          <w:lang w:val="ru-RU"/>
        </w:rPr>
        <w:t xml:space="preserve"> * </w:t>
      </w:r>
      <w:r w:rsidRPr="009C1DF8">
        <w:rPr>
          <w:i/>
          <w:lang w:val="ru-RU"/>
        </w:rPr>
        <w:t>»</w:t>
      </w:r>
    </w:p>
    <w:p w:rsidR="009C1DF8" w:rsidRPr="009C1DF8" w:rsidRDefault="009C1DF8" w:rsidP="008317AE">
      <w:pPr>
        <w:ind w:firstLine="708"/>
      </w:pPr>
      <w:r>
        <w:rPr>
          <w:lang w:val="ru-RU"/>
        </w:rPr>
        <w:lastRenderedPageBreak/>
        <w:t>Очевидно, что такая модель будет иметь огромное количество ложных срабатываний на тех фразах, который попадают под данный шаблон, но совершенно не несут в себе намерения получить информацию о свидетеле. Примером</w:t>
      </w:r>
      <w:r w:rsidRPr="009C1DF8">
        <w:t xml:space="preserve"> </w:t>
      </w:r>
      <w:r>
        <w:rPr>
          <w:lang w:val="ru-RU"/>
        </w:rPr>
        <w:t>таких</w:t>
      </w:r>
      <w:r w:rsidRPr="009C1DF8">
        <w:t xml:space="preserve"> </w:t>
      </w:r>
      <w:r>
        <w:rPr>
          <w:lang w:val="ru-RU"/>
        </w:rPr>
        <w:t>фраз</w:t>
      </w:r>
      <w:r w:rsidRPr="009C1DF8">
        <w:t xml:space="preserve"> </w:t>
      </w:r>
      <w:r>
        <w:rPr>
          <w:lang w:val="ru-RU"/>
        </w:rPr>
        <w:t>будут</w:t>
      </w:r>
      <w:r w:rsidRPr="009C1DF8">
        <w:t>:</w:t>
      </w:r>
    </w:p>
    <w:p w:rsidR="009C1DF8" w:rsidRDefault="009C1DF8" w:rsidP="009C1DF8">
      <w:pPr>
        <w:ind w:firstLine="708"/>
        <w:rPr>
          <w:i/>
        </w:rPr>
      </w:pPr>
      <w:r w:rsidRPr="003465CB">
        <w:rPr>
          <w:i/>
        </w:rPr>
        <w:t xml:space="preserve">Describe vehicle of the witness in this case.  </w:t>
      </w:r>
      <w:r w:rsidR="003465CB" w:rsidRPr="003465CB">
        <w:rPr>
          <w:i/>
        </w:rPr>
        <w:t>Describe incident with witness. Describe route to the witness.</w:t>
      </w:r>
    </w:p>
    <w:p w:rsidR="003465CB" w:rsidRDefault="003465CB" w:rsidP="009C1DF8">
      <w:pPr>
        <w:ind w:firstLine="708"/>
        <w:rPr>
          <w:lang w:val="ru-RU"/>
        </w:rPr>
      </w:pPr>
      <w:r>
        <w:rPr>
          <w:lang w:val="ru-RU"/>
        </w:rPr>
        <w:t>Каждая из этих фраз будет распознана как намерение получить информацию о свидетеле, что является неверным определением смысла сказанного и демонстрирует очевидный недостаток этого метода.</w:t>
      </w:r>
    </w:p>
    <w:p w:rsidR="00DF7E09" w:rsidRDefault="00DF7E09" w:rsidP="009C1DF8">
      <w:pPr>
        <w:ind w:firstLine="708"/>
        <w:rPr>
          <w:lang w:val="ru-RU"/>
        </w:rPr>
      </w:pPr>
      <w:r>
        <w:rPr>
          <w:lang w:val="ru-RU"/>
        </w:rPr>
        <w:t>Похожий способ исключения</w:t>
      </w:r>
      <w:r w:rsidR="0030696D">
        <w:rPr>
          <w:lang w:val="ru-RU"/>
        </w:rPr>
        <w:t xml:space="preserve"> «мешающих» слов из предложения используется в </w:t>
      </w:r>
      <w:r w:rsidR="0030696D">
        <w:t>AIML</w:t>
      </w:r>
      <w:r w:rsidR="0030696D" w:rsidRPr="0030696D">
        <w:rPr>
          <w:lang w:val="ru-RU"/>
        </w:rPr>
        <w:t xml:space="preserve"> (</w:t>
      </w:r>
      <w:r w:rsidR="0030696D" w:rsidRPr="0030696D">
        <w:rPr>
          <w:i/>
          <w:lang w:val="ru-RU"/>
        </w:rPr>
        <w:t>Artificial Intelligence Markup Language</w:t>
      </w:r>
      <w:r w:rsidR="0030696D" w:rsidRPr="0030696D">
        <w:rPr>
          <w:lang w:val="ru-RU"/>
        </w:rPr>
        <w:t xml:space="preserve"> - язык разметки для искусственного интеллекта). </w:t>
      </w:r>
      <w:r w:rsidR="0030696D">
        <w:rPr>
          <w:lang w:val="ru-RU"/>
        </w:rPr>
        <w:t xml:space="preserve">Этот язык разметки был разработан еще в 1966 году с появлением первого виртуального собеседника – программы </w:t>
      </w:r>
      <w:r w:rsidR="0030696D">
        <w:t>ALICE</w:t>
      </w:r>
      <w:r w:rsidR="0030696D">
        <w:rPr>
          <w:lang w:val="ru-RU"/>
        </w:rPr>
        <w:t xml:space="preserve">. Создатели языка предложили описывать логику общения чат-робота наборами образец-шаблон.  И если сказанная пользователем фраза совпадает с описанным </w:t>
      </w:r>
      <w:r w:rsidR="0030696D">
        <w:rPr>
          <w:lang w:val="ru-RU"/>
        </w:rPr>
        <w:lastRenderedPageBreak/>
        <w:t xml:space="preserve">образцом, то робот выдает в качестве результата одну из фраз, записанную как шаблон для этого образца. Такой просто способ «мышления» робота логично столкнулся с теми же проблемами – оказалось, что невозможно предусмотреть все возможные варианты обращений пользователя. И было предложено использовать так называемые сокращения или </w:t>
      </w:r>
      <w:r w:rsidR="0030696D" w:rsidRPr="0030696D">
        <w:rPr>
          <w:b/>
        </w:rPr>
        <w:t>Reductions</w:t>
      </w:r>
      <w:r w:rsidR="0030696D">
        <w:rPr>
          <w:lang w:val="ru-RU"/>
        </w:rPr>
        <w:t xml:space="preserve">. </w:t>
      </w:r>
    </w:p>
    <w:p w:rsidR="0030696D" w:rsidRDefault="0030696D" w:rsidP="009C1DF8">
      <w:pPr>
        <w:ind w:firstLine="708"/>
        <w:rPr>
          <w:lang w:val="ru-RU"/>
        </w:rPr>
      </w:pPr>
      <w:r>
        <w:rPr>
          <w:lang w:val="ru-RU"/>
        </w:rPr>
        <w:t xml:space="preserve">Смысл сокращений в </w:t>
      </w:r>
      <w:r>
        <w:t>AIML</w:t>
      </w:r>
      <w:r>
        <w:rPr>
          <w:lang w:val="ru-RU"/>
        </w:rPr>
        <w:t xml:space="preserve"> заключается в том, что при совпадении сказанной пользователем фразы с некоторым шаблоном</w:t>
      </w:r>
      <w:r w:rsidR="003C5C39">
        <w:rPr>
          <w:lang w:val="ru-RU"/>
        </w:rPr>
        <w:t>, который обычно написан с использованием того же символа «*», все слова подходящие под этот шаблон удаляются из фразы. И получившаяся таким образом фраза отправляется на вход робота, где происходит очередная попытка подобрать шаблон для нее. Продемонстрируем алгоритм сокращений на примере.</w:t>
      </w:r>
    </w:p>
    <w:p w:rsidR="003C5C39" w:rsidRDefault="003C5C39" w:rsidP="009C1DF8">
      <w:pPr>
        <w:ind w:firstLine="708"/>
        <w:rPr>
          <w:lang w:val="ru-RU"/>
        </w:rPr>
      </w:pPr>
      <w:r>
        <w:rPr>
          <w:lang w:val="ru-RU"/>
        </w:rPr>
        <w:t xml:space="preserve">Скажем, у нашего робота есть известный шаблон «ПРИВЕТ» на который он должен ответить «И тебе привет», но пользователь говорит роботу: «Ну, привет, робот!». Очевидно, что сказанная фраза не подходит под существующий шаблон приветствия, поэтому </w:t>
      </w:r>
      <w:r>
        <w:rPr>
          <w:lang w:val="ru-RU"/>
        </w:rPr>
        <w:lastRenderedPageBreak/>
        <w:t>необходимо предусмотреть сокращения для такого случая. Определим эти сокращения:</w:t>
      </w:r>
    </w:p>
    <w:p w:rsidR="003C5C39" w:rsidRPr="003C5C39" w:rsidRDefault="003C5C39" w:rsidP="003C5C39">
      <w:pPr>
        <w:pStyle w:val="ListParagraph"/>
        <w:numPr>
          <w:ilvl w:val="0"/>
          <w:numId w:val="3"/>
        </w:numPr>
        <w:ind w:left="426"/>
        <w:rPr>
          <w:lang w:val="ru-RU"/>
        </w:rPr>
      </w:pPr>
      <w:r>
        <w:rPr>
          <w:lang w:val="ru-RU"/>
        </w:rPr>
        <w:t xml:space="preserve">«НУ*» - </w:t>
      </w:r>
      <w:r>
        <w:t>&lt;</w:t>
      </w:r>
      <w:proofErr w:type="spellStart"/>
      <w:r>
        <w:t>sr</w:t>
      </w:r>
      <w:proofErr w:type="spellEnd"/>
      <w:r>
        <w:t>/&gt;</w:t>
      </w:r>
    </w:p>
    <w:p w:rsidR="003C5C39" w:rsidRDefault="003C5C39" w:rsidP="003C5C39">
      <w:pPr>
        <w:pStyle w:val="ListParagraph"/>
        <w:numPr>
          <w:ilvl w:val="0"/>
          <w:numId w:val="3"/>
        </w:numPr>
        <w:ind w:left="426"/>
        <w:rPr>
          <w:lang w:val="ru-RU"/>
        </w:rPr>
      </w:pPr>
      <w:r>
        <w:rPr>
          <w:lang w:val="ru-RU"/>
        </w:rPr>
        <w:t xml:space="preserve">«*РОБОТ*» - </w:t>
      </w:r>
      <w:r>
        <w:t>&lt;</w:t>
      </w:r>
      <w:proofErr w:type="spellStart"/>
      <w:r>
        <w:t>sr</w:t>
      </w:r>
      <w:proofErr w:type="spellEnd"/>
      <w:r>
        <w:t>/&gt;</w:t>
      </w:r>
    </w:p>
    <w:p w:rsidR="003C5C39" w:rsidRDefault="003C5C39" w:rsidP="003C5C39">
      <w:pPr>
        <w:ind w:firstLine="708"/>
        <w:rPr>
          <w:lang w:val="ru-RU"/>
        </w:rPr>
      </w:pPr>
      <w:r>
        <w:rPr>
          <w:lang w:val="ru-RU"/>
        </w:rPr>
        <w:t>Определённые таким образом шаблоны нужно читать следующим образом: если фраза начинается на слово «НУ» или если в ней содержится слово «РОБОТ» то необход</w:t>
      </w:r>
      <w:r w:rsidR="00341BB8">
        <w:rPr>
          <w:lang w:val="ru-RU"/>
        </w:rPr>
        <w:t>имо исключить из фразы эти слова</w:t>
      </w:r>
      <w:r>
        <w:rPr>
          <w:lang w:val="ru-RU"/>
        </w:rPr>
        <w:t xml:space="preserve"> и обработать получившуюся фразу </w:t>
      </w:r>
      <w:r w:rsidR="00341BB8">
        <w:rPr>
          <w:lang w:val="ru-RU"/>
        </w:rPr>
        <w:t>еще раз</w:t>
      </w:r>
      <w:r>
        <w:rPr>
          <w:lang w:val="ru-RU"/>
        </w:rPr>
        <w:t xml:space="preserve">. Именно таким образом в языке разметки для искусственного  интеллекта решена проблема «лишних» слов. </w:t>
      </w:r>
    </w:p>
    <w:p w:rsidR="00DF7E09" w:rsidRDefault="003C5C39" w:rsidP="009C1DF8">
      <w:pPr>
        <w:ind w:firstLine="708"/>
        <w:rPr>
          <w:lang w:val="ru-RU"/>
        </w:rPr>
      </w:pPr>
      <w:r>
        <w:rPr>
          <w:lang w:val="ru-RU"/>
        </w:rPr>
        <w:t xml:space="preserve">Но подобный подход совсем не избавляет разработчика системы понимания естественной речи от необходимости создания бесконечного числа шаблонов. Данный способ дает возможность создать один шаблон для реакции на желаемую фразу, но обязует создать бесконечное число </w:t>
      </w:r>
      <w:r w:rsidR="00626F3C">
        <w:rPr>
          <w:lang w:val="ru-RU"/>
        </w:rPr>
        <w:t>шаблонов для сокращения.</w:t>
      </w:r>
    </w:p>
    <w:p w:rsidR="00341BB8" w:rsidRPr="003465CB" w:rsidRDefault="00341BB8" w:rsidP="00341BB8">
      <w:pPr>
        <w:pStyle w:val="Heading2"/>
        <w:numPr>
          <w:ilvl w:val="1"/>
          <w:numId w:val="21"/>
        </w:numPr>
        <w:rPr>
          <w:lang w:val="ru-RU"/>
        </w:rPr>
      </w:pPr>
      <w:r>
        <w:rPr>
          <w:lang w:val="ru-RU"/>
        </w:rPr>
        <w:t xml:space="preserve"> </w:t>
      </w:r>
      <w:bookmarkStart w:id="26" w:name="_Toc453336146"/>
      <w:r>
        <w:rPr>
          <w:lang w:val="ru-RU"/>
        </w:rPr>
        <w:t>Методы суммаризации</w:t>
      </w:r>
      <w:bookmarkEnd w:id="26"/>
    </w:p>
    <w:p w:rsidR="002C5EBD" w:rsidRDefault="002C5EBD" w:rsidP="00CE6BEA">
      <w:pPr>
        <w:ind w:firstLine="708"/>
        <w:rPr>
          <w:shd w:val="clear" w:color="auto" w:fill="FFFFFF"/>
          <w:lang w:val="ru-RU"/>
        </w:rPr>
      </w:pPr>
      <w:r w:rsidRPr="003465CB">
        <w:rPr>
          <w:shd w:val="clear" w:color="auto" w:fill="FFFFFF"/>
          <w:lang w:val="ru-RU"/>
        </w:rPr>
        <w:t xml:space="preserve"> </w:t>
      </w:r>
      <w:r w:rsidR="003465CB">
        <w:rPr>
          <w:shd w:val="clear" w:color="auto" w:fill="FFFFFF"/>
          <w:lang w:val="ru-RU"/>
        </w:rPr>
        <w:t xml:space="preserve">Следующий способ создания гипотез пользовательского ввода – это различные методы </w:t>
      </w:r>
      <w:r w:rsidR="003465CB" w:rsidRPr="00DF7E09">
        <w:rPr>
          <w:b/>
          <w:shd w:val="clear" w:color="auto" w:fill="FFFFFF"/>
          <w:lang w:val="ru-RU"/>
        </w:rPr>
        <w:lastRenderedPageBreak/>
        <w:t>суммаризации текстов</w:t>
      </w:r>
      <w:r w:rsidR="003465CB">
        <w:rPr>
          <w:shd w:val="clear" w:color="auto" w:fill="FFFFFF"/>
          <w:lang w:val="ru-RU"/>
        </w:rPr>
        <w:t xml:space="preserve">. Суммаризация текста представляет собой автоматическое выделение ключевой информации из текста и создание краткого изложения для него. Идея суммаризации является довольно перспективной, учитывая повсеместное распространение мобильных устройств и постоянное увеличение потока информации в современном мире. </w:t>
      </w:r>
    </w:p>
    <w:p w:rsidR="003465CB" w:rsidRDefault="003465CB" w:rsidP="00CE6BEA">
      <w:pPr>
        <w:ind w:firstLine="708"/>
        <w:rPr>
          <w:shd w:val="clear" w:color="auto" w:fill="FFFFFF"/>
          <w:lang w:val="ru-RU"/>
        </w:rPr>
      </w:pPr>
      <w:r w:rsidRPr="003465CB">
        <w:rPr>
          <w:shd w:val="clear" w:color="auto" w:fill="FFFFFF"/>
          <w:lang w:val="ru-RU"/>
        </w:rPr>
        <w:t xml:space="preserve">Есть два основных подхода </w:t>
      </w:r>
      <w:r>
        <w:rPr>
          <w:shd w:val="clear" w:color="auto" w:fill="FFFFFF"/>
          <w:lang w:val="ru-RU"/>
        </w:rPr>
        <w:t>к разработке методов суммаризации</w:t>
      </w:r>
      <w:r w:rsidRPr="003465CB">
        <w:rPr>
          <w:shd w:val="clear" w:color="auto" w:fill="FFFFFF"/>
          <w:lang w:val="ru-RU"/>
        </w:rPr>
        <w:t>: обобщение и извлечение. Обобщающие алгоритмы анализируют структуру текста, чтобы «понять», о чем он, а затем создают новый текст с основным содержанием. В общем, обобщение работает так, как делал бы живой человек. И хотя понятно, что за таким подходом будущее, сейчас подобные методы еще развиты слабо. Поэтому чаще применяются извлекающие алгоритмы, которые анализируют текст статистически, а потом выбирают из него наиболее важные куски.</w:t>
      </w:r>
    </w:p>
    <w:p w:rsidR="00DF7E09" w:rsidRDefault="00DF7E09" w:rsidP="00DF7E09">
      <w:pPr>
        <w:ind w:firstLine="708"/>
        <w:rPr>
          <w:shd w:val="clear" w:color="auto" w:fill="FFFFFF"/>
          <w:lang w:val="ru-RU"/>
        </w:rPr>
      </w:pPr>
      <w:r>
        <w:rPr>
          <w:shd w:val="clear" w:color="auto" w:fill="FFFFFF"/>
          <w:lang w:val="ru-RU"/>
        </w:rPr>
        <w:t xml:space="preserve">Однако любой алгоритм суммаризации будет эффективен только в том случае, если его применяют к объемному тексту, статье, странице. Потому что эти алгоритмы основаны  на анализе связей между </w:t>
      </w:r>
      <w:r>
        <w:rPr>
          <w:shd w:val="clear" w:color="auto" w:fill="FFFFFF"/>
          <w:lang w:val="ru-RU"/>
        </w:rPr>
        <w:lastRenderedPageBreak/>
        <w:t xml:space="preserve">несколькими предложениями текста, выделению среди них ключевых и наиболее повторяющихся слов. Например, алгоритм суммаризации </w:t>
      </w:r>
      <w:proofErr w:type="spellStart"/>
      <w:r w:rsidRPr="00DC1765">
        <w:rPr>
          <w:i/>
          <w:shd w:val="clear" w:color="auto" w:fill="FFFFFF"/>
        </w:rPr>
        <w:t>TextRank</w:t>
      </w:r>
      <w:proofErr w:type="spellEnd"/>
      <w:r>
        <w:rPr>
          <w:shd w:val="clear" w:color="auto" w:fill="FFFFFF"/>
          <w:lang w:val="ru-RU"/>
        </w:rPr>
        <w:t>, который основан на преобразовании текста в граф, начинает корректно работать, только если тест содержит хотя бы 30 предложений.</w:t>
      </w:r>
    </w:p>
    <w:p w:rsidR="00DF7E09" w:rsidRDefault="00DF7E09" w:rsidP="00DF7E09">
      <w:pPr>
        <w:rPr>
          <w:shd w:val="clear" w:color="auto" w:fill="FFFFFF"/>
          <w:lang w:val="ru-RU"/>
        </w:rPr>
      </w:pPr>
      <w:r>
        <w:rPr>
          <w:shd w:val="clear" w:color="auto" w:fill="FFFFFF"/>
          <w:lang w:val="ru-RU"/>
        </w:rPr>
        <w:tab/>
        <w:t>Очевидно, что в системах, требующих понимания естественной речи или реализующих голосовое управление, алгоритмы суммаризации не представляется возможным применить на этапе извлечения информации из сказанной фразы. Так как в рассматриваемых системах длина сказанного текста обычно ограничивается десятком слов.</w:t>
      </w:r>
    </w:p>
    <w:p w:rsidR="00F3423C" w:rsidRDefault="00F3423C" w:rsidP="00DF7E09">
      <w:pPr>
        <w:rPr>
          <w:shd w:val="clear" w:color="auto" w:fill="FFFFFF"/>
          <w:lang w:val="ru-RU"/>
        </w:rPr>
      </w:pPr>
      <w:r>
        <w:rPr>
          <w:shd w:val="clear" w:color="auto" w:fill="FFFFFF"/>
          <w:lang w:val="ru-RU"/>
        </w:rPr>
        <w:tab/>
        <w:t xml:space="preserve">Так как ни один из рассмотренных выше вариантов не подходит для решения проблемы необходимости создания бесконечного числа шаблонов, </w:t>
      </w:r>
      <w:commentRangeStart w:id="27"/>
      <w:r>
        <w:rPr>
          <w:shd w:val="clear" w:color="auto" w:fill="FFFFFF"/>
          <w:lang w:val="ru-RU"/>
        </w:rPr>
        <w:t>я хотел бы</w:t>
      </w:r>
      <w:commentRangeEnd w:id="27"/>
      <w:r w:rsidR="003D62D5">
        <w:rPr>
          <w:rStyle w:val="CommentReference"/>
        </w:rPr>
        <w:commentReference w:id="27"/>
      </w:r>
      <w:r>
        <w:rPr>
          <w:shd w:val="clear" w:color="auto" w:fill="FFFFFF"/>
          <w:lang w:val="ru-RU"/>
        </w:rPr>
        <w:t xml:space="preserve"> предложить свое решение этой задачи.</w:t>
      </w:r>
    </w:p>
    <w:p w:rsidR="00F3423C" w:rsidRDefault="00F3423C" w:rsidP="00DF7E09">
      <w:pPr>
        <w:rPr>
          <w:shd w:val="clear" w:color="auto" w:fill="FFFFFF"/>
          <w:lang w:val="ru-RU"/>
        </w:rPr>
      </w:pPr>
      <w:r>
        <w:rPr>
          <w:shd w:val="clear" w:color="auto" w:fill="FFFFFF"/>
          <w:lang w:val="ru-RU"/>
        </w:rPr>
        <w:tab/>
        <w:t xml:space="preserve">Алгоритм формирования гипотез пользовательского ввода, разработанный </w:t>
      </w:r>
      <w:commentRangeStart w:id="28"/>
      <w:r>
        <w:rPr>
          <w:shd w:val="clear" w:color="auto" w:fill="FFFFFF"/>
          <w:lang w:val="ru-RU"/>
        </w:rPr>
        <w:t xml:space="preserve">мной </w:t>
      </w:r>
      <w:commentRangeEnd w:id="28"/>
      <w:r w:rsidR="003D62D5">
        <w:rPr>
          <w:rStyle w:val="CommentReference"/>
        </w:rPr>
        <w:commentReference w:id="28"/>
      </w:r>
      <w:r>
        <w:rPr>
          <w:shd w:val="clear" w:color="auto" w:fill="FFFFFF"/>
          <w:lang w:val="ru-RU"/>
        </w:rPr>
        <w:t>в рамках этой работы, основывается на нескольких ключевых принципах:</w:t>
      </w:r>
    </w:p>
    <w:p w:rsidR="00F3423C" w:rsidRDefault="00F3423C" w:rsidP="00F3423C">
      <w:pPr>
        <w:pStyle w:val="ListParagraph"/>
        <w:numPr>
          <w:ilvl w:val="0"/>
          <w:numId w:val="4"/>
        </w:numPr>
        <w:ind w:left="426"/>
        <w:rPr>
          <w:shd w:val="clear" w:color="auto" w:fill="FFFFFF"/>
          <w:lang w:val="ru-RU"/>
        </w:rPr>
      </w:pPr>
      <w:r>
        <w:rPr>
          <w:shd w:val="clear" w:color="auto" w:fill="FFFFFF"/>
          <w:lang w:val="ru-RU"/>
        </w:rPr>
        <w:lastRenderedPageBreak/>
        <w:t>Формирование гипотез пользовательского ввода основано на анализе синтаксического отношения между словами в предложении.</w:t>
      </w:r>
    </w:p>
    <w:p w:rsidR="00F3423C" w:rsidRDefault="00F3423C" w:rsidP="00F3423C">
      <w:pPr>
        <w:pStyle w:val="ListParagraph"/>
        <w:numPr>
          <w:ilvl w:val="0"/>
          <w:numId w:val="4"/>
        </w:numPr>
        <w:ind w:left="426"/>
        <w:rPr>
          <w:shd w:val="clear" w:color="auto" w:fill="FFFFFF"/>
          <w:lang w:val="ru-RU"/>
        </w:rPr>
      </w:pPr>
      <w:r>
        <w:rPr>
          <w:shd w:val="clear" w:color="auto" w:fill="FFFFFF"/>
          <w:lang w:val="ru-RU"/>
        </w:rPr>
        <w:t>Формирование гипотез ввода происходит путем исключения из предложения распространяющих слов на основе некоторых правил, позволяющих сохранить ключевые участки фразы без потери общего смысла сказанного.</w:t>
      </w:r>
    </w:p>
    <w:p w:rsidR="00F3423C" w:rsidRDefault="00F3423C" w:rsidP="00F3423C">
      <w:pPr>
        <w:pStyle w:val="ListParagraph"/>
        <w:numPr>
          <w:ilvl w:val="0"/>
          <w:numId w:val="4"/>
        </w:numPr>
        <w:ind w:left="426"/>
        <w:rPr>
          <w:shd w:val="clear" w:color="auto" w:fill="FFFFFF"/>
          <w:lang w:val="ru-RU"/>
        </w:rPr>
      </w:pPr>
      <w:r>
        <w:rPr>
          <w:shd w:val="clear" w:color="auto" w:fill="FFFFFF"/>
          <w:lang w:val="ru-RU"/>
        </w:rPr>
        <w:t>Любая система извлечения смысла из предложения принимает на вход набор «вариантов» произнесенного пользователем текста в виде пар «гипотеза - достоверность». Набор этих пар формируется любым модулем распознавания человеческой речи. Принцип действия моего алгоритма основывается на расширении этого списка гипотез путем их искусственного создания, и дальнейшей передачи нового списка гипотез на модуль извлечения смысла.</w:t>
      </w:r>
    </w:p>
    <w:p w:rsidR="00F3423C" w:rsidRDefault="00F3423C" w:rsidP="00F3423C">
      <w:pPr>
        <w:pStyle w:val="ListParagraph"/>
        <w:numPr>
          <w:ilvl w:val="0"/>
          <w:numId w:val="4"/>
        </w:numPr>
        <w:ind w:left="426"/>
        <w:rPr>
          <w:shd w:val="clear" w:color="auto" w:fill="FFFFFF"/>
          <w:lang w:val="ru-RU"/>
        </w:rPr>
      </w:pPr>
      <w:commentRangeStart w:id="29"/>
      <w:r>
        <w:rPr>
          <w:shd w:val="clear" w:color="auto" w:fill="FFFFFF"/>
          <w:lang w:val="ru-RU"/>
        </w:rPr>
        <w:t>И самое важное – зачастую пользователю удобней получить от системы ответ на чуть более общий вопрос, чем несколько раз переформулировать свой вопрос и каждый раз получать сообщение о невозможности сгенерировать точный ответ.</w:t>
      </w:r>
      <w:commentRangeEnd w:id="29"/>
      <w:r w:rsidR="003D62D5">
        <w:rPr>
          <w:rStyle w:val="CommentReference"/>
        </w:rPr>
        <w:commentReference w:id="29"/>
      </w:r>
    </w:p>
    <w:p w:rsidR="0067325D" w:rsidRDefault="00075FE0" w:rsidP="00725FBF">
      <w:pPr>
        <w:ind w:left="66" w:firstLine="642"/>
        <w:rPr>
          <w:shd w:val="clear" w:color="auto" w:fill="FFFFFF"/>
          <w:lang w:val="ru-RU"/>
        </w:rPr>
      </w:pPr>
      <w:r>
        <w:rPr>
          <w:shd w:val="clear" w:color="auto" w:fill="FFFFFF"/>
          <w:lang w:val="ru-RU"/>
        </w:rPr>
        <w:lastRenderedPageBreak/>
        <w:t xml:space="preserve">Таким образом, в рамках </w:t>
      </w:r>
      <w:commentRangeStart w:id="30"/>
      <w:r>
        <w:rPr>
          <w:shd w:val="clear" w:color="auto" w:fill="FFFFFF"/>
          <w:lang w:val="ru-RU"/>
        </w:rPr>
        <w:t xml:space="preserve">моей </w:t>
      </w:r>
      <w:commentRangeEnd w:id="30"/>
      <w:r w:rsidR="003D62D5">
        <w:rPr>
          <w:rStyle w:val="CommentReference"/>
        </w:rPr>
        <w:commentReference w:id="30"/>
      </w:r>
      <w:r>
        <w:rPr>
          <w:shd w:val="clear" w:color="auto" w:fill="FFFFFF"/>
          <w:lang w:val="ru-RU"/>
        </w:rPr>
        <w:t>работы будет решена задача разработки метода и программного модуля для генерации достоверных гипотез пользовательского ввода в системах понимания естественной речи.</w:t>
      </w:r>
    </w:p>
    <w:p w:rsidR="0067325D" w:rsidRDefault="00725FBF" w:rsidP="00725FBF">
      <w:pPr>
        <w:pStyle w:val="Heading2"/>
        <w:numPr>
          <w:ilvl w:val="1"/>
          <w:numId w:val="21"/>
        </w:numPr>
        <w:rPr>
          <w:shd w:val="clear" w:color="auto" w:fill="FFFFFF"/>
          <w:lang w:val="ru-RU"/>
        </w:rPr>
      </w:pPr>
      <w:r>
        <w:rPr>
          <w:shd w:val="clear" w:color="auto" w:fill="FFFFFF"/>
          <w:lang w:val="ru-RU"/>
        </w:rPr>
        <w:t xml:space="preserve"> </w:t>
      </w:r>
      <w:bookmarkStart w:id="31" w:name="_Toc453336147"/>
      <w:r w:rsidR="0067325D" w:rsidRPr="0067325D">
        <w:rPr>
          <w:shd w:val="clear" w:color="auto" w:fill="FFFFFF"/>
          <w:lang w:val="ru-RU"/>
        </w:rPr>
        <w:t>Определение требо</w:t>
      </w:r>
      <w:r w:rsidR="0067325D">
        <w:rPr>
          <w:shd w:val="clear" w:color="auto" w:fill="FFFFFF"/>
          <w:lang w:val="ru-RU"/>
        </w:rPr>
        <w:t>ваний к разрабатываемому методу</w:t>
      </w:r>
      <w:bookmarkEnd w:id="31"/>
    </w:p>
    <w:p w:rsidR="0067325D" w:rsidRDefault="000B472C" w:rsidP="0067325D">
      <w:pPr>
        <w:rPr>
          <w:lang w:val="ru-RU"/>
        </w:rPr>
      </w:pPr>
      <w:r>
        <w:rPr>
          <w:lang w:val="ru-RU"/>
        </w:rPr>
        <w:tab/>
        <w:t xml:space="preserve">Как уже было сказано ранее, </w:t>
      </w:r>
      <w:r w:rsidR="00E551A2">
        <w:rPr>
          <w:lang w:val="ru-RU"/>
        </w:rPr>
        <w:t>все системы, занимающиеся извлечением информации из введенного пользователем текста, работают на основе схожих алгоритмов. И точность определения смысловой составляющей введенного текста в таких алгоритмах напрямую зависит от того, какое количество грамматических шаблонов и словарей создали разработчики при разработке подобной системы. В конечном итоге для максимально правильного определения смысла сказанной пользователем фразы разработчикам системы понимания естественной речи необходимо создать практически бесконечное число таких шаблонов и словарей, потому что невозможно предугадать и описать все варианты формулировок для того или иного намерения пользователя.</w:t>
      </w:r>
    </w:p>
    <w:p w:rsidR="00725FBF" w:rsidRDefault="00E551A2" w:rsidP="0067325D">
      <w:pPr>
        <w:rPr>
          <w:lang w:val="ru-RU"/>
        </w:rPr>
      </w:pPr>
      <w:r>
        <w:rPr>
          <w:lang w:val="ru-RU"/>
        </w:rPr>
        <w:lastRenderedPageBreak/>
        <w:tab/>
        <w:t xml:space="preserve">Существующие способы решения данной проблемы обладают очевидным недостатком – применение их приводит к большому числу ложных срабатываний шаблонов на фразы, не несущие в себе искомого намерения. Такое поведение подобных методов вызвано тем, что эти методы основаны на простом удалении слов из фразы, без какого-либо смыслового или синтаксического анализа предложения. </w:t>
      </w:r>
      <w:commentRangeStart w:id="32"/>
      <w:r>
        <w:rPr>
          <w:lang w:val="ru-RU"/>
        </w:rPr>
        <w:t>В своей работе я хотел бы предложить</w:t>
      </w:r>
      <w:commentRangeEnd w:id="32"/>
      <w:r w:rsidR="003D62D5">
        <w:rPr>
          <w:rStyle w:val="CommentReference"/>
        </w:rPr>
        <w:commentReference w:id="32"/>
      </w:r>
      <w:r>
        <w:rPr>
          <w:lang w:val="ru-RU"/>
        </w:rPr>
        <w:t xml:space="preserve"> алгоритм, которы</w:t>
      </w:r>
      <w:r w:rsidR="00725FBF">
        <w:rPr>
          <w:lang w:val="ru-RU"/>
        </w:rPr>
        <w:t>й был бы лишен этих недостатков</w:t>
      </w:r>
    </w:p>
    <w:p w:rsidR="00E551A2" w:rsidRDefault="00E551A2" w:rsidP="0067325D">
      <w:pPr>
        <w:rPr>
          <w:lang w:val="ru-RU"/>
        </w:rPr>
      </w:pPr>
      <w:r>
        <w:rPr>
          <w:lang w:val="ru-RU"/>
        </w:rPr>
        <w:tab/>
      </w:r>
      <w:r w:rsidR="00400EF5">
        <w:rPr>
          <w:lang w:val="ru-RU"/>
        </w:rPr>
        <w:t>Определим набор требований, предъявляемых к разрабатываемому алгоритму:</w:t>
      </w:r>
    </w:p>
    <w:p w:rsidR="00400EF5" w:rsidRDefault="00400EF5" w:rsidP="003A4752">
      <w:pPr>
        <w:pStyle w:val="ListParagraph"/>
        <w:numPr>
          <w:ilvl w:val="0"/>
          <w:numId w:val="5"/>
        </w:numPr>
        <w:ind w:left="426" w:hanging="426"/>
        <w:rPr>
          <w:lang w:val="ru-RU"/>
        </w:rPr>
      </w:pPr>
      <w:r>
        <w:rPr>
          <w:lang w:val="ru-RU"/>
        </w:rPr>
        <w:t xml:space="preserve">Формирование гипотез пользовательского ввода должно происходить на основе исходной фразы, введенной пользователем, и до обработки ее системой извлечения информации и определения </w:t>
      </w:r>
      <w:r w:rsidR="001439EF">
        <w:rPr>
          <w:lang w:val="ru-RU"/>
        </w:rPr>
        <w:t>ее семантического значения</w:t>
      </w:r>
      <w:r>
        <w:rPr>
          <w:lang w:val="ru-RU"/>
        </w:rPr>
        <w:t>.</w:t>
      </w:r>
    </w:p>
    <w:p w:rsidR="00400EF5" w:rsidRDefault="00400EF5" w:rsidP="003A4752">
      <w:pPr>
        <w:pStyle w:val="ListParagraph"/>
        <w:numPr>
          <w:ilvl w:val="0"/>
          <w:numId w:val="5"/>
        </w:numPr>
        <w:ind w:left="426" w:hanging="426"/>
        <w:rPr>
          <w:lang w:val="ru-RU"/>
        </w:rPr>
      </w:pPr>
      <w:r>
        <w:rPr>
          <w:lang w:val="ru-RU"/>
        </w:rPr>
        <w:t>Формирование новых гипотез ввода должно происходить путем вычеркивания из исходной фразы некоторого количества слов,</w:t>
      </w:r>
      <w:r w:rsidR="001439EF">
        <w:rPr>
          <w:lang w:val="ru-RU"/>
        </w:rPr>
        <w:t xml:space="preserve"> как</w:t>
      </w:r>
      <w:r>
        <w:rPr>
          <w:lang w:val="ru-RU"/>
        </w:rPr>
        <w:t xml:space="preserve"> минимум по одному слову.</w:t>
      </w:r>
    </w:p>
    <w:p w:rsidR="00400EF5" w:rsidRDefault="00400EF5" w:rsidP="003A4752">
      <w:pPr>
        <w:pStyle w:val="ListParagraph"/>
        <w:numPr>
          <w:ilvl w:val="0"/>
          <w:numId w:val="5"/>
        </w:numPr>
        <w:ind w:left="426" w:hanging="426"/>
        <w:rPr>
          <w:lang w:val="ru-RU"/>
        </w:rPr>
      </w:pPr>
      <w:r>
        <w:rPr>
          <w:lang w:val="ru-RU"/>
        </w:rPr>
        <w:lastRenderedPageBreak/>
        <w:t>Каждое изменение исходной фразы пользователя должно порождать новую гипотезу, причем достоверность этой гипотезы должна быть ниже, чем достоверность оригинальной фразы.</w:t>
      </w:r>
    </w:p>
    <w:p w:rsidR="00400EF5" w:rsidRPr="00400EF5" w:rsidRDefault="00400EF5" w:rsidP="003A4752">
      <w:pPr>
        <w:pStyle w:val="ListParagraph"/>
        <w:numPr>
          <w:ilvl w:val="0"/>
          <w:numId w:val="5"/>
        </w:numPr>
        <w:ind w:left="426" w:hanging="426"/>
        <w:rPr>
          <w:lang w:val="ru-RU"/>
        </w:rPr>
      </w:pPr>
      <w:r>
        <w:rPr>
          <w:lang w:val="ru-RU"/>
        </w:rPr>
        <w:t>Достоверность сформированной гипотезы должна рассчитываться в зависимости от количества удаленных из исходной фразы слов и их синтаксической роли в предложении.</w:t>
      </w:r>
    </w:p>
    <w:p w:rsidR="00400EF5" w:rsidRDefault="00400EF5" w:rsidP="003A4752">
      <w:pPr>
        <w:pStyle w:val="ListParagraph"/>
        <w:numPr>
          <w:ilvl w:val="0"/>
          <w:numId w:val="5"/>
        </w:numPr>
        <w:ind w:left="426" w:hanging="426"/>
        <w:rPr>
          <w:lang w:val="ru-RU"/>
        </w:rPr>
      </w:pPr>
      <w:r>
        <w:rPr>
          <w:lang w:val="ru-RU"/>
        </w:rPr>
        <w:t>Исходная фраза, введенная пользователем, должна сохраняться в списке гипотез, причем иметь максимальную достоверность, по сравнению с искусственно сформированными гипотезами.</w:t>
      </w:r>
    </w:p>
    <w:p w:rsidR="00400EF5" w:rsidRDefault="00400EF5" w:rsidP="003A4752">
      <w:pPr>
        <w:pStyle w:val="ListParagraph"/>
        <w:numPr>
          <w:ilvl w:val="0"/>
          <w:numId w:val="5"/>
        </w:numPr>
        <w:ind w:left="426" w:hanging="426"/>
        <w:rPr>
          <w:lang w:val="ru-RU"/>
        </w:rPr>
      </w:pPr>
      <w:r>
        <w:rPr>
          <w:lang w:val="ru-RU"/>
        </w:rPr>
        <w:t xml:space="preserve">Процесс формирования новой гипотезы ввода на основе исходного предложения должен сохранять </w:t>
      </w:r>
      <w:r w:rsidR="00A147FC">
        <w:rPr>
          <w:lang w:val="ru-RU"/>
        </w:rPr>
        <w:t>семантическое значение</w:t>
      </w:r>
      <w:r>
        <w:rPr>
          <w:lang w:val="ru-RU"/>
        </w:rPr>
        <w:t xml:space="preserve"> этого предложения.</w:t>
      </w:r>
    </w:p>
    <w:p w:rsidR="00400EF5" w:rsidRDefault="00400EF5" w:rsidP="003A4752">
      <w:pPr>
        <w:pStyle w:val="ListParagraph"/>
        <w:numPr>
          <w:ilvl w:val="0"/>
          <w:numId w:val="5"/>
        </w:numPr>
        <w:ind w:left="426" w:hanging="426"/>
        <w:rPr>
          <w:lang w:val="ru-RU"/>
        </w:rPr>
      </w:pPr>
      <w:r>
        <w:rPr>
          <w:lang w:val="ru-RU"/>
        </w:rPr>
        <w:t>Искусственно сформированные гипотезы ввода должны обладать синтаксической корректностью, при условии</w:t>
      </w:r>
      <w:r w:rsidR="001439EF">
        <w:rPr>
          <w:lang w:val="ru-RU"/>
        </w:rPr>
        <w:t>,</w:t>
      </w:r>
      <w:r>
        <w:rPr>
          <w:lang w:val="ru-RU"/>
        </w:rPr>
        <w:t xml:space="preserve"> что исходная фраза была изначально синтаксически корректно построена.</w:t>
      </w:r>
    </w:p>
    <w:p w:rsidR="00C452A9" w:rsidRDefault="00A147FC" w:rsidP="00C452A9">
      <w:pPr>
        <w:ind w:left="66" w:firstLine="642"/>
        <w:rPr>
          <w:lang w:val="ru-RU"/>
        </w:rPr>
      </w:pPr>
      <w:r>
        <w:rPr>
          <w:lang w:val="ru-RU"/>
        </w:rPr>
        <w:t xml:space="preserve">Таким образом, </w:t>
      </w:r>
      <w:r w:rsidR="00B97A61">
        <w:rPr>
          <w:lang w:val="ru-RU"/>
        </w:rPr>
        <w:t xml:space="preserve">принцип действия </w:t>
      </w:r>
      <w:r>
        <w:rPr>
          <w:lang w:val="ru-RU"/>
        </w:rPr>
        <w:t>разрабатываем</w:t>
      </w:r>
      <w:r w:rsidR="00B97A61">
        <w:rPr>
          <w:lang w:val="ru-RU"/>
        </w:rPr>
        <w:t>ого в данной работе модуля</w:t>
      </w:r>
      <w:r>
        <w:rPr>
          <w:lang w:val="ru-RU"/>
        </w:rPr>
        <w:t xml:space="preserve"> </w:t>
      </w:r>
      <w:r>
        <w:rPr>
          <w:lang w:val="ru-RU"/>
        </w:rPr>
        <w:lastRenderedPageBreak/>
        <w:t>формирования гипотез пользовательского ввода можно продемонстрировать следующей схемой:</w:t>
      </w:r>
    </w:p>
    <w:p w:rsidR="00C452A9" w:rsidRDefault="00DD6015" w:rsidP="00C452A9">
      <w:pPr>
        <w:ind w:left="66" w:firstLine="642"/>
        <w:rPr>
          <w:lang w:val="ru-RU"/>
        </w:rPr>
      </w:pPr>
      <w:r w:rsidRPr="00DD6015">
        <w:rPr>
          <w:noProof/>
          <w:lang w:val="ru-RU" w:eastAsia="ru-RU"/>
        </w:rPr>
        <w:pict>
          <v:shapetype id="_x0000_t202" coordsize="21600,21600" o:spt="202" path="m,l,21600r21600,l21600,xe">
            <v:stroke joinstyle="miter"/>
            <v:path gradientshapeok="t" o:connecttype="rect"/>
          </v:shapetype>
          <v:shape id="Поле 90" o:spid="_x0000_s1026" type="#_x0000_t202" style="position:absolute;left:0;text-align:left;margin-left:-33.9pt;margin-top:101.15pt;width:341.75pt;height:.05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" stroked="f">
            <v:textbox style="mso-fit-shape-to-text:t" inset="0,0,0,0">
              <w:txbxContent>
                <w:p w:rsidR="00486528" w:rsidRPr="004F006C" w:rsidRDefault="00486528" w:rsidP="00725FBF">
                  <w:pPr>
                    <w:pStyle w:val="Caption"/>
                    <w:rPr>
                      <w:noProof/>
                      <w:sz w:val="24"/>
                    </w:rPr>
                  </w:pPr>
                  <w:bookmarkStart w:id="33" w:name="_Toc453336446"/>
                  <w:proofErr w:type="spellStart"/>
                  <w:r>
                    <w:t>Рис</w:t>
                  </w:r>
                  <w:proofErr w:type="spellEnd"/>
                  <w:r>
                    <w:t xml:space="preserve">. </w:t>
                  </w:r>
                  <w:fldSimple w:instr=" SEQ Рис. \* ARABIC ">
                    <w:r>
                      <w:rPr>
                        <w:noProof/>
                      </w:rPr>
                      <w:t>1</w:t>
                    </w:r>
                  </w:fldSimple>
                  <w:r>
                    <w:rPr>
                      <w:lang w:val="ru-RU"/>
                    </w:rPr>
                    <w:t xml:space="preserve"> Общая схема работы алгоритма</w:t>
                  </w:r>
                  <w:bookmarkEnd w:id="33"/>
                </w:p>
              </w:txbxContent>
            </v:textbox>
          </v:shape>
        </w:pict>
      </w:r>
      <w:r w:rsidRPr="00DD6015">
        <w:rPr>
          <w:noProof/>
          <w:lang w:val="ru-RU" w:eastAsia="ru-RU"/>
        </w:rPr>
        <w:pict>
          <v:group id="Группа 89" o:spid="_x0000_s1027" style="position:absolute;left:0;text-align:left;margin-left:-33.95pt;margin-top:5.6pt;width:341.75pt;height:91.15pt;z-index:251669504" coordsize="43404,11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">
            <v:rect id="Прямоугольник 1" o:spid="_x0000_s1028" style="position:absolute;top:850;width:8534;height:551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msIA&#10;AADaAAAADwAAAGRycy9kb3ducmV2LnhtbERPTWvCQBC9C/6HZYRepG7soUjqKmJpyUEKVXvobcxO&#10;s6nZ2ZCdavz3XUHwNDze58yXvW/UibpYBzYwnWSgiMtga64M7HdvjzNQUZAtNoHJwIUiLBfDwRxz&#10;G878SaetVCqFcMzRgBNpc61j6chjnISWOHE/ofMoCXaVth2eU7hv9FOWPWuPNacGhy2tHZXH7Z83&#10;8F30Uv1O32VzxPHXuHCH8uP1YMzDqF+9gBLq5S6+uQub5sP1levV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GmawgAAANoAAAAPAAAAAAAAAAAAAAAAAJgCAABkcnMvZG93&#10;bnJldi54bWxQSwUGAAAAAAQABAD1AAAAhwMAAAAA&#10;" filled="f" strokecolor="black [3213]" strokeweight="1pt">
              <v:textbox>
                <w:txbxContent>
                  <w:p w:rsidR="00486528" w:rsidRPr="00A147FC" w:rsidRDefault="00486528" w:rsidP="00A147FC">
                    <w:pPr>
                      <w:jc w:val="center"/>
                      <w:rPr>
                        <w:color w:val="000000" w:themeColor="text1"/>
                        <w:sz w:val="20"/>
                        <w:lang w:val="ru-RU"/>
                      </w:rPr>
                    </w:pPr>
                    <w:r w:rsidRPr="00A147FC">
                      <w:rPr>
                        <w:color w:val="000000" w:themeColor="text1"/>
                        <w:sz w:val="20"/>
                        <w:lang w:val="ru-RU"/>
                      </w:rPr>
                      <w:t>Распознавание речи</w:t>
                    </w:r>
                  </w:p>
                </w:txbxContent>
              </v:textbox>
            </v:rect>
            <v:rect id="Прямоугольник 2" o:spid="_x0000_s1029" style="position:absolute;left:17331;width:8799;height:73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textbox>
                <w:txbxContent>
                  <w:p w:rsidR="00486528" w:rsidRPr="00A147FC" w:rsidRDefault="00486528" w:rsidP="00A147FC">
                    <w:pPr>
                      <w:jc w:val="center"/>
                      <w:rPr>
                        <w:color w:val="000000" w:themeColor="text1"/>
                        <w:sz w:val="20"/>
                        <w:lang w:val="ru-RU"/>
                      </w:rPr>
                    </w:pPr>
                    <w:r w:rsidRPr="00A147FC">
                      <w:rPr>
                        <w:color w:val="000000" w:themeColor="text1"/>
                        <w:sz w:val="20"/>
                        <w:lang w:val="ru-RU"/>
                      </w:rPr>
                      <w:t>Формирование новых гипотез</w:t>
                    </w:r>
                  </w:p>
                </w:txbxContent>
              </v:textbox>
            </v:rect>
            <v:rect id="Прямоугольник 3" o:spid="_x0000_s1030" style="position:absolute;left:33917;top:850;width:9487;height:551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textbox>
                <w:txbxContent>
                  <w:p w:rsidR="00486528" w:rsidRPr="00A147FC" w:rsidRDefault="00486528" w:rsidP="00A147FC">
                    <w:pPr>
                      <w:jc w:val="center"/>
                      <w:rPr>
                        <w:color w:val="000000" w:themeColor="text1"/>
                        <w:sz w:val="20"/>
                        <w:lang w:val="ru-RU"/>
                      </w:rPr>
                    </w:pPr>
                    <w:r w:rsidRPr="00A147FC">
                      <w:rPr>
                        <w:color w:val="000000" w:themeColor="text1"/>
                        <w:sz w:val="20"/>
                        <w:lang w:val="ru-RU"/>
                      </w:rPr>
                      <w:t>Извлечение информации</w:t>
                    </w:r>
                  </w:p>
                </w:txbxContent>
              </v:textbox>
            </v:rect>
            <v:shapetype id="_x0000_t32" coordsize="21600,21600" o:spt="32" o:oned="t" path="m,l21600,21600e" filled="f">
              <v:path arrowok="t" fillok="f" o:connecttype="none"/>
              <o:lock v:ext="edit" shapetype="t"/>
            </v:shapetype>
            <v:shape id="Прямая со стрелкой 4" o:spid="_x0000_s1031" type="#_x0000_t32" style="position:absolute;left:8506;top:2020;width:880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prCcEAAADaAAAADwAAAGRycy9kb3ducmV2LnhtbESPzWrDMBCE74G+g9hCb7GcOKTFtWxK&#10;20DILT/0vFgb29haGUl13LevCoUch5n5himq2QxiIuc7ywpWSQqCuLa640bB5bxbvoDwAVnjYJkU&#10;/JCHqnxYFJhre+MjTafQiAhhn6OCNoQxl9LXLRn0iR2Jo3e1zmCI0jVSO7xFuBnkOk230mDHcaHF&#10;kd5bqvvTt1HQcRZ4/ZHt6PDZu+fmq59sdlHq6XF+ewURaA738H97rxVs4O9KvAG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KmsJwQAAANoAAAAPAAAAAAAAAAAAAAAA&#10;AKECAABkcnMvZG93bnJldi54bWxQSwUGAAAAAAQABAD5AAAAjwMAAAAA&#10;" strokecolor="black [3213]">
              <v:stroke endarrow="open"/>
            </v:shape>
            <v:shape id="Поле 5" o:spid="_x0000_s1032" type="#_x0000_t202" style="position:absolute;left:7655;top:2020;width:10099;height:43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486528" w:rsidRPr="00C452A9" w:rsidRDefault="00486528" w:rsidP="00C452A9">
                    <w:pPr>
                      <w:spacing w:after="0" w:line="240" w:lineRule="auto"/>
                      <w:rPr>
                        <w:sz w:val="18"/>
                        <w:lang w:val="ru-RU"/>
                      </w:rPr>
                    </w:pPr>
                    <w:r w:rsidRPr="00C452A9">
                      <w:rPr>
                        <w:sz w:val="18"/>
                        <w:lang w:val="ru-RU"/>
                      </w:rPr>
                      <w:t>1.гипотеза ввода</w:t>
                    </w:r>
                  </w:p>
                  <w:p w:rsidR="00486528" w:rsidRPr="00C452A9" w:rsidRDefault="00486528" w:rsidP="00C452A9">
                    <w:pPr>
                      <w:spacing w:after="0" w:line="240" w:lineRule="auto"/>
                      <w:rPr>
                        <w:sz w:val="18"/>
                        <w:lang w:val="ru-RU"/>
                      </w:rPr>
                    </w:pPr>
                    <w:r w:rsidRPr="00C452A9">
                      <w:rPr>
                        <w:sz w:val="18"/>
                        <w:lang w:val="ru-RU"/>
                      </w:rPr>
                      <w:t xml:space="preserve">   достоверность</w:t>
                    </w:r>
                  </w:p>
                </w:txbxContent>
              </v:textbox>
            </v:shape>
            <v:shape id="Поле 6" o:spid="_x0000_s1033" type="#_x0000_t202" style="position:absolute;left:25518;top:2020;width:10096;height:9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486528" w:rsidRPr="00C452A9" w:rsidRDefault="00486528" w:rsidP="00C452A9">
                    <w:pPr>
                      <w:spacing w:after="0" w:line="240" w:lineRule="auto"/>
                      <w:rPr>
                        <w:sz w:val="18"/>
                        <w:lang w:val="ru-RU"/>
                      </w:rPr>
                    </w:pPr>
                    <w:r w:rsidRPr="00C452A9">
                      <w:rPr>
                        <w:sz w:val="18"/>
                        <w:lang w:val="ru-RU"/>
                      </w:rPr>
                      <w:t>1.г</w:t>
                    </w:r>
                    <w:r>
                      <w:rPr>
                        <w:sz w:val="18"/>
                        <w:lang w:val="ru-RU"/>
                      </w:rPr>
                      <w:t>ипотеза</w:t>
                    </w:r>
                  </w:p>
                  <w:p w:rsidR="00486528" w:rsidRDefault="00486528" w:rsidP="00C452A9">
                    <w:pPr>
                      <w:spacing w:after="0" w:line="240" w:lineRule="auto"/>
                      <w:rPr>
                        <w:sz w:val="18"/>
                        <w:lang w:val="ru-RU"/>
                      </w:rPr>
                    </w:pPr>
                    <w:r>
                      <w:rPr>
                        <w:sz w:val="18"/>
                        <w:lang w:val="ru-RU"/>
                      </w:rPr>
                      <w:t>достоверность</w:t>
                    </w:r>
                  </w:p>
                  <w:p w:rsidR="00486528" w:rsidRDefault="00486528" w:rsidP="00C452A9">
                    <w:pPr>
                      <w:spacing w:after="0" w:line="240" w:lineRule="auto"/>
                      <w:rPr>
                        <w:sz w:val="18"/>
                        <w:lang w:val="ru-RU"/>
                      </w:rPr>
                    </w:pPr>
                    <w:r>
                      <w:rPr>
                        <w:sz w:val="18"/>
                        <w:lang w:val="ru-RU"/>
                      </w:rPr>
                      <w:t>2.гипотеза</w:t>
                    </w:r>
                  </w:p>
                  <w:p w:rsidR="00486528" w:rsidRDefault="00486528" w:rsidP="00C452A9">
                    <w:pPr>
                      <w:spacing w:after="0" w:line="240" w:lineRule="auto"/>
                      <w:rPr>
                        <w:sz w:val="18"/>
                        <w:lang w:val="ru-RU"/>
                      </w:rPr>
                    </w:pPr>
                    <w:r>
                      <w:rPr>
                        <w:sz w:val="18"/>
                        <w:lang w:val="ru-RU"/>
                      </w:rPr>
                      <w:t>достоверность</w:t>
                    </w:r>
                  </w:p>
                  <w:p w:rsidR="00486528" w:rsidRDefault="00486528" w:rsidP="00C452A9">
                    <w:pPr>
                      <w:spacing w:after="0" w:line="240" w:lineRule="auto"/>
                      <w:rPr>
                        <w:sz w:val="18"/>
                        <w:lang w:val="ru-RU"/>
                      </w:rPr>
                    </w:pPr>
                    <w:r>
                      <w:rPr>
                        <w:sz w:val="18"/>
                        <w:lang w:val="ru-RU"/>
                      </w:rPr>
                      <w:t>3.гипотеза</w:t>
                    </w:r>
                  </w:p>
                  <w:p w:rsidR="00486528" w:rsidRPr="00C452A9" w:rsidRDefault="00486528" w:rsidP="00C452A9">
                    <w:pPr>
                      <w:spacing w:after="0" w:line="240" w:lineRule="auto"/>
                      <w:rPr>
                        <w:sz w:val="18"/>
                        <w:lang w:val="ru-RU"/>
                      </w:rPr>
                    </w:pPr>
                    <w:r>
                      <w:rPr>
                        <w:sz w:val="18"/>
                        <w:lang w:val="ru-RU"/>
                      </w:rPr>
                      <w:t>достоверность</w:t>
                    </w:r>
                  </w:p>
                </w:txbxContent>
              </v:textbox>
            </v:shape>
            <v:shape id="Прямая со стрелкой 7" o:spid="_x0000_s1034" type="#_x0000_t32" style="position:absolute;left:26049;top:2020;width:777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j1fsEAAADaAAAADwAAAGRycy9kb3ducmV2LnhtbESPwWrDMBBE74H+g9hCb7GcGOriWgmh&#10;raHklsT0vFhb29haGUl13L+vAoUch5l5w5T7xYxiJud7ywo2SQqCuLG651ZBfanWLyB8QNY4WiYF&#10;v+Rhv3tYlVhoe+UTzefQighhX6CCLoSpkNI3HRn0iZ2Io/dtncEQpWuldniNcDPKbZo+S4M9x4UO&#10;J3rrqBnOP0ZBz1ng7XtW0fFjcHn7Ncw2q5V6elwOryACLeEe/m9/agU53K7EGyB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PV+wQAAANoAAAAPAAAAAAAAAAAAAAAA&#10;AKECAABkcnMvZG93bnJldi54bWxQSwUGAAAAAAQABAD5AAAAjwMAAAAA&#10;" strokecolor="black [3213]">
              <v:stroke endarrow="open"/>
            </v:shape>
          </v:group>
        </w:pict>
      </w:r>
    </w:p>
    <w:p w:rsidR="00C452A9" w:rsidRPr="00C452A9" w:rsidRDefault="00C452A9" w:rsidP="00C452A9">
      <w:pPr>
        <w:rPr>
          <w:lang w:val="ru-RU"/>
        </w:rPr>
      </w:pPr>
    </w:p>
    <w:p w:rsidR="00C452A9" w:rsidRDefault="00C452A9" w:rsidP="00C452A9">
      <w:pPr>
        <w:rPr>
          <w:lang w:val="ru-RU"/>
        </w:rPr>
      </w:pPr>
    </w:p>
    <w:p w:rsidR="00725FBF" w:rsidRDefault="00C452A9" w:rsidP="00C452A9">
      <w:pPr>
        <w:rPr>
          <w:lang w:val="ru-RU"/>
        </w:rPr>
      </w:pPr>
      <w:r>
        <w:rPr>
          <w:lang w:val="ru-RU"/>
        </w:rPr>
        <w:tab/>
      </w:r>
    </w:p>
    <w:p w:rsidR="003A4752" w:rsidRDefault="003A4752" w:rsidP="00725FBF">
      <w:pPr>
        <w:ind w:firstLine="851"/>
        <w:rPr>
          <w:lang w:val="ru-RU"/>
        </w:rPr>
      </w:pPr>
    </w:p>
    <w:p w:rsidR="00BB216F" w:rsidRDefault="00C452A9" w:rsidP="003A4752">
      <w:pPr>
        <w:ind w:firstLine="851"/>
        <w:rPr>
          <w:lang w:val="ru-RU"/>
        </w:rPr>
      </w:pPr>
      <w:r>
        <w:rPr>
          <w:lang w:val="ru-RU"/>
        </w:rPr>
        <w:t xml:space="preserve">На вход модуля генерации гипотез пользовательского ввода подается информация с системы распознавания человеческой речи в виде набора гипотеза-достоверность. Но основе этого набора гипотез, разрабатываемый мной модуль должен сформировать новые гипотезы ввода, сохраняя семантической значение и смысловую корректность произнесенной пользователем фразы. Для каждой искусственно сформированной гипотезы модуль должен оценить достоверность этой гипотезы. Показатель достоверности, как и в случае с распознаванием человеческой речи, должен отражать то, насколько гипотеза соответствует произнесённой пользователем </w:t>
      </w:r>
      <w:r>
        <w:rPr>
          <w:lang w:val="ru-RU"/>
        </w:rPr>
        <w:lastRenderedPageBreak/>
        <w:t>фразе. На выходе модуля должен получаться новый набор гипотез пользовательского ввода, который в дальнейшем будет обрабатываться системой извлечения информации.</w:t>
      </w:r>
      <w:r w:rsidR="00795044">
        <w:rPr>
          <w:lang w:val="ru-RU"/>
        </w:rPr>
        <w:t xml:space="preserve"> При этом</w:t>
      </w:r>
      <w:r>
        <w:rPr>
          <w:lang w:val="ru-RU"/>
        </w:rPr>
        <w:t xml:space="preserve"> при работе модуля, исходная гипотеза ввода должна сохраниться в наборе и обладать максимальной достоверностью, по сравнению с искусственно сформированными гипотезами.</w:t>
      </w:r>
    </w:p>
    <w:p w:rsidR="00BB216F" w:rsidRDefault="00BB216F" w:rsidP="003A4752">
      <w:pPr>
        <w:ind w:firstLine="851"/>
        <w:rPr>
          <w:lang w:val="ru-RU"/>
        </w:rPr>
      </w:pPr>
    </w:p>
    <w:p w:rsidR="00BB216F" w:rsidRDefault="00BB216F" w:rsidP="003A4752">
      <w:pPr>
        <w:ind w:firstLine="851"/>
        <w:rPr>
          <w:lang w:val="ru-RU"/>
        </w:rPr>
      </w:pPr>
    </w:p>
    <w:p w:rsidR="00B85326" w:rsidRDefault="00B85326" w:rsidP="003A4752">
      <w:pPr>
        <w:ind w:firstLine="851"/>
        <w:rPr>
          <w:lang w:val="ru-RU"/>
        </w:rPr>
      </w:pPr>
      <w:r>
        <w:rPr>
          <w:lang w:val="ru-RU"/>
        </w:rPr>
        <w:br w:type="page"/>
      </w:r>
    </w:p>
    <w:p w:rsidR="00C452A9" w:rsidRDefault="00B85326" w:rsidP="003F5AE5">
      <w:pPr>
        <w:pStyle w:val="Heading1"/>
        <w:numPr>
          <w:ilvl w:val="0"/>
          <w:numId w:val="21"/>
        </w:numPr>
        <w:rPr>
          <w:lang w:val="ru-RU"/>
        </w:rPr>
      </w:pPr>
      <w:bookmarkStart w:id="34" w:name="_Toc453336148"/>
      <w:r>
        <w:rPr>
          <w:lang w:val="ru-RU"/>
        </w:rPr>
        <w:lastRenderedPageBreak/>
        <w:t>Разработка метода генерации гипотез пользовательского ввода</w:t>
      </w:r>
      <w:bookmarkEnd w:id="34"/>
    </w:p>
    <w:p w:rsidR="002968B3" w:rsidRDefault="00B85326" w:rsidP="00B85326">
      <w:pPr>
        <w:rPr>
          <w:lang w:val="ru-RU"/>
        </w:rPr>
      </w:pPr>
      <w:r>
        <w:rPr>
          <w:lang w:val="ru-RU"/>
        </w:rPr>
        <w:tab/>
      </w:r>
      <w:r w:rsidR="002968B3">
        <w:rPr>
          <w:lang w:val="ru-RU"/>
        </w:rPr>
        <w:t>Разрабатываемый алгоритм формирования гипотез пользовательского ввода по результатам своей работы должен решать две задачи: искусственное создание гипотез пользовательского ввода и оценка достоверности этих гипотез. Прежде всего, необходимо разработать общий принцип действия и архитектуру алгоритма формирования гипотез.</w:t>
      </w:r>
    </w:p>
    <w:p w:rsidR="00B85326" w:rsidRDefault="002968B3" w:rsidP="00B85326">
      <w:pPr>
        <w:rPr>
          <w:lang w:val="ru-RU"/>
        </w:rPr>
      </w:pPr>
      <w:r>
        <w:rPr>
          <w:lang w:val="ru-RU"/>
        </w:rPr>
        <w:tab/>
        <w:t xml:space="preserve"> </w:t>
      </w:r>
      <w:commentRangeStart w:id="35"/>
      <w:r>
        <w:rPr>
          <w:lang w:val="ru-RU"/>
        </w:rPr>
        <w:t>Исходят</w:t>
      </w:r>
      <w:commentRangeEnd w:id="35"/>
      <w:r w:rsidR="003D62D5">
        <w:rPr>
          <w:rStyle w:val="CommentReference"/>
        </w:rPr>
        <w:commentReference w:id="35"/>
      </w:r>
      <w:r>
        <w:rPr>
          <w:lang w:val="ru-RU"/>
        </w:rPr>
        <w:t xml:space="preserve"> из сформулированных требований к модулю генерации гипотез и целей всего проекта, формирование новых гипотез ввод</w:t>
      </w:r>
      <w:r w:rsidR="00EB0163">
        <w:rPr>
          <w:lang w:val="ru-RU"/>
        </w:rPr>
        <w:t>а</w:t>
      </w:r>
      <w:r>
        <w:rPr>
          <w:lang w:val="ru-RU"/>
        </w:rPr>
        <w:t xml:space="preserve"> должно происходить на основе произнесенной пользователем фразы и с </w:t>
      </w:r>
      <w:commentRangeStart w:id="36"/>
      <w:r>
        <w:rPr>
          <w:lang w:val="ru-RU"/>
        </w:rPr>
        <w:t xml:space="preserve">сохранение </w:t>
      </w:r>
      <w:commentRangeEnd w:id="36"/>
      <w:r w:rsidR="003D62D5">
        <w:rPr>
          <w:rStyle w:val="CommentReference"/>
        </w:rPr>
        <w:commentReference w:id="36"/>
      </w:r>
      <w:r>
        <w:rPr>
          <w:lang w:val="ru-RU"/>
        </w:rPr>
        <w:t>ее семантического значения и синтак</w:t>
      </w:r>
      <w:r w:rsidR="00EB0163">
        <w:rPr>
          <w:lang w:val="ru-RU"/>
        </w:rPr>
        <w:t>сической корректности. Для того</w:t>
      </w:r>
      <w:ins w:id="37" w:author="fr" w:date="2016-06-10T17:34:00Z">
        <w:r w:rsidR="003D62D5">
          <w:rPr>
            <w:lang w:val="ru-RU"/>
          </w:rPr>
          <w:t>,</w:t>
        </w:r>
      </w:ins>
      <w:r>
        <w:rPr>
          <w:lang w:val="ru-RU"/>
        </w:rPr>
        <w:t xml:space="preserve"> чтобы добиться подобного результата – необходимо производить «вычеркивание» распространяющих и дополняющих слов в предложении на основе некоторых синтаксических правил, то есть</w:t>
      </w:r>
      <w:r w:rsidR="00F061A8">
        <w:rPr>
          <w:lang w:val="ru-RU"/>
        </w:rPr>
        <w:t>, для корректного формирования новых гипотез, необходимо провести</w:t>
      </w:r>
      <w:r>
        <w:rPr>
          <w:lang w:val="ru-RU"/>
        </w:rPr>
        <w:t xml:space="preserve"> </w:t>
      </w:r>
      <w:r w:rsidR="00F061A8">
        <w:rPr>
          <w:lang w:val="ru-RU"/>
        </w:rPr>
        <w:t xml:space="preserve">анализ </w:t>
      </w:r>
      <w:r>
        <w:rPr>
          <w:lang w:val="ru-RU"/>
        </w:rPr>
        <w:t>синтаксическ</w:t>
      </w:r>
      <w:r w:rsidR="00F061A8">
        <w:rPr>
          <w:lang w:val="ru-RU"/>
        </w:rPr>
        <w:t xml:space="preserve">ого </w:t>
      </w:r>
      <w:r>
        <w:rPr>
          <w:lang w:val="ru-RU"/>
        </w:rPr>
        <w:t>значени</w:t>
      </w:r>
      <w:r w:rsidR="00F061A8">
        <w:rPr>
          <w:lang w:val="ru-RU"/>
        </w:rPr>
        <w:t>я</w:t>
      </w:r>
      <w:r>
        <w:rPr>
          <w:lang w:val="ru-RU"/>
        </w:rPr>
        <w:t xml:space="preserve"> и рол</w:t>
      </w:r>
      <w:r w:rsidR="00F061A8">
        <w:rPr>
          <w:lang w:val="ru-RU"/>
        </w:rPr>
        <w:t>и</w:t>
      </w:r>
      <w:r>
        <w:rPr>
          <w:lang w:val="ru-RU"/>
        </w:rPr>
        <w:t xml:space="preserve"> каждого слова </w:t>
      </w:r>
      <w:r>
        <w:rPr>
          <w:lang w:val="ru-RU"/>
        </w:rPr>
        <w:lastRenderedPageBreak/>
        <w:t>в предложении</w:t>
      </w:r>
      <w:r w:rsidR="00F061A8">
        <w:rPr>
          <w:lang w:val="ru-RU"/>
        </w:rPr>
        <w:t>, а уже затем принимать решение о вычеркивании этого слова из исходной фразы.</w:t>
      </w:r>
    </w:p>
    <w:p w:rsidR="00F061A8" w:rsidRDefault="00F061A8" w:rsidP="00B85326">
      <w:pPr>
        <w:rPr>
          <w:lang w:val="ru-RU"/>
        </w:rPr>
      </w:pPr>
      <w:r>
        <w:rPr>
          <w:lang w:val="ru-RU"/>
        </w:rPr>
        <w:tab/>
        <w:t>Таким образом, для того, чтобы разрабатываемый алгоритм не обладал недостатками рассмотренных в первой главе способов достижения поставленной задачи, этот алгоритм должен основываться на анализе синтаксического отношения между словами в исходном предложении, и принимать решение на вычеркивание определенного слова на основе этого анализа.</w:t>
      </w:r>
    </w:p>
    <w:p w:rsidR="00501670" w:rsidRDefault="00501670" w:rsidP="00501670">
      <w:pPr>
        <w:pStyle w:val="Heading2"/>
        <w:rPr>
          <w:lang w:val="ru-RU"/>
        </w:rPr>
      </w:pPr>
      <w:bookmarkStart w:id="38" w:name="_Toc453336149"/>
      <w:r>
        <w:rPr>
          <w:lang w:val="ru-RU"/>
        </w:rPr>
        <w:t>2.1. Синтаксический анализ предложений</w:t>
      </w:r>
      <w:bookmarkEnd w:id="38"/>
    </w:p>
    <w:p w:rsidR="00F061A8" w:rsidRDefault="007C73A8" w:rsidP="00B85326">
      <w:pPr>
        <w:rPr>
          <w:lang w:val="ru-RU"/>
        </w:rPr>
      </w:pPr>
      <w:r>
        <w:rPr>
          <w:lang w:val="ru-RU"/>
        </w:rPr>
        <w:tab/>
      </w:r>
      <w:r w:rsidR="00852B01">
        <w:rPr>
          <w:lang w:val="ru-RU"/>
        </w:rPr>
        <w:t xml:space="preserve">Подобный анализ можно производить различными методами, но в </w:t>
      </w:r>
      <w:commentRangeStart w:id="39"/>
      <w:r w:rsidR="00852B01">
        <w:rPr>
          <w:lang w:val="ru-RU"/>
        </w:rPr>
        <w:t xml:space="preserve">своей </w:t>
      </w:r>
      <w:commentRangeEnd w:id="39"/>
      <w:r w:rsidR="00E426F1">
        <w:rPr>
          <w:rStyle w:val="CommentReference"/>
        </w:rPr>
        <w:commentReference w:id="39"/>
      </w:r>
      <w:r w:rsidR="00852B01">
        <w:rPr>
          <w:lang w:val="ru-RU"/>
        </w:rPr>
        <w:t xml:space="preserve">работе за основу </w:t>
      </w:r>
      <w:commentRangeStart w:id="40"/>
      <w:r w:rsidR="00852B01">
        <w:rPr>
          <w:lang w:val="ru-RU"/>
        </w:rPr>
        <w:t>я решил использовать</w:t>
      </w:r>
      <w:commentRangeEnd w:id="40"/>
      <w:r w:rsidR="00E426F1">
        <w:rPr>
          <w:rStyle w:val="CommentReference"/>
        </w:rPr>
        <w:commentReference w:id="40"/>
      </w:r>
      <w:r w:rsidR="00852B01">
        <w:rPr>
          <w:lang w:val="ru-RU"/>
        </w:rPr>
        <w:t xml:space="preserve"> метод синтаксического анализа предложения. Синтаксический анализ предложения – процедура, которая знакома каждому человеку еще со школы и представляет собой </w:t>
      </w:r>
      <w:r w:rsidR="00852B01" w:rsidRPr="00852B01">
        <w:rPr>
          <w:lang w:val="ru-RU"/>
        </w:rPr>
        <w:t xml:space="preserve"> разбор синтаксических единиц: словосочетаний и предложений.</w:t>
      </w:r>
      <w:r w:rsidR="00852B01">
        <w:rPr>
          <w:lang w:val="ru-RU"/>
        </w:rPr>
        <w:t xml:space="preserve"> И если в естественном своем смысле процесс синтаксического разбора предложения сводится к простому задаванию наводящих вопросов, таких как – кто сделал, что сделал, как сделал и так далее, то реализация подобного </w:t>
      </w:r>
      <w:r w:rsidR="00852B01">
        <w:rPr>
          <w:lang w:val="ru-RU"/>
        </w:rPr>
        <w:lastRenderedPageBreak/>
        <w:t>алгоритма на компьютере является достаточно трудной задачей из области лингвистики и понимания естественного языка.</w:t>
      </w:r>
    </w:p>
    <w:p w:rsidR="00852B01" w:rsidRDefault="00852B01" w:rsidP="00B85326">
      <w:pPr>
        <w:rPr>
          <w:lang w:val="ru-RU"/>
        </w:rPr>
      </w:pPr>
      <w:r>
        <w:rPr>
          <w:lang w:val="ru-RU"/>
        </w:rPr>
        <w:tab/>
      </w:r>
      <w:r w:rsidRPr="00852B01">
        <w:rPr>
          <w:lang w:val="ru-RU"/>
        </w:rPr>
        <w:t>Синтаксический анализ (</w:t>
      </w:r>
      <w:r>
        <w:rPr>
          <w:lang w:val="ru-RU"/>
        </w:rPr>
        <w:t>или па</w:t>
      </w:r>
      <w:r w:rsidRPr="00852B01">
        <w:rPr>
          <w:lang w:val="ru-RU"/>
        </w:rPr>
        <w:t xml:space="preserve">рсинг) в лингвистике и информатике — </w:t>
      </w:r>
      <w:r>
        <w:rPr>
          <w:lang w:val="ru-RU"/>
        </w:rPr>
        <w:t xml:space="preserve">это </w:t>
      </w:r>
      <w:r w:rsidRPr="00852B01">
        <w:rPr>
          <w:lang w:val="ru-RU"/>
        </w:rPr>
        <w:t xml:space="preserve">процесс сопоставления линейной последовательности лексем (слов, токенов) естественного или формального языка с его формальной грамматикой. Результатом </w:t>
      </w:r>
      <w:r>
        <w:rPr>
          <w:lang w:val="ru-RU"/>
        </w:rPr>
        <w:t xml:space="preserve">такого анализа </w:t>
      </w:r>
      <w:r w:rsidRPr="00852B01">
        <w:rPr>
          <w:lang w:val="ru-RU"/>
        </w:rPr>
        <w:t>обычно является дерево</w:t>
      </w:r>
      <w:r w:rsidR="00A01E05">
        <w:rPr>
          <w:lang w:val="ru-RU"/>
        </w:rPr>
        <w:t xml:space="preserve"> синтаксического</w:t>
      </w:r>
      <w:r w:rsidRPr="00852B01">
        <w:rPr>
          <w:lang w:val="ru-RU"/>
        </w:rPr>
        <w:t xml:space="preserve"> разбора (синтаксическое дерево)</w:t>
      </w:r>
      <w:r>
        <w:rPr>
          <w:lang w:val="ru-RU"/>
        </w:rPr>
        <w:t xml:space="preserve"> предложения</w:t>
      </w:r>
      <w:r w:rsidRPr="00852B01">
        <w:rPr>
          <w:lang w:val="ru-RU"/>
        </w:rPr>
        <w:t>.</w:t>
      </w:r>
      <w:r>
        <w:rPr>
          <w:lang w:val="ru-RU"/>
        </w:rPr>
        <w:t xml:space="preserve"> Именно процесс анализа подобных синтаксических деревьев предложения я хотел бы положить в основу своего алгоритма.</w:t>
      </w:r>
    </w:p>
    <w:p w:rsidR="00852B01" w:rsidRDefault="00852B01" w:rsidP="00852B01">
      <w:pPr>
        <w:ind w:firstLine="708"/>
        <w:rPr>
          <w:lang w:val="ru-RU"/>
        </w:rPr>
      </w:pPr>
      <w:r w:rsidRPr="00852B01">
        <w:rPr>
          <w:lang w:val="ru-RU"/>
        </w:rPr>
        <w:t>Как правило, результатом синтаксического анализа является синтаксическое строение предложения, представленное либо в виде дерева зависимостей, либо в виде дерева составляющих, либо в виде некоторого сочетания первого и второго способов представления.</w:t>
      </w:r>
      <w:r>
        <w:rPr>
          <w:lang w:val="ru-RU"/>
        </w:rPr>
        <w:t xml:space="preserve"> Для проведения такого анализа существуют специализированные программы, называемые синтаксическими анализаторами или синтаксическими парсерами.  Так как реализация такой </w:t>
      </w:r>
      <w:r>
        <w:rPr>
          <w:lang w:val="ru-RU"/>
        </w:rPr>
        <w:lastRenderedPageBreak/>
        <w:t>программы является довольно трудной научной задачей, было решено воспользоваться уже существующим решением в рамках данной работы.</w:t>
      </w:r>
    </w:p>
    <w:p w:rsidR="00A01E05" w:rsidRPr="00A01E05" w:rsidRDefault="00A01E05" w:rsidP="00A01E05">
      <w:pPr>
        <w:pStyle w:val="Heading2"/>
        <w:numPr>
          <w:ilvl w:val="1"/>
          <w:numId w:val="21"/>
        </w:numPr>
      </w:pPr>
      <w:bookmarkStart w:id="41" w:name="_Toc453336150"/>
      <w:r>
        <w:rPr>
          <w:lang w:val="ru-RU"/>
        </w:rPr>
        <w:t xml:space="preserve">Обзор библиотеки </w:t>
      </w:r>
      <w:r>
        <w:t xml:space="preserve">Stanford </w:t>
      </w:r>
      <w:proofErr w:type="spellStart"/>
      <w:r>
        <w:t>CoreNLP</w:t>
      </w:r>
      <w:bookmarkEnd w:id="41"/>
      <w:proofErr w:type="spellEnd"/>
    </w:p>
    <w:p w:rsidR="00D8770A" w:rsidRPr="00E163F0" w:rsidRDefault="00D8770A" w:rsidP="00852B01">
      <w:pPr>
        <w:ind w:firstLine="708"/>
        <w:rPr>
          <w:lang w:val="ru-RU"/>
        </w:rPr>
      </w:pPr>
      <w:r>
        <w:rPr>
          <w:lang w:val="ru-RU"/>
        </w:rPr>
        <w:t xml:space="preserve">В качестве инструмента, позволяющего произвести синтаксический разбор предложения и построение его синтаксического дерева, было решено использовать библиотеку </w:t>
      </w:r>
      <w:r>
        <w:t>Stanford</w:t>
      </w:r>
      <w:r w:rsidRPr="00D8770A">
        <w:rPr>
          <w:lang w:val="ru-RU"/>
        </w:rPr>
        <w:t xml:space="preserve"> </w:t>
      </w:r>
      <w:r>
        <w:t>CoreNLP</w:t>
      </w:r>
      <w:r w:rsidRPr="00D8770A">
        <w:rPr>
          <w:lang w:val="ru-RU"/>
        </w:rPr>
        <w:t xml:space="preserve">, </w:t>
      </w:r>
      <w:r>
        <w:rPr>
          <w:lang w:val="ru-RU"/>
        </w:rPr>
        <w:t xml:space="preserve">которая </w:t>
      </w:r>
      <w:r w:rsidRPr="00D8770A">
        <w:rPr>
          <w:lang w:val="ru-RU"/>
        </w:rPr>
        <w:t>предоставля</w:t>
      </w:r>
      <w:r>
        <w:rPr>
          <w:lang w:val="ru-RU"/>
        </w:rPr>
        <w:t xml:space="preserve">ет </w:t>
      </w:r>
      <w:r w:rsidR="005C26A5">
        <w:rPr>
          <w:lang w:val="ru-RU"/>
        </w:rPr>
        <w:t xml:space="preserve">собой </w:t>
      </w:r>
      <w:r w:rsidRPr="00D8770A">
        <w:rPr>
          <w:lang w:val="ru-RU"/>
        </w:rPr>
        <w:t>набор инструментов для обработки текста, основанный на работах Stanford NLP</w:t>
      </w:r>
      <w:r>
        <w:rPr>
          <w:lang w:val="ru-RU"/>
        </w:rPr>
        <w:t xml:space="preserve"> </w:t>
      </w:r>
      <w:r>
        <w:t>Group</w:t>
      </w:r>
      <w:r w:rsidRPr="00D8770A">
        <w:rPr>
          <w:lang w:val="ru-RU"/>
        </w:rPr>
        <w:t xml:space="preserve">. Стэнфордская группа обработки естественного языка (англ. </w:t>
      </w:r>
      <w:r w:rsidRPr="00D8770A">
        <w:rPr>
          <w:i/>
          <w:lang w:val="ru-RU"/>
        </w:rPr>
        <w:t>The Stanford Natural Language Processing Group</w:t>
      </w:r>
      <w:r w:rsidRPr="00D8770A">
        <w:rPr>
          <w:lang w:val="ru-RU"/>
        </w:rPr>
        <w:t>) — коллектив исследователей, разработчиков и студентов, работающих над созданием алгоритмов, позволяющих обрабатывать и понимать естественные языки. Работы коллектива ведутся как в фундаментальных областях компьютерной лингвистики, так и в её прикладных аспектах: понимание предложений, машинный перевод, вероятностный парсинг и лингвистическая разметка, информационный поиск, снятие смысловой неоднозначности, автоматическое общение.</w:t>
      </w:r>
    </w:p>
    <w:p w:rsidR="00A523B4" w:rsidRDefault="00D8770A" w:rsidP="00A523B4">
      <w:pPr>
        <w:ind w:firstLine="708"/>
        <w:rPr>
          <w:lang w:val="ru-RU"/>
        </w:rPr>
      </w:pPr>
      <w:r>
        <w:rPr>
          <w:lang w:val="ru-RU"/>
        </w:rPr>
        <w:lastRenderedPageBreak/>
        <w:t>Сама по себе библиотека предоставляет массу возможностей по обработке текст</w:t>
      </w:r>
      <w:r w:rsidR="005C26A5">
        <w:rPr>
          <w:lang w:val="ru-RU"/>
        </w:rPr>
        <w:t>а</w:t>
      </w:r>
      <w:r>
        <w:rPr>
          <w:lang w:val="ru-RU"/>
        </w:rPr>
        <w:t xml:space="preserve"> на естественном языке, с ее помощью можно производить такие действия как: г</w:t>
      </w:r>
      <w:r w:rsidRPr="00D8770A">
        <w:rPr>
          <w:lang w:val="ru-RU"/>
        </w:rPr>
        <w:t>рафематический анализ</w:t>
      </w:r>
      <w:r>
        <w:rPr>
          <w:lang w:val="ru-RU"/>
        </w:rPr>
        <w:t>, м</w:t>
      </w:r>
      <w:r w:rsidRPr="00D8770A">
        <w:rPr>
          <w:lang w:val="ru-RU"/>
        </w:rPr>
        <w:t>орфологический анализ</w:t>
      </w:r>
      <w:r>
        <w:rPr>
          <w:lang w:val="ru-RU"/>
        </w:rPr>
        <w:t>, с</w:t>
      </w:r>
      <w:r w:rsidRPr="00D8770A">
        <w:rPr>
          <w:lang w:val="ru-RU"/>
        </w:rPr>
        <w:t>интаксический анализ</w:t>
      </w:r>
      <w:r>
        <w:rPr>
          <w:lang w:val="ru-RU"/>
        </w:rPr>
        <w:t>, и</w:t>
      </w:r>
      <w:r w:rsidRPr="00D8770A">
        <w:rPr>
          <w:lang w:val="ru-RU"/>
        </w:rPr>
        <w:t>звлечение именованных сущностей</w:t>
      </w:r>
      <w:r>
        <w:rPr>
          <w:lang w:val="ru-RU"/>
        </w:rPr>
        <w:t xml:space="preserve"> из текста и многое другое. </w:t>
      </w:r>
      <w:r w:rsidR="00AF6D4E">
        <w:rPr>
          <w:lang w:val="ru-RU"/>
        </w:rPr>
        <w:t xml:space="preserve">При разработке алгоритма формирования гипотез пользовательского ввода в качестве инструмента для синтаксического анализа предложений </w:t>
      </w:r>
      <w:commentRangeStart w:id="42"/>
      <w:r w:rsidR="00AF6D4E">
        <w:rPr>
          <w:lang w:val="ru-RU"/>
        </w:rPr>
        <w:t xml:space="preserve">я хотел бы </w:t>
      </w:r>
      <w:commentRangeEnd w:id="42"/>
      <w:r w:rsidR="00E426F1">
        <w:rPr>
          <w:rStyle w:val="CommentReference"/>
        </w:rPr>
        <w:commentReference w:id="42"/>
      </w:r>
      <w:r w:rsidR="00AF6D4E">
        <w:rPr>
          <w:lang w:val="ru-RU"/>
        </w:rPr>
        <w:t xml:space="preserve">использовать синтаксический анализатор для предложений, который входит в эту библиотеку и называется </w:t>
      </w:r>
      <w:r w:rsidR="00AF6D4E" w:rsidRPr="00AF6D4E">
        <w:rPr>
          <w:b/>
        </w:rPr>
        <w:t>The</w:t>
      </w:r>
      <w:r w:rsidR="00AF6D4E" w:rsidRPr="00AF6D4E">
        <w:rPr>
          <w:b/>
          <w:lang w:val="ru-RU"/>
        </w:rPr>
        <w:t xml:space="preserve"> </w:t>
      </w:r>
      <w:r w:rsidR="00AF6D4E" w:rsidRPr="00AF6D4E">
        <w:rPr>
          <w:b/>
        </w:rPr>
        <w:t>Stanford</w:t>
      </w:r>
      <w:r w:rsidR="00AF6D4E" w:rsidRPr="00AF6D4E">
        <w:rPr>
          <w:b/>
          <w:lang w:val="ru-RU"/>
        </w:rPr>
        <w:t xml:space="preserve"> </w:t>
      </w:r>
      <w:r w:rsidR="00AF6D4E" w:rsidRPr="00AF6D4E">
        <w:rPr>
          <w:b/>
        </w:rPr>
        <w:t>Parser</w:t>
      </w:r>
      <w:r w:rsidR="00AF6D4E" w:rsidRPr="00AF6D4E">
        <w:rPr>
          <w:b/>
          <w:lang w:val="ru-RU"/>
        </w:rPr>
        <w:t>.</w:t>
      </w:r>
    </w:p>
    <w:p w:rsidR="00A523B4" w:rsidRDefault="00A523B4" w:rsidP="00A523B4">
      <w:pPr>
        <w:ind w:firstLine="708"/>
        <w:rPr>
          <w:lang w:val="ru-RU"/>
        </w:rPr>
      </w:pPr>
      <w:r>
        <w:rPr>
          <w:lang w:val="ru-RU"/>
        </w:rPr>
        <w:t>Данный синтаксический анализатор работает по принципу разделения предложения на «составляющие», каждая из которых далее разбивается на свои составляющие – и так до тех пор, пока алгоритм не дойдет до анализа слов. Каждой составляющей присваивается своя синтаксическая роль в предложении (подлежащее, сказуемое, дополнение и так далее), а словам – часть речи. Идею составления подобного дерева хорошо иллюстрирует следующий рисунок:</w:t>
      </w:r>
    </w:p>
    <w:p w:rsidR="007E06D6" w:rsidRDefault="00A523B4" w:rsidP="007E06D6">
      <w:pPr>
        <w:keepNext/>
        <w:jc w:val="center"/>
      </w:pPr>
      <w:r>
        <w:rPr>
          <w:noProof/>
        </w:rPr>
        <w:lastRenderedPageBreak/>
        <w:drawing>
          <wp:inline distT="0" distB="0" distL="0" distR="0">
            <wp:extent cx="2915920" cy="1595755"/>
            <wp:effectExtent l="0" t="0" r="0" b="4445"/>
            <wp:docPr id="9" name="Рисунок 9" descr="https://hsto.org/getpro/geektimes/post_images/b08/8cc/0a9/b088cc0a921abbade53e1d54547e57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sto.org/getpro/geektimes/post_images/b08/8cc/0a9/b088cc0a921abbade53e1d54547e575d.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5920" cy="1595755"/>
                    </a:xfrm>
                    <a:prstGeom prst="rect">
                      <a:avLst/>
                    </a:prstGeom>
                    <a:noFill/>
                    <a:ln>
                      <a:noFill/>
                    </a:ln>
                  </pic:spPr>
                </pic:pic>
              </a:graphicData>
            </a:graphic>
          </wp:inline>
        </w:drawing>
      </w:r>
    </w:p>
    <w:p w:rsidR="003F7E89" w:rsidRDefault="007E06D6" w:rsidP="00BB216F">
      <w:pPr>
        <w:pStyle w:val="Caption"/>
        <w:rPr>
          <w:lang w:val="ru-RU"/>
        </w:rPr>
      </w:pPr>
      <w:bookmarkStart w:id="43" w:name="_Toc453336447"/>
      <w:r w:rsidRPr="007E06D6">
        <w:rPr>
          <w:lang w:val="ru-RU"/>
        </w:rPr>
        <w:t xml:space="preserve">Рис. </w:t>
      </w:r>
      <w:r w:rsidR="00DD6015">
        <w:fldChar w:fldCharType="begin"/>
      </w:r>
      <w:r w:rsidRPr="007E06D6">
        <w:rPr>
          <w:lang w:val="ru-RU"/>
        </w:rPr>
        <w:instrText xml:space="preserve"> </w:instrText>
      </w:r>
      <w:r>
        <w:instrText>SEQ</w:instrText>
      </w:r>
      <w:r w:rsidRPr="007E06D6">
        <w:rPr>
          <w:lang w:val="ru-RU"/>
        </w:rPr>
        <w:instrText xml:space="preserve"> Рис. \* </w:instrText>
      </w:r>
      <w:r>
        <w:instrText>ARABIC</w:instrText>
      </w:r>
      <w:r w:rsidRPr="007E06D6">
        <w:rPr>
          <w:lang w:val="ru-RU"/>
        </w:rPr>
        <w:instrText xml:space="preserve"> </w:instrText>
      </w:r>
      <w:r w:rsidR="00DD6015">
        <w:fldChar w:fldCharType="separate"/>
      </w:r>
      <w:r w:rsidR="007F47AE" w:rsidRPr="004715C1">
        <w:rPr>
          <w:noProof/>
          <w:lang w:val="ru-RU"/>
        </w:rPr>
        <w:t>2</w:t>
      </w:r>
      <w:r w:rsidR="00DD6015">
        <w:fldChar w:fldCharType="end"/>
      </w:r>
      <w:r w:rsidRPr="007E06D6">
        <w:rPr>
          <w:lang w:val="ru-RU"/>
        </w:rPr>
        <w:t xml:space="preserve"> </w:t>
      </w:r>
      <w:r>
        <w:rPr>
          <w:lang w:val="ru-RU"/>
        </w:rPr>
        <w:t>Пример синтаксического дерева</w:t>
      </w:r>
      <w:bookmarkEnd w:id="43"/>
    </w:p>
    <w:p w:rsidR="00C452A9" w:rsidRDefault="003F7E89" w:rsidP="003F7E89">
      <w:pPr>
        <w:ind w:firstLine="708"/>
        <w:rPr>
          <w:lang w:val="ru-RU"/>
        </w:rPr>
      </w:pPr>
      <w:r>
        <w:rPr>
          <w:lang w:val="ru-RU"/>
        </w:rPr>
        <w:t xml:space="preserve">Для предложения, которые мы использовали ранее, синтаксический анализатор </w:t>
      </w:r>
      <w:r>
        <w:t>Stanford</w:t>
      </w:r>
      <w:r w:rsidRPr="003F7E89">
        <w:rPr>
          <w:lang w:val="ru-RU"/>
        </w:rPr>
        <w:t xml:space="preserve"> </w:t>
      </w:r>
      <w:r>
        <w:t>Parse</w:t>
      </w:r>
      <w:r w:rsidRPr="003F7E89">
        <w:rPr>
          <w:lang w:val="ru-RU"/>
        </w:rPr>
        <w:t xml:space="preserve"> </w:t>
      </w:r>
      <w:r>
        <w:rPr>
          <w:lang w:val="ru-RU"/>
        </w:rPr>
        <w:t xml:space="preserve">строит следующее дерево: </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(ROOT</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(S</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(VP (VB Describe)</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(NP (NN witness))</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(PP (IN in)</w:t>
      </w:r>
    </w:p>
    <w:p w:rsidR="00C452A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lang w:val="ru-RU"/>
        </w:rPr>
      </w:pPr>
      <w:r w:rsidRPr="003F7E89">
        <w:rPr>
          <w:rFonts w:ascii="Courier New" w:eastAsia="Times New Roman" w:hAnsi="Courier New" w:cs="Courier New"/>
          <w:color w:val="000000"/>
          <w:sz w:val="18"/>
          <w:szCs w:val="18"/>
        </w:rPr>
        <w:t xml:space="preserve">        </w:t>
      </w:r>
      <w:r w:rsidRPr="00B647CF">
        <w:rPr>
          <w:rFonts w:ascii="Courier New" w:eastAsia="Times New Roman" w:hAnsi="Courier New" w:cs="Courier New"/>
          <w:color w:val="000000"/>
          <w:sz w:val="18"/>
          <w:szCs w:val="18"/>
          <w:lang w:val="ru-RU"/>
        </w:rPr>
        <w:t>(</w:t>
      </w:r>
      <w:r w:rsidRPr="003F7E89">
        <w:rPr>
          <w:rFonts w:ascii="Courier New" w:eastAsia="Times New Roman" w:hAnsi="Courier New" w:cs="Courier New"/>
          <w:color w:val="000000"/>
          <w:sz w:val="18"/>
          <w:szCs w:val="18"/>
        </w:rPr>
        <w:t>NP</w:t>
      </w:r>
      <w:r w:rsidRPr="00B647CF">
        <w:rPr>
          <w:rFonts w:ascii="Courier New" w:eastAsia="Times New Roman" w:hAnsi="Courier New" w:cs="Courier New"/>
          <w:color w:val="000000"/>
          <w:sz w:val="18"/>
          <w:szCs w:val="18"/>
          <w:lang w:val="ru-RU"/>
        </w:rPr>
        <w:t xml:space="preserve"> (</w:t>
      </w:r>
      <w:r w:rsidRPr="003F7E89">
        <w:rPr>
          <w:rFonts w:ascii="Courier New" w:eastAsia="Times New Roman" w:hAnsi="Courier New" w:cs="Courier New"/>
          <w:color w:val="000000"/>
          <w:sz w:val="18"/>
          <w:szCs w:val="18"/>
        </w:rPr>
        <w:t>NN</w:t>
      </w:r>
      <w:r w:rsidRPr="00B647CF">
        <w:rPr>
          <w:rFonts w:ascii="Courier New" w:eastAsia="Times New Roman" w:hAnsi="Courier New" w:cs="Courier New"/>
          <w:color w:val="000000"/>
          <w:sz w:val="18"/>
          <w:szCs w:val="18"/>
          <w:lang w:val="ru-RU"/>
        </w:rPr>
        <w:t xml:space="preserve"> </w:t>
      </w:r>
      <w:r w:rsidRPr="003F7E89">
        <w:rPr>
          <w:rFonts w:ascii="Courier New" w:eastAsia="Times New Roman" w:hAnsi="Courier New" w:cs="Courier New"/>
          <w:color w:val="000000"/>
          <w:sz w:val="18"/>
          <w:szCs w:val="18"/>
        </w:rPr>
        <w:t>case</w:t>
      </w:r>
      <w:r w:rsidRPr="00B647CF">
        <w:rPr>
          <w:rFonts w:ascii="Courier New" w:eastAsia="Times New Roman" w:hAnsi="Courier New" w:cs="Courier New"/>
          <w:color w:val="000000"/>
          <w:sz w:val="18"/>
          <w:szCs w:val="18"/>
          <w:lang w:val="ru-RU"/>
        </w:rPr>
        <w:t>) (</w:t>
      </w:r>
      <w:r w:rsidRPr="003F7E89">
        <w:rPr>
          <w:rFonts w:ascii="Courier New" w:eastAsia="Times New Roman" w:hAnsi="Courier New" w:cs="Courier New"/>
          <w:color w:val="000000"/>
          <w:sz w:val="18"/>
          <w:szCs w:val="18"/>
        </w:rPr>
        <w:t>CD</w:t>
      </w:r>
      <w:r w:rsidR="00BB216F">
        <w:rPr>
          <w:rFonts w:ascii="Courier New" w:eastAsia="Times New Roman" w:hAnsi="Courier New" w:cs="Courier New"/>
          <w:color w:val="000000"/>
          <w:sz w:val="18"/>
          <w:szCs w:val="18"/>
          <w:lang w:val="ru-RU"/>
        </w:rPr>
        <w:t xml:space="preserve"> 12))))))</w:t>
      </w:r>
    </w:p>
    <w:p w:rsidR="00BB216F" w:rsidRPr="00B647CF" w:rsidRDefault="00BB216F"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lang w:val="ru-RU"/>
        </w:rPr>
      </w:pPr>
    </w:p>
    <w:p w:rsidR="003F7E89" w:rsidRDefault="003F7E89" w:rsidP="00C452A9">
      <w:pPr>
        <w:rPr>
          <w:lang w:val="ru-RU"/>
        </w:rPr>
      </w:pPr>
      <w:r w:rsidRPr="00E163F0">
        <w:rPr>
          <w:lang w:val="ru-RU"/>
        </w:rPr>
        <w:tab/>
      </w:r>
      <w:r>
        <w:rPr>
          <w:lang w:val="ru-RU"/>
        </w:rPr>
        <w:t>На основе анализа подобных деревьев и будет работать алгоритм генерации гипотез пользовательского ввода, работа которого будет заключаться в применении некоторых правил для  вычеркивания слов из синтаксического дерева и восстановления предложения по вновь сформированному дереву. Представим порядок работы алгоритма в виде схемы:</w:t>
      </w:r>
    </w:p>
    <w:p w:rsidR="003F7E89" w:rsidRDefault="00DD6015" w:rsidP="00C452A9">
      <w:pPr>
        <w:rPr>
          <w:lang w:val="ru-RU"/>
        </w:rPr>
      </w:pPr>
      <w:commentRangeStart w:id="44"/>
      <w:r w:rsidRPr="00DD6015">
        <w:rPr>
          <w:noProof/>
          <w:lang w:val="ru-RU" w:eastAsia="ru-RU"/>
        </w:rPr>
        <w:lastRenderedPageBreak/>
        <w:pict>
          <v:group id="Группа 91" o:spid="_x0000_s1035" style="position:absolute;left:0;text-align:left;margin-left:-12.3pt;margin-top:-14.6pt;width:296.9pt;height:143.05pt;z-index:251686912;mso-width-relative:margin;mso-height-relative:margin" coordorigin=",-774" coordsize="37761,18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">
            <v:rect id="Прямоугольник 10" o:spid="_x0000_s1036" style="position:absolute;top:425;width:9747;height:35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WlcUA&#10;AADbAAAADwAAAGRycy9kb3ducmV2LnhtbESPQUvDQBCF70L/wzIFL6Xd1INI2m0RSyUHEax68DbN&#10;jtnY7GzIjm38985B8DbDe/PeN+vtGDtzpiG3iR0sFwUY4jr5lhsHb6/7+R2YLMgeu8Tk4IcybDeT&#10;qzWWPl34hc4HaYyGcC7RQRDpS2tzHShiXqSeWLXPNEQUXYfG+gEvGh47e1MUtzZiy9oQsKeHQPXp&#10;8B0dfFSjNF/LR3k64ex9VoVj/bw7Onc9He9XYIRG+Tf/XVde8ZVe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xaVxQAAANsAAAAPAAAAAAAAAAAAAAAAAJgCAABkcnMv&#10;ZG93bnJldi54bWxQSwUGAAAAAAQABAD1AAAAigMAAAAA&#10;" filled="f" strokecolor="black [3213]" strokeweight="1pt">
              <v:textbox>
                <w:txbxContent>
                  <w:p w:rsidR="00486528" w:rsidRPr="00A147FC" w:rsidRDefault="00486528" w:rsidP="003F7E89">
                    <w:pPr>
                      <w:jc w:val="center"/>
                      <w:rPr>
                        <w:color w:val="000000" w:themeColor="text1"/>
                        <w:sz w:val="20"/>
                        <w:lang w:val="ru-RU"/>
                      </w:rPr>
                    </w:pPr>
                    <w:r>
                      <w:rPr>
                        <w:color w:val="000000" w:themeColor="text1"/>
                        <w:sz w:val="20"/>
                        <w:lang w:val="ru-RU"/>
                      </w:rPr>
                      <w:t>Предложение</w:t>
                    </w:r>
                  </w:p>
                </w:txbxContent>
              </v:textbox>
            </v:rect>
            <v:rect id="Прямоугольник 11" o:spid="_x0000_s1037" style="position:absolute;left:13503;top:425;width:9747;height:47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zDsMA&#10;AADbAAAADwAAAGRycy9kb3ducmV2LnhtbERPTWvCQBC9F/wPyxR6Ed2kBynRVaTSkkMpVNuDtzE7&#10;ZqPZ2ZCdavrv3UKht3m8z1msBt+qC/WxCWwgn2agiKtgG64NfO5eJk+goiBbbAOTgR+KsFqO7hZY&#10;2HDlD7pspVYphGOBBpxIV2gdK0ce4zR0xIk7ht6jJNjX2vZ4TeG+1Y9ZNtMeG04NDjt6dlSdt9/e&#10;wL4cpD7lr/J2xvHXuHSH6n1zMObhfljPQQkN8i/+c5c2zc/h95d0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OzDsMAAADbAAAADwAAAAAAAAAAAAAAAACYAgAAZHJzL2Rv&#10;d25yZXYueG1sUEsFBgAAAAAEAAQA9QAAAIgDAAAAAA==&#10;" filled="f" strokecolor="black [3213]" strokeweight="1pt">
              <v:textbox>
                <w:txbxContent>
                  <w:p w:rsidR="00486528" w:rsidRPr="00A147FC" w:rsidRDefault="00486528" w:rsidP="003F7E89">
                    <w:pPr>
                      <w:spacing w:line="240" w:lineRule="auto"/>
                      <w:jc w:val="center"/>
                      <w:rPr>
                        <w:color w:val="000000" w:themeColor="text1"/>
                        <w:sz w:val="20"/>
                        <w:lang w:val="ru-RU"/>
                      </w:rPr>
                    </w:pPr>
                    <w:r>
                      <w:rPr>
                        <w:color w:val="000000" w:themeColor="text1"/>
                        <w:sz w:val="20"/>
                        <w:lang w:val="ru-RU"/>
                      </w:rPr>
                      <w:t>Построение дерева</w:t>
                    </w:r>
                  </w:p>
                </w:txbxContent>
              </v:textbox>
            </v:rect>
            <v:rect id="Прямоугольник 12" o:spid="_x0000_s1038" style="position:absolute;left:26896;top:-774;width:10865;height:83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EtecMA&#10;AADbAAAADwAAAGRycy9kb3ducmV2LnhtbERPS2vCQBC+C/6HZYRepG70UErqKmKp5FAKPnrobcxO&#10;s6nZ2ZAdNf33XaHgbT6+58yXvW/UhbpYBzYwnWSgiMtga64MHPZvj8+goiBbbAKTgV+KsFwMB3PM&#10;bbjyli47qVQK4ZijASfS5lrH0pHHOAktceK+Q+dREuwqbTu8pnDf6FmWPWmPNacGhy2tHZWn3dkb&#10;+Cp6qX6mG3k/4fhzXLhj+fF6NOZh1K9eQAn1chf/uwub5s/g9ks6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EtecMAAADbAAAADwAAAAAAAAAAAAAAAACYAgAAZHJzL2Rv&#10;d25yZXYueG1sUEsFBgAAAAAEAAQA9QAAAIgDAAAAAA==&#10;" filled="f" strokecolor="black [3213]" strokeweight="1pt">
              <v:textbox>
                <w:txbxContent>
                  <w:p w:rsidR="00486528" w:rsidRPr="00A147FC" w:rsidRDefault="00486528" w:rsidP="003F7E89">
                    <w:pPr>
                      <w:spacing w:line="240" w:lineRule="auto"/>
                      <w:jc w:val="center"/>
                      <w:rPr>
                        <w:color w:val="000000" w:themeColor="text1"/>
                        <w:sz w:val="20"/>
                        <w:lang w:val="ru-RU"/>
                      </w:rPr>
                    </w:pPr>
                    <w:r>
                      <w:rPr>
                        <w:color w:val="000000" w:themeColor="text1"/>
                        <w:sz w:val="20"/>
                        <w:lang w:val="ru-RU"/>
                      </w:rPr>
                      <w:t>Изменение дерева по определенным правилам</w:t>
                    </w:r>
                  </w:p>
                </w:txbxContent>
              </v:textbox>
            </v:rect>
            <v:rect id="Прямоугольник 13" o:spid="_x0000_s1039" style="position:absolute;left:26904;top:9383;width:9748;height:83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2I4sMA&#10;AADbAAAADwAAAGRycy9kb3ducmV2LnhtbERPTWvCQBC9F/wPywi9iG5so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2I4sMAAADbAAAADwAAAAAAAAAAAAAAAACYAgAAZHJzL2Rv&#10;d25yZXYueG1sUEsFBgAAAAAEAAQA9QAAAIgDAAAAAA==&#10;" filled="f" strokecolor="black [3213]" strokeweight="1pt">
              <v:textbox>
                <w:txbxContent>
                  <w:p w:rsidR="00486528" w:rsidRPr="00A147FC" w:rsidRDefault="00486528" w:rsidP="003F7E89">
                    <w:pPr>
                      <w:spacing w:line="240" w:lineRule="auto"/>
                      <w:jc w:val="center"/>
                      <w:rPr>
                        <w:color w:val="000000" w:themeColor="text1"/>
                        <w:sz w:val="20"/>
                        <w:lang w:val="ru-RU"/>
                      </w:rPr>
                    </w:pPr>
                    <w:r>
                      <w:rPr>
                        <w:color w:val="000000" w:themeColor="text1"/>
                        <w:sz w:val="20"/>
                        <w:lang w:val="ru-RU"/>
                      </w:rPr>
                      <w:t>Создание предложения из нового дерева</w:t>
                    </w:r>
                  </w:p>
                </w:txbxContent>
              </v:textbox>
            </v:rect>
            <v:rect id="Прямоугольник 14" o:spid="_x0000_s1040" style="position:absolute;left:13499;top:10312;width:9747;height:67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lsMA&#10;AADbAAAADwAAAGRycy9kb3ducmV2LnhtbERPTWvCQBC9F/wPywi9iG4sp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QlsMAAADbAAAADwAAAAAAAAAAAAAAAACYAgAAZHJzL2Rv&#10;d25yZXYueG1sUEsFBgAAAAAEAAQA9QAAAIgDAAAAAA==&#10;" filled="f" strokecolor="black [3213]" strokeweight="1pt">
              <v:textbox>
                <w:txbxContent>
                  <w:p w:rsidR="00486528" w:rsidRPr="00A147FC" w:rsidRDefault="00486528" w:rsidP="003F7E89">
                    <w:pPr>
                      <w:spacing w:line="240" w:lineRule="auto"/>
                      <w:jc w:val="center"/>
                      <w:rPr>
                        <w:color w:val="000000" w:themeColor="text1"/>
                        <w:sz w:val="20"/>
                        <w:lang w:val="ru-RU"/>
                      </w:rPr>
                    </w:pPr>
                    <w:r>
                      <w:rPr>
                        <w:color w:val="000000" w:themeColor="text1"/>
                        <w:sz w:val="20"/>
                        <w:lang w:val="ru-RU"/>
                      </w:rPr>
                      <w:t>Новая гипотеза ввода</w:t>
                    </w:r>
                  </w:p>
                </w:txbxContent>
              </v:textbox>
            </v:rect>
            <v:shape id="Прямая со стрелкой 15" o:spid="_x0000_s1041" type="#_x0000_t32" style="position:absolute;left:9675;top:2126;width:379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q9NMAAAADbAAAADwAAAGRycy9kb3ducmV2LnhtbERPyWrDMBC9B/oPYgq9xXJikhbXsilt&#10;AyG3LPQ8WBPb2BoZSXXcv68Khdzm8dYpqtkMYiLnO8sKVkkKgri2uuNGweW8W76A8AFZ42CZFPyQ&#10;h6p8WBSYa3vjI02n0IgYwj5HBW0IYy6lr1sy6BM7Ekfuap3BEKFrpHZ4i+FmkOs03UqDHceGFkd6&#10;b6nuT99GQcdZ4PVHtqPDZ++em69+stlFqafH+e0VRKA53MX/7r2O8zfw90s8QJa/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8qvTTAAAAA2wAAAA8AAAAAAAAAAAAAAAAA&#10;oQIAAGRycy9kb3ducmV2LnhtbFBLBQYAAAAABAAEAPkAAACOAwAAAAA=&#10;" strokecolor="black [3213]">
              <v:stroke endarrow="open"/>
            </v:shape>
            <v:shape id="Прямая со стрелкой 16" o:spid="_x0000_s1042" type="#_x0000_t32" style="position:absolute;left:23285;top:2764;width:361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jQ74AAADbAAAADwAAAGRycy9kb3ducmV2LnhtbERPS4vCMBC+L/gfwgje1lQLKtUo4gNk&#10;bz7wPDRjW9pMShJr/fdmYWFv8/E9Z7XpTSM6cr6yrGAyTkAQ51ZXXCi4XY/fCxA+IGtsLJOCN3nY&#10;rAdfK8y0ffGZuksoRAxhn6GCMoQ2k9LnJRn0Y9sSR+5hncEQoSukdviK4aaR0ySZSYMVx4YSW9qV&#10;lNeXp1FQcRp4uk+P9HOo3by4151Nb0qNhv12CSJQH/7Ff+6TjvNn8PtLPE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CNDvgAAANsAAAAPAAAAAAAAAAAAAAAAAKEC&#10;AABkcnMvZG93bnJldi54bWxQSwUGAAAAAAQABAD5AAAAjAMAAAAA&#10;" strokecolor="black [3213]">
              <v:stroke endarrow="open"/>
            </v:shape>
            <v:shape id="Прямая со стрелкой 17" o:spid="_x0000_s1043" type="#_x0000_t32" style="position:absolute;left:32030;top:7588;width:46;height:179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jxDMIAAADbAAAADwAAAGRycy9kb3ducmV2LnhtbESP0WoCMRBF3wX/IYzQN80q2JbVrIhW&#10;6Ftb6weMm3GTdTNZklS3f98UCn2b4d655856M7hO3ChE61nBfFaAIK69ttwoOH0eps8gYkLW2Hkm&#10;Bd8UYVONR2sstb/zB92OqRE5hGOJCkxKfSllrA05jDPfE2ft4oPDlNfQSB3wnsNdJxdF8SgdWs4E&#10;gz3tDNXX45fL3K1tl/uguX45t/Y9GHy7dKjUw2TYrkAkGtK/+e/6Vef6T/D7Sx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EjxDMIAAADbAAAADwAAAAAAAAAAAAAA&#10;AAChAgAAZHJzL2Rvd25yZXYueG1sUEsFBgAAAAAEAAQA+QAAAJADAAAAAA==&#10;" strokecolor="black [3213]">
              <v:stroke endarrow="open"/>
            </v:shape>
            <v:shape id="Прямая со стрелкой 18" o:spid="_x0000_s1044" type="#_x0000_t32" style="position:absolute;left:23178;top:13408;width:3726;height:49;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gko8MAAADbAAAADwAAAGRycy9kb3ducmV2LnhtbESPTWvCQBCG70L/wzIFb7ppD1JSV1GL&#10;UC9So1S8DdkxCWZnY3aN8d87h0JvM8z78cx03rtaddSGyrOBt3ECijj3tuLCwGG/Hn2AChHZYu2Z&#10;DDwowHz2Mphiav2dd9RlsVASwiFFA2WMTap1yEtyGMa+IZbb2bcOo6xtoW2Ldwl3tX5Pkol2WLE0&#10;lNjQqqT8kt2clFwfP5NV9/vVZUerl+522mxxY8zwtV98gorUx3/xn/vbCr7Ayi8ygJ4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4JKPDAAAA2wAAAA8AAAAAAAAAAAAA&#10;AAAAoQIAAGRycy9kb3ducmV2LnhtbFBLBQYAAAAABAAEAPkAAACRAwAAAAA=&#10;" strokecolor="black [3213]">
              <v:stroke endarrow="open"/>
            </v:shape>
          </v:group>
        </w:pict>
      </w:r>
    </w:p>
    <w:p w:rsidR="003F7E89" w:rsidRPr="003F7E89" w:rsidRDefault="003F7E89" w:rsidP="00C452A9">
      <w:pPr>
        <w:rPr>
          <w:lang w:val="ru-RU"/>
        </w:rPr>
      </w:pPr>
    </w:p>
    <w:p w:rsidR="00E163F0" w:rsidRDefault="00E163F0" w:rsidP="00E163F0">
      <w:pPr>
        <w:tabs>
          <w:tab w:val="right" w:pos="5559"/>
        </w:tabs>
        <w:rPr>
          <w:lang w:val="ru-RU"/>
        </w:rPr>
      </w:pPr>
    </w:p>
    <w:p w:rsidR="00BB216F" w:rsidRDefault="00BB216F" w:rsidP="007E06D6">
      <w:pPr>
        <w:rPr>
          <w:lang w:val="ru-RU"/>
        </w:rPr>
      </w:pPr>
    </w:p>
    <w:commentRangeEnd w:id="44"/>
    <w:p w:rsidR="00F77E83" w:rsidRDefault="006E55CC" w:rsidP="007E06D6">
      <w:pPr>
        <w:rPr>
          <w:lang w:val="ru-RU"/>
        </w:rPr>
      </w:pPr>
      <w:r>
        <w:rPr>
          <w:rStyle w:val="CommentReference"/>
        </w:rPr>
        <w:commentReference w:id="44"/>
      </w:r>
      <w:r w:rsidR="00DD6015" w:rsidRPr="00DD6015">
        <w:rPr>
          <w:noProof/>
          <w:lang w:val="ru-RU" w:eastAsia="ru-RU"/>
        </w:rPr>
        <w:pict>
          <v:shape id="Поле 92" o:spid="_x0000_s1045" type="#_x0000_t202" style="position:absolute;left:0;text-align:left;margin-left:-12.6pt;margin-top:13.5pt;width:297.35pt;height:.05pt;z-index:2517473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" stroked="f">
            <v:textbox style="mso-fit-shape-to-text:t" inset="0,0,0,0">
              <w:txbxContent>
                <w:p w:rsidR="00486528" w:rsidRPr="007E06D6" w:rsidRDefault="00486528" w:rsidP="007E06D6">
                  <w:pPr>
                    <w:pStyle w:val="Caption"/>
                    <w:rPr>
                      <w:noProof/>
                      <w:sz w:val="24"/>
                      <w:lang w:val="ru-RU"/>
                    </w:rPr>
                  </w:pPr>
                  <w:bookmarkStart w:id="45" w:name="_Toc453336448"/>
                  <w:r w:rsidRPr="007E06D6">
                    <w:rPr>
                      <w:lang w:val="ru-RU"/>
                    </w:rPr>
                    <w:t xml:space="preserve">Рис. </w:t>
                  </w:r>
                  <w:r>
                    <w:fldChar w:fldCharType="begin"/>
                  </w:r>
                  <w:r w:rsidRPr="007E06D6">
                    <w:rPr>
                      <w:lang w:val="ru-RU"/>
                    </w:rPr>
                    <w:instrText xml:space="preserve"> </w:instrText>
                  </w:r>
                  <w:r>
                    <w:instrText>SEQ</w:instrText>
                  </w:r>
                  <w:r w:rsidRPr="007E06D6">
                    <w:rPr>
                      <w:lang w:val="ru-RU"/>
                    </w:rPr>
                    <w:instrText xml:space="preserve"> Рис. \* </w:instrText>
                  </w:r>
                  <w:r>
                    <w:instrText>ARABIC</w:instrText>
                  </w:r>
                  <w:r w:rsidRPr="007E06D6">
                    <w:rPr>
                      <w:lang w:val="ru-RU"/>
                    </w:rPr>
                    <w:instrText xml:space="preserve"> </w:instrText>
                  </w:r>
                  <w:r>
                    <w:fldChar w:fldCharType="separate"/>
                  </w:r>
                  <w:r w:rsidRPr="004715C1">
                    <w:rPr>
                      <w:noProof/>
                      <w:lang w:val="ru-RU"/>
                    </w:rPr>
                    <w:t>3</w:t>
                  </w:r>
                  <w:r>
                    <w:fldChar w:fldCharType="end"/>
                  </w:r>
                  <w:r>
                    <w:rPr>
                      <w:lang w:val="ru-RU"/>
                    </w:rPr>
                    <w:t xml:space="preserve"> Порядок формирования гипотезы из предложения</w:t>
                  </w:r>
                  <w:bookmarkEnd w:id="45"/>
                </w:p>
              </w:txbxContent>
            </v:textbox>
          </v:shape>
        </w:pict>
      </w:r>
    </w:p>
    <w:p w:rsidR="00BB216F" w:rsidRDefault="00BB216F" w:rsidP="007E06D6">
      <w:pPr>
        <w:rPr>
          <w:lang w:val="ru-RU"/>
        </w:rPr>
      </w:pPr>
    </w:p>
    <w:p w:rsidR="00F77E83" w:rsidRDefault="00F77E83" w:rsidP="00F77E83">
      <w:pPr>
        <w:pStyle w:val="Heading2"/>
        <w:numPr>
          <w:ilvl w:val="1"/>
          <w:numId w:val="21"/>
        </w:numPr>
        <w:rPr>
          <w:lang w:val="ru-RU"/>
        </w:rPr>
      </w:pPr>
      <w:bookmarkStart w:id="46" w:name="_Toc453336151"/>
      <w:r>
        <w:rPr>
          <w:lang w:val="ru-RU"/>
        </w:rPr>
        <w:t>Разработка правил семантического сокращения</w:t>
      </w:r>
      <w:bookmarkEnd w:id="46"/>
    </w:p>
    <w:p w:rsidR="00934F41" w:rsidRDefault="00934F41" w:rsidP="00F77E83">
      <w:pPr>
        <w:ind w:firstLine="708"/>
        <w:rPr>
          <w:lang w:val="ru-RU"/>
        </w:rPr>
      </w:pPr>
      <w:r>
        <w:rPr>
          <w:lang w:val="ru-RU"/>
        </w:rPr>
        <w:t xml:space="preserve">Правила для вычеркивания слов из предложения на этапе анализа синтаксического дерева должны быть легко изменяемыми и обособленными друг от друга. Такое свойство алгоритма позволит с легкостью расширять его возможности и подстраивать его под специфику той области, где он будет использоваться. То есть, для того чтобы «научить» алгоритм вычеркивать из предложения определенные конструкции, которые будут мешать правильному извлечению семантического значения из предложения, достаточно будет просто написать новое правило в алгоритме, и оно будет сразу же применено. На начальном этапе разработки </w:t>
      </w:r>
      <w:r>
        <w:rPr>
          <w:lang w:val="ru-RU"/>
        </w:rPr>
        <w:lastRenderedPageBreak/>
        <w:t xml:space="preserve">алгоритма и основных правил семантического сокращения предложения был взят набор фраз пользователей из реально существующей системы выделения информации из предложения, причем были взяты фразы, в которых были заранее известны лишние дополняющие слова, подлежащие вычеркиванию. </w:t>
      </w:r>
    </w:p>
    <w:p w:rsidR="00934F41" w:rsidRDefault="00934F41" w:rsidP="00934F41">
      <w:pPr>
        <w:tabs>
          <w:tab w:val="left" w:pos="851"/>
          <w:tab w:val="right" w:pos="5559"/>
        </w:tabs>
        <w:rPr>
          <w:lang w:val="ru-RU"/>
        </w:rPr>
      </w:pPr>
      <w:r>
        <w:rPr>
          <w:lang w:val="ru-RU"/>
        </w:rPr>
        <w:tab/>
        <w:t>Такие фразы приведены в таблице ниже, в первом столбике таблицы приведена исходная фраза, во втором – ее синтаксическое дерево, полученное средствами синтаксического анализатора, в третьей колонке – гипотезы, которые желательно было бы получить из исходной фразы для верного определения ее семантического значения.</w:t>
      </w:r>
    </w:p>
    <w:p w:rsidR="00F77E83" w:rsidRPr="00F77E83" w:rsidRDefault="00F77E83" w:rsidP="00F77E83">
      <w:pPr>
        <w:pStyle w:val="Caption"/>
        <w:keepNext/>
        <w:rPr>
          <w:lang w:val="ru-RU"/>
        </w:rPr>
      </w:pPr>
      <w:bookmarkStart w:id="47" w:name="_Toc453336465"/>
      <w:r w:rsidRPr="00F77E83">
        <w:rPr>
          <w:lang w:val="ru-RU"/>
        </w:rPr>
        <w:t xml:space="preserve">Таблица </w:t>
      </w:r>
      <w:r w:rsidR="00DD6015">
        <w:fldChar w:fldCharType="begin"/>
      </w:r>
      <w:r w:rsidRPr="00F77E83">
        <w:rPr>
          <w:lang w:val="ru-RU"/>
        </w:rPr>
        <w:instrText xml:space="preserve"> </w:instrText>
      </w:r>
      <w:r>
        <w:instrText>SEQ</w:instrText>
      </w:r>
      <w:r w:rsidRPr="00F77E83">
        <w:rPr>
          <w:lang w:val="ru-RU"/>
        </w:rPr>
        <w:instrText xml:space="preserve"> Таблица \* </w:instrText>
      </w:r>
      <w:r>
        <w:instrText>ARABIC</w:instrText>
      </w:r>
      <w:r w:rsidRPr="00F77E83">
        <w:rPr>
          <w:lang w:val="ru-RU"/>
        </w:rPr>
        <w:instrText xml:space="preserve"> </w:instrText>
      </w:r>
      <w:r w:rsidR="00DD6015">
        <w:fldChar w:fldCharType="separate"/>
      </w:r>
      <w:r w:rsidR="007F47AE" w:rsidRPr="004715C1">
        <w:rPr>
          <w:noProof/>
          <w:lang w:val="ru-RU"/>
        </w:rPr>
        <w:t>1</w:t>
      </w:r>
      <w:r w:rsidR="00DD6015">
        <w:fldChar w:fldCharType="end"/>
      </w:r>
      <w:r>
        <w:rPr>
          <w:lang w:val="ru-RU"/>
        </w:rPr>
        <w:t>. Предложения для формирования правил сокращения и их деревья</w:t>
      </w:r>
      <w:bookmarkEnd w:id="47"/>
    </w:p>
    <w:tbl>
      <w:tblPr>
        <w:tblStyle w:val="TableGrid"/>
        <w:tblW w:w="6439" w:type="dxa"/>
        <w:tblInd w:w="-459" w:type="dxa"/>
        <w:tblLook w:val="04A0"/>
      </w:tblPr>
      <w:tblGrid>
        <w:gridCol w:w="1701"/>
        <w:gridCol w:w="2470"/>
        <w:gridCol w:w="2268"/>
      </w:tblGrid>
      <w:tr w:rsidR="00934F41" w:rsidRPr="00934F41" w:rsidTr="007562DB">
        <w:tc>
          <w:tcPr>
            <w:tcW w:w="1701" w:type="dxa"/>
          </w:tcPr>
          <w:p w:rsidR="00934F41" w:rsidRPr="00934F41" w:rsidRDefault="00934F41" w:rsidP="000B2A42">
            <w:pPr>
              <w:tabs>
                <w:tab w:val="left" w:pos="851"/>
                <w:tab w:val="right" w:pos="5559"/>
              </w:tabs>
              <w:spacing w:line="240" w:lineRule="auto"/>
              <w:rPr>
                <w:sz w:val="20"/>
                <w:szCs w:val="20"/>
              </w:rPr>
            </w:pPr>
            <w:r w:rsidRPr="00934F41">
              <w:rPr>
                <w:sz w:val="20"/>
                <w:szCs w:val="20"/>
              </w:rPr>
              <w:t>I need to get to witness 3 in case 8776</w:t>
            </w:r>
          </w:p>
        </w:tc>
        <w:tc>
          <w:tcPr>
            <w:tcW w:w="2470" w:type="dxa"/>
          </w:tcPr>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I))</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(VBP need)</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(TO to)</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get)</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 (CD 3))</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934F41" w:rsidRPr="00486528"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w:t>
            </w:r>
            <w:r w:rsidR="000B2A42" w:rsidRPr="000B2A42">
              <w:rPr>
                <w:rFonts w:cs="Times New Roman"/>
                <w:sz w:val="18"/>
                <w:szCs w:val="18"/>
              </w:rPr>
              <w:t>NP (NN case) (CD 8776))))))))))</w:t>
            </w:r>
          </w:p>
          <w:p w:rsidR="00BB216F" w:rsidRPr="00486528" w:rsidRDefault="00BB216F" w:rsidP="000B2A42">
            <w:pPr>
              <w:tabs>
                <w:tab w:val="left" w:pos="851"/>
                <w:tab w:val="right" w:pos="5559"/>
              </w:tabs>
              <w:spacing w:line="240" w:lineRule="auto"/>
              <w:rPr>
                <w:rFonts w:cs="Times New Roman"/>
                <w:sz w:val="18"/>
                <w:szCs w:val="18"/>
              </w:rPr>
            </w:pPr>
          </w:p>
        </w:tc>
        <w:tc>
          <w:tcPr>
            <w:tcW w:w="2268" w:type="dxa"/>
          </w:tcPr>
          <w:p w:rsidR="000B2A42" w:rsidRPr="000B2A42" w:rsidRDefault="00934F41" w:rsidP="000B2A42">
            <w:pPr>
              <w:tabs>
                <w:tab w:val="left" w:pos="851"/>
                <w:tab w:val="right" w:pos="5559"/>
              </w:tabs>
              <w:spacing w:after="120" w:line="240" w:lineRule="auto"/>
              <w:rPr>
                <w:sz w:val="20"/>
                <w:szCs w:val="20"/>
              </w:rPr>
            </w:pPr>
            <w:r w:rsidRPr="00934F41">
              <w:rPr>
                <w:sz w:val="20"/>
                <w:szCs w:val="20"/>
              </w:rPr>
              <w:t>I need to get to witness  in case 8776</w:t>
            </w:r>
          </w:p>
          <w:p w:rsidR="00934F41" w:rsidRDefault="00934F41" w:rsidP="000B2A42">
            <w:pPr>
              <w:tabs>
                <w:tab w:val="left" w:pos="851"/>
                <w:tab w:val="right" w:pos="5559"/>
              </w:tabs>
              <w:spacing w:after="120" w:line="240" w:lineRule="auto"/>
              <w:rPr>
                <w:sz w:val="20"/>
                <w:szCs w:val="20"/>
              </w:rPr>
            </w:pPr>
            <w:r w:rsidRPr="00934F41">
              <w:rPr>
                <w:sz w:val="20"/>
                <w:szCs w:val="20"/>
              </w:rPr>
              <w:t xml:space="preserve">I need to get to witness </w:t>
            </w:r>
            <w:r w:rsidR="000B2A42">
              <w:rPr>
                <w:sz w:val="20"/>
                <w:szCs w:val="20"/>
              </w:rPr>
              <w:t>in case</w:t>
            </w:r>
          </w:p>
          <w:p w:rsidR="000B2A42" w:rsidRDefault="000B2A42" w:rsidP="000B2A42">
            <w:pPr>
              <w:tabs>
                <w:tab w:val="left" w:pos="851"/>
                <w:tab w:val="right" w:pos="5559"/>
              </w:tabs>
              <w:spacing w:after="120" w:line="240" w:lineRule="auto"/>
              <w:rPr>
                <w:sz w:val="20"/>
                <w:szCs w:val="20"/>
              </w:rPr>
            </w:pPr>
            <w:r>
              <w:rPr>
                <w:sz w:val="20"/>
                <w:szCs w:val="20"/>
              </w:rPr>
              <w:t>I need to get to witness</w:t>
            </w:r>
          </w:p>
          <w:p w:rsidR="000B2A42" w:rsidRDefault="000B2A42" w:rsidP="000B2A42">
            <w:pPr>
              <w:tabs>
                <w:tab w:val="left" w:pos="851"/>
                <w:tab w:val="right" w:pos="5559"/>
              </w:tabs>
              <w:spacing w:after="120" w:line="240" w:lineRule="auto"/>
              <w:rPr>
                <w:sz w:val="20"/>
                <w:szCs w:val="20"/>
              </w:rPr>
            </w:pPr>
            <w:r w:rsidRPr="00934F41">
              <w:rPr>
                <w:sz w:val="20"/>
                <w:szCs w:val="20"/>
              </w:rPr>
              <w:t>get to witness  in case 8776</w:t>
            </w:r>
          </w:p>
          <w:p w:rsidR="000B2A42" w:rsidRPr="000B2A42" w:rsidRDefault="000B2A42" w:rsidP="000B2A42">
            <w:pPr>
              <w:tabs>
                <w:tab w:val="left" w:pos="851"/>
                <w:tab w:val="right" w:pos="5559"/>
              </w:tabs>
              <w:spacing w:after="120" w:line="240" w:lineRule="auto"/>
              <w:rPr>
                <w:sz w:val="20"/>
                <w:szCs w:val="20"/>
              </w:rPr>
            </w:pP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lastRenderedPageBreak/>
              <w:t xml:space="preserve">Find me the quickest route to witness No 2, Jake </w:t>
            </w:r>
            <w:proofErr w:type="spellStart"/>
            <w:r w:rsidRPr="000B2A42">
              <w:rPr>
                <w:sz w:val="20"/>
                <w:szCs w:val="20"/>
              </w:rPr>
              <w:t>Verdinier</w:t>
            </w:r>
            <w:proofErr w:type="spellEnd"/>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Find)</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quickest) (NN route))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No) (CD 2)))</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(NNP Jake) (NNP </w:t>
            </w:r>
            <w:proofErr w:type="spellStart"/>
            <w:r w:rsidRPr="000B2A42">
              <w:rPr>
                <w:rFonts w:cs="Times New Roman"/>
                <w:sz w:val="18"/>
                <w:szCs w:val="18"/>
              </w:rPr>
              <w:t>Verdinier</w:t>
            </w:r>
            <w:proofErr w:type="spellEnd"/>
            <w:r w:rsidRPr="000B2A42">
              <w:rPr>
                <w:rFonts w:cs="Times New Roman"/>
                <w:sz w:val="18"/>
                <w:szCs w:val="18"/>
              </w:rPr>
              <w:t>)))))))))</w:t>
            </w:r>
          </w:p>
        </w:tc>
        <w:tc>
          <w:tcPr>
            <w:tcW w:w="2268" w:type="dxa"/>
          </w:tcPr>
          <w:p w:rsidR="000B2A42" w:rsidRPr="000B2A42" w:rsidRDefault="000B2A42" w:rsidP="000B2A42">
            <w:pPr>
              <w:tabs>
                <w:tab w:val="left" w:pos="851"/>
                <w:tab w:val="right" w:pos="5559"/>
              </w:tabs>
              <w:spacing w:after="120" w:line="240" w:lineRule="auto"/>
              <w:rPr>
                <w:sz w:val="20"/>
                <w:szCs w:val="20"/>
              </w:rPr>
            </w:pPr>
            <w:r w:rsidRPr="000B2A42">
              <w:rPr>
                <w:sz w:val="20"/>
                <w:szCs w:val="20"/>
              </w:rPr>
              <w:t>Find me the quickest route to witness No 2</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quickest route to witness Jake </w:t>
            </w:r>
            <w:proofErr w:type="spellStart"/>
            <w:r w:rsidRPr="000B2A42">
              <w:rPr>
                <w:sz w:val="20"/>
                <w:szCs w:val="20"/>
              </w:rPr>
              <w:t>Verdinier</w:t>
            </w:r>
            <w:proofErr w:type="spellEnd"/>
          </w:p>
          <w:p w:rsidR="000B2A42" w:rsidRPr="000B2A42" w:rsidRDefault="000B2A42" w:rsidP="000B2A42">
            <w:pPr>
              <w:tabs>
                <w:tab w:val="left" w:pos="851"/>
                <w:tab w:val="right" w:pos="5559"/>
              </w:tabs>
              <w:spacing w:after="120" w:line="240" w:lineRule="auto"/>
              <w:rPr>
                <w:sz w:val="20"/>
                <w:szCs w:val="20"/>
              </w:rPr>
            </w:pPr>
            <w:r w:rsidRPr="000B2A42">
              <w:rPr>
                <w:sz w:val="20"/>
                <w:szCs w:val="20"/>
              </w:rPr>
              <w:t>Find me the quickest route to witness</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route to witness Jake </w:t>
            </w:r>
            <w:proofErr w:type="spellStart"/>
            <w:r w:rsidRPr="000B2A42">
              <w:rPr>
                <w:sz w:val="20"/>
                <w:szCs w:val="20"/>
              </w:rPr>
              <w:t>Verdinier</w:t>
            </w:r>
            <w:proofErr w:type="spellEnd"/>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route to Jake </w:t>
            </w:r>
            <w:proofErr w:type="spellStart"/>
            <w:r w:rsidRPr="000B2A42">
              <w:rPr>
                <w:sz w:val="20"/>
                <w:szCs w:val="20"/>
              </w:rPr>
              <w:t>Verdinier</w:t>
            </w:r>
            <w:proofErr w:type="spellEnd"/>
          </w:p>
          <w:p w:rsidR="00934F41" w:rsidRPr="00934F41" w:rsidRDefault="000B2A42" w:rsidP="000B2A42">
            <w:pPr>
              <w:tabs>
                <w:tab w:val="left" w:pos="851"/>
                <w:tab w:val="right" w:pos="5559"/>
              </w:tabs>
              <w:spacing w:after="120" w:line="240" w:lineRule="auto"/>
              <w:rPr>
                <w:sz w:val="20"/>
                <w:szCs w:val="20"/>
              </w:rPr>
            </w:pPr>
            <w:r w:rsidRPr="000B2A42">
              <w:rPr>
                <w:sz w:val="20"/>
                <w:szCs w:val="20"/>
              </w:rPr>
              <w:t xml:space="preserve">Find me the </w:t>
            </w:r>
            <w:r>
              <w:rPr>
                <w:sz w:val="20"/>
                <w:szCs w:val="20"/>
              </w:rPr>
              <w:t>route to witness</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show the route to the main eyewitness for incident 7865</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show)</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(NN route))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 main) (NN eyewitness))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for)</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incident) (CD 7865))))))))</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show the route to the eyewitness for incident 7865</w:t>
            </w:r>
          </w:p>
          <w:p w:rsidR="000B2A42" w:rsidRDefault="000B2A42" w:rsidP="000B2A42">
            <w:pPr>
              <w:tabs>
                <w:tab w:val="left" w:pos="851"/>
                <w:tab w:val="right" w:pos="5559"/>
              </w:tabs>
              <w:spacing w:after="120" w:line="240" w:lineRule="auto"/>
              <w:rPr>
                <w:sz w:val="20"/>
                <w:szCs w:val="20"/>
              </w:rPr>
            </w:pPr>
            <w:r w:rsidRPr="000B2A42">
              <w:rPr>
                <w:sz w:val="20"/>
                <w:szCs w:val="20"/>
              </w:rPr>
              <w:t>show the route to the eyewitness for incident</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show the route to the </w:t>
            </w:r>
            <w:r>
              <w:rPr>
                <w:sz w:val="20"/>
                <w:szCs w:val="20"/>
              </w:rPr>
              <w:t>eyewitness</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describe the two male suspects in incident 769795</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(SINV</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(VBP describe)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(CD two) (JJ male) (NNS suspects))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incident)))))</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(CD 769795))))</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describe the male suspects in incident 769795</w:t>
            </w:r>
          </w:p>
          <w:p w:rsidR="000B2A42" w:rsidRDefault="000B2A42" w:rsidP="000B2A42">
            <w:pPr>
              <w:tabs>
                <w:tab w:val="left" w:pos="851"/>
                <w:tab w:val="right" w:pos="5559"/>
              </w:tabs>
              <w:spacing w:after="120" w:line="240" w:lineRule="auto"/>
              <w:rPr>
                <w:sz w:val="20"/>
                <w:szCs w:val="20"/>
              </w:rPr>
            </w:pPr>
            <w:r w:rsidRPr="000B2A42">
              <w:rPr>
                <w:sz w:val="20"/>
                <w:szCs w:val="20"/>
              </w:rPr>
              <w:t>describe the two suspects in incident 769795</w:t>
            </w:r>
          </w:p>
          <w:p w:rsidR="000B2A42" w:rsidRDefault="000B2A42" w:rsidP="000B2A42">
            <w:pPr>
              <w:tabs>
                <w:tab w:val="left" w:pos="851"/>
                <w:tab w:val="right" w:pos="5559"/>
              </w:tabs>
              <w:spacing w:after="120" w:line="240" w:lineRule="auto"/>
              <w:rPr>
                <w:sz w:val="20"/>
                <w:szCs w:val="20"/>
              </w:rPr>
            </w:pPr>
            <w:r w:rsidRPr="000B2A42">
              <w:rPr>
                <w:sz w:val="20"/>
                <w:szCs w:val="20"/>
              </w:rPr>
              <w:t>describe the suspects in incident 769795</w:t>
            </w:r>
          </w:p>
          <w:p w:rsidR="000B2A42" w:rsidRDefault="000B2A42" w:rsidP="000B2A42">
            <w:pPr>
              <w:tabs>
                <w:tab w:val="left" w:pos="851"/>
                <w:tab w:val="right" w:pos="5559"/>
              </w:tabs>
              <w:spacing w:after="120" w:line="240" w:lineRule="auto"/>
              <w:rPr>
                <w:sz w:val="20"/>
                <w:szCs w:val="20"/>
                <w:lang w:val="ru-RU"/>
              </w:rPr>
            </w:pPr>
            <w:r w:rsidRPr="000B2A42">
              <w:rPr>
                <w:sz w:val="20"/>
                <w:szCs w:val="20"/>
              </w:rPr>
              <w:t xml:space="preserve">describe the </w:t>
            </w:r>
            <w:r>
              <w:rPr>
                <w:sz w:val="20"/>
                <w:szCs w:val="20"/>
              </w:rPr>
              <w:t>suspects in incident</w:t>
            </w:r>
          </w:p>
          <w:p w:rsidR="00BB216F" w:rsidRDefault="00BB216F" w:rsidP="000B2A42">
            <w:pPr>
              <w:tabs>
                <w:tab w:val="left" w:pos="851"/>
                <w:tab w:val="right" w:pos="5559"/>
              </w:tabs>
              <w:spacing w:after="120" w:line="240" w:lineRule="auto"/>
              <w:rPr>
                <w:sz w:val="20"/>
                <w:szCs w:val="20"/>
                <w:lang w:val="ru-RU"/>
              </w:rPr>
            </w:pPr>
          </w:p>
          <w:p w:rsidR="00BB216F" w:rsidRPr="00BB216F" w:rsidRDefault="00BB216F" w:rsidP="000B2A42">
            <w:pPr>
              <w:tabs>
                <w:tab w:val="left" w:pos="851"/>
                <w:tab w:val="right" w:pos="5559"/>
              </w:tabs>
              <w:spacing w:after="120" w:line="240" w:lineRule="auto"/>
              <w:rPr>
                <w:sz w:val="20"/>
                <w:szCs w:val="20"/>
                <w:lang w:val="ru-RU"/>
              </w:rPr>
            </w:pP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lastRenderedPageBreak/>
              <w:t xml:space="preserve">1990s green jeep </w:t>
            </w:r>
            <w:proofErr w:type="spellStart"/>
            <w:r w:rsidRPr="000B2A42">
              <w:rPr>
                <w:sz w:val="20"/>
                <w:szCs w:val="20"/>
              </w:rPr>
              <w:t>cherokee</w:t>
            </w:r>
            <w:proofErr w:type="spellEnd"/>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(NNS 1990s))</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(JJ green) (NN jeep) (NN </w:t>
            </w:r>
            <w:proofErr w:type="spellStart"/>
            <w:r w:rsidRPr="000B2A42">
              <w:rPr>
                <w:rFonts w:cs="Times New Roman"/>
                <w:sz w:val="18"/>
                <w:szCs w:val="18"/>
              </w:rPr>
              <w:t>cherokee</w:t>
            </w:r>
            <w:proofErr w:type="spellEnd"/>
            <w:r w:rsidRPr="000B2A42">
              <w:rPr>
                <w:rFonts w:cs="Times New Roman"/>
                <w:sz w:val="18"/>
                <w:szCs w:val="18"/>
              </w:rPr>
              <w:t>))))</w:t>
            </w:r>
          </w:p>
        </w:tc>
        <w:tc>
          <w:tcPr>
            <w:tcW w:w="2268" w:type="dxa"/>
          </w:tcPr>
          <w:p w:rsidR="00934F41" w:rsidRDefault="000B2A42" w:rsidP="000B2A42">
            <w:pPr>
              <w:tabs>
                <w:tab w:val="left" w:pos="851"/>
                <w:tab w:val="right" w:pos="5559"/>
              </w:tabs>
              <w:spacing w:after="120" w:line="240" w:lineRule="auto"/>
              <w:rPr>
                <w:sz w:val="20"/>
                <w:szCs w:val="20"/>
              </w:rPr>
            </w:pPr>
            <w:r>
              <w:rPr>
                <w:sz w:val="20"/>
                <w:szCs w:val="20"/>
              </w:rPr>
              <w:t>1990</w:t>
            </w:r>
            <w:r w:rsidRPr="000B2A42">
              <w:rPr>
                <w:sz w:val="20"/>
                <w:szCs w:val="20"/>
              </w:rPr>
              <w:t xml:space="preserve"> green jeep </w:t>
            </w:r>
            <w:r>
              <w:rPr>
                <w:sz w:val="20"/>
                <w:szCs w:val="20"/>
              </w:rPr>
              <w:t>Cherokee</w:t>
            </w:r>
          </w:p>
          <w:p w:rsidR="000B2A42" w:rsidRDefault="000B2A42" w:rsidP="000B2A42">
            <w:pPr>
              <w:tabs>
                <w:tab w:val="left" w:pos="851"/>
                <w:tab w:val="right" w:pos="5559"/>
              </w:tabs>
              <w:spacing w:after="120" w:line="240" w:lineRule="auto"/>
              <w:rPr>
                <w:sz w:val="20"/>
                <w:szCs w:val="20"/>
              </w:rPr>
            </w:pPr>
            <w:r>
              <w:rPr>
                <w:sz w:val="20"/>
                <w:szCs w:val="20"/>
              </w:rPr>
              <w:t>1990</w:t>
            </w:r>
            <w:r w:rsidRPr="000B2A42">
              <w:rPr>
                <w:sz w:val="20"/>
                <w:szCs w:val="20"/>
              </w:rPr>
              <w:t xml:space="preserve"> jeep </w:t>
            </w:r>
            <w:r>
              <w:rPr>
                <w:sz w:val="20"/>
                <w:szCs w:val="20"/>
              </w:rPr>
              <w:t>Cherokee</w:t>
            </w:r>
          </w:p>
          <w:p w:rsidR="000B2A42" w:rsidRPr="004715C1" w:rsidRDefault="000B2A42" w:rsidP="000B2A42">
            <w:pPr>
              <w:tabs>
                <w:tab w:val="left" w:pos="851"/>
                <w:tab w:val="right" w:pos="5559"/>
              </w:tabs>
              <w:spacing w:after="120" w:line="240" w:lineRule="auto"/>
              <w:rPr>
                <w:sz w:val="20"/>
                <w:szCs w:val="20"/>
              </w:rPr>
            </w:pPr>
            <w:r w:rsidRPr="000B2A42">
              <w:rPr>
                <w:sz w:val="20"/>
                <w:szCs w:val="20"/>
              </w:rPr>
              <w:t xml:space="preserve">jeep </w:t>
            </w:r>
            <w:r>
              <w:rPr>
                <w:sz w:val="20"/>
                <w:szCs w:val="20"/>
              </w:rPr>
              <w:t>Cherokee</w:t>
            </w:r>
          </w:p>
          <w:p w:rsidR="00F77E83" w:rsidRPr="004715C1" w:rsidRDefault="00F77E83" w:rsidP="000B2A42">
            <w:pPr>
              <w:tabs>
                <w:tab w:val="left" w:pos="851"/>
                <w:tab w:val="right" w:pos="5559"/>
              </w:tabs>
              <w:spacing w:after="120" w:line="240" w:lineRule="auto"/>
              <w:rPr>
                <w:sz w:val="20"/>
                <w:szCs w:val="20"/>
              </w:rPr>
            </w:pP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Tell me about robberies in 2 miles last month</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Tell)</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about)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(NNS robberies))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(CD 2) (NNS miles)))</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(NP-TMP (JJ last) (NN month)))))))</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Tell me about robberies last month</w:t>
            </w:r>
          </w:p>
          <w:p w:rsidR="000B2A42" w:rsidRDefault="000B2A42" w:rsidP="000B2A42">
            <w:pPr>
              <w:tabs>
                <w:tab w:val="left" w:pos="851"/>
                <w:tab w:val="right" w:pos="5559"/>
              </w:tabs>
              <w:spacing w:after="120" w:line="240" w:lineRule="auto"/>
              <w:rPr>
                <w:sz w:val="20"/>
                <w:szCs w:val="20"/>
              </w:rPr>
            </w:pPr>
            <w:r w:rsidRPr="000B2A42">
              <w:rPr>
                <w:sz w:val="20"/>
                <w:szCs w:val="20"/>
              </w:rPr>
              <w:t>Tel</w:t>
            </w:r>
            <w:r>
              <w:rPr>
                <w:sz w:val="20"/>
                <w:szCs w:val="20"/>
              </w:rPr>
              <w:t>l me about robberies in 2 miles</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Tell me about robberies </w:t>
            </w:r>
          </w:p>
        </w:tc>
      </w:tr>
      <w:tr w:rsidR="000B2A42" w:rsidRPr="00934F41" w:rsidTr="007562DB">
        <w:tc>
          <w:tcPr>
            <w:tcW w:w="1701" w:type="dxa"/>
          </w:tcPr>
          <w:p w:rsidR="000B2A42" w:rsidRPr="000B2A42" w:rsidRDefault="000B2A42" w:rsidP="000B2A42">
            <w:pPr>
              <w:tabs>
                <w:tab w:val="left" w:pos="851"/>
                <w:tab w:val="right" w:pos="5559"/>
              </w:tabs>
              <w:spacing w:line="240" w:lineRule="auto"/>
              <w:rPr>
                <w:sz w:val="20"/>
                <w:szCs w:val="20"/>
              </w:rPr>
            </w:pPr>
            <w:r w:rsidRPr="000B2A42">
              <w:rPr>
                <w:sz w:val="20"/>
                <w:szCs w:val="20"/>
              </w:rPr>
              <w:t>show me the quickest way to the art museum</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show)</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quickest) (NN way))</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(NN art) (NN museum))))))))</w:t>
            </w:r>
          </w:p>
        </w:tc>
        <w:tc>
          <w:tcPr>
            <w:tcW w:w="2268" w:type="dxa"/>
          </w:tcPr>
          <w:p w:rsidR="000B2A42" w:rsidRDefault="000B2A42" w:rsidP="000B2A42">
            <w:pPr>
              <w:tabs>
                <w:tab w:val="left" w:pos="851"/>
                <w:tab w:val="right" w:pos="5559"/>
              </w:tabs>
              <w:spacing w:after="120" w:line="240" w:lineRule="auto"/>
              <w:rPr>
                <w:sz w:val="20"/>
                <w:szCs w:val="20"/>
              </w:rPr>
            </w:pPr>
            <w:r w:rsidRPr="000B2A42">
              <w:rPr>
                <w:sz w:val="20"/>
                <w:szCs w:val="20"/>
              </w:rPr>
              <w:t>show me the way to the art museum</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show me the way to the museum</w:t>
            </w:r>
          </w:p>
        </w:tc>
      </w:tr>
      <w:tr w:rsidR="000B2A42" w:rsidRPr="00934F41" w:rsidTr="007562DB">
        <w:tc>
          <w:tcPr>
            <w:tcW w:w="1701" w:type="dxa"/>
          </w:tcPr>
          <w:p w:rsidR="000B2A42" w:rsidRPr="000B2A42" w:rsidRDefault="000B2A42" w:rsidP="000B2A42">
            <w:pPr>
              <w:tabs>
                <w:tab w:val="left" w:pos="851"/>
                <w:tab w:val="right" w:pos="5559"/>
              </w:tabs>
              <w:spacing w:line="240" w:lineRule="auto"/>
              <w:rPr>
                <w:sz w:val="20"/>
                <w:szCs w:val="20"/>
              </w:rPr>
            </w:pPr>
            <w:proofErr w:type="gramStart"/>
            <w:r w:rsidRPr="000B2A42">
              <w:rPr>
                <w:sz w:val="20"/>
                <w:szCs w:val="20"/>
              </w:rPr>
              <w:t>what's</w:t>
            </w:r>
            <w:proofErr w:type="gramEnd"/>
            <w:r w:rsidRPr="000B2A42">
              <w:rPr>
                <w:sz w:val="20"/>
                <w:szCs w:val="20"/>
              </w:rPr>
              <w:t xml:space="preserve"> the best way to get to witness number one from here?</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(SBARQ</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(WHNP (WP what))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(SQ (VBZ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best) (NN way))</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get)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 (NN number) (CD one)))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from)</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(RB here))))))))</w:t>
            </w:r>
          </w:p>
        </w:tc>
        <w:tc>
          <w:tcPr>
            <w:tcW w:w="2268" w:type="dxa"/>
          </w:tcPr>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number one from here</w:t>
            </w:r>
          </w:p>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one from here</w:t>
            </w:r>
          </w:p>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from here</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w:t>
            </w:r>
          </w:p>
        </w:tc>
      </w:tr>
    </w:tbl>
    <w:p w:rsidR="007562DB" w:rsidRDefault="007562DB" w:rsidP="007562DB">
      <w:pPr>
        <w:tabs>
          <w:tab w:val="left" w:pos="851"/>
          <w:tab w:val="right" w:pos="5559"/>
        </w:tabs>
        <w:rPr>
          <w:lang w:val="ru-RU"/>
        </w:rPr>
      </w:pPr>
      <w:r w:rsidRPr="00B647CF">
        <w:lastRenderedPageBreak/>
        <w:tab/>
      </w:r>
      <w:r>
        <w:rPr>
          <w:lang w:val="ru-RU"/>
        </w:rPr>
        <w:t>В таблице приведены лишь наиболее характерные предложения, всего же было использовано для анализа и составления правил семантического сокращения порядка 50 фраз. Фразы для анализа были взяты как из базы данных реальных запросов пользователей, так и из базы искусственно придуманных запросов для тестирования системы выделения семантического значения из предложения. Для каждой из взятых</w:t>
      </w:r>
      <w:r w:rsidR="00F77E83">
        <w:rPr>
          <w:lang w:val="ru-RU"/>
        </w:rPr>
        <w:t xml:space="preserve"> фраз</w:t>
      </w:r>
      <w:r>
        <w:rPr>
          <w:lang w:val="ru-RU"/>
        </w:rPr>
        <w:t xml:space="preserve"> используемая система не могла выделить семантическое значение, и все эти фразы были проанализированы специалистами, разрабатывающими эту систему, для определения слов и грамматических конструкций, которые препятствуют определению грамматического шаблона для них на этапе </w:t>
      </w:r>
      <w:r w:rsidR="00F77E83">
        <w:rPr>
          <w:lang w:val="ru-RU"/>
        </w:rPr>
        <w:t>извлечения</w:t>
      </w:r>
      <w:r>
        <w:rPr>
          <w:lang w:val="ru-RU"/>
        </w:rPr>
        <w:t xml:space="preserve"> информации. </w:t>
      </w:r>
    </w:p>
    <w:p w:rsidR="00E163F0" w:rsidRDefault="007562DB" w:rsidP="007562DB">
      <w:pPr>
        <w:tabs>
          <w:tab w:val="left" w:pos="851"/>
          <w:tab w:val="right" w:pos="5559"/>
        </w:tabs>
        <w:rPr>
          <w:lang w:val="ru-RU"/>
        </w:rPr>
      </w:pPr>
      <w:r>
        <w:rPr>
          <w:lang w:val="ru-RU"/>
        </w:rPr>
        <w:tab/>
        <w:t xml:space="preserve">На основе этого анализа </w:t>
      </w:r>
      <w:commentRangeStart w:id="48"/>
      <w:r>
        <w:rPr>
          <w:lang w:val="ru-RU"/>
        </w:rPr>
        <w:t>мне удалось сформулировать</w:t>
      </w:r>
      <w:commentRangeEnd w:id="48"/>
      <w:r w:rsidR="006E55CC">
        <w:rPr>
          <w:rStyle w:val="CommentReference"/>
        </w:rPr>
        <w:commentReference w:id="48"/>
      </w:r>
      <w:r>
        <w:rPr>
          <w:lang w:val="ru-RU"/>
        </w:rPr>
        <w:t xml:space="preserve"> несколько общих правил, которые </w:t>
      </w:r>
      <w:commentRangeStart w:id="49"/>
      <w:r>
        <w:rPr>
          <w:lang w:val="ru-RU"/>
        </w:rPr>
        <w:t>бы позволяли</w:t>
      </w:r>
      <w:commentRangeEnd w:id="49"/>
      <w:r w:rsidR="006E55CC">
        <w:rPr>
          <w:rStyle w:val="CommentReference"/>
        </w:rPr>
        <w:commentReference w:id="49"/>
      </w:r>
      <w:r>
        <w:rPr>
          <w:lang w:val="ru-RU"/>
        </w:rPr>
        <w:t xml:space="preserve"> исключать из предложения подобные конструкции, </w:t>
      </w:r>
      <w:r w:rsidR="007D087B">
        <w:rPr>
          <w:lang w:val="ru-RU"/>
        </w:rPr>
        <w:t>и</w:t>
      </w:r>
      <w:r>
        <w:rPr>
          <w:lang w:val="ru-RU"/>
        </w:rPr>
        <w:t xml:space="preserve"> при этом основывались бы на анализе синтаксического дерева, построенного </w:t>
      </w:r>
      <w:r w:rsidR="007D087B">
        <w:rPr>
          <w:lang w:val="ru-RU"/>
        </w:rPr>
        <w:t>синтаксическим</w:t>
      </w:r>
      <w:r>
        <w:rPr>
          <w:lang w:val="ru-RU"/>
        </w:rPr>
        <w:t xml:space="preserve"> </w:t>
      </w:r>
      <w:r w:rsidR="007D087B">
        <w:rPr>
          <w:lang w:val="ru-RU"/>
        </w:rPr>
        <w:t>анализатором</w:t>
      </w:r>
      <w:r>
        <w:rPr>
          <w:lang w:val="ru-RU"/>
        </w:rPr>
        <w:t>.</w:t>
      </w:r>
      <w:r w:rsidR="007D087B">
        <w:rPr>
          <w:lang w:val="ru-RU"/>
        </w:rPr>
        <w:t xml:space="preserve"> Применение каждого подобного правила к исходному предложению должно приводить к </w:t>
      </w:r>
      <w:r w:rsidR="007D087B">
        <w:rPr>
          <w:lang w:val="ru-RU"/>
        </w:rPr>
        <w:lastRenderedPageBreak/>
        <w:t>порождению новой гипотезы, к которой, в свою очередь, опять будет применено это и другие правила, и так до тех пор, пока не будут сформулированы все гипотезы пользовательского ввода. Рассмотрим эти базовые правила.</w:t>
      </w:r>
    </w:p>
    <w:p w:rsidR="00C76359" w:rsidRDefault="00C76359" w:rsidP="003A4752">
      <w:pPr>
        <w:pStyle w:val="ListParagraph"/>
        <w:numPr>
          <w:ilvl w:val="0"/>
          <w:numId w:val="6"/>
        </w:numPr>
        <w:tabs>
          <w:tab w:val="left" w:pos="851"/>
          <w:tab w:val="right" w:pos="5559"/>
        </w:tabs>
        <w:ind w:left="426"/>
        <w:rPr>
          <w:lang w:val="ru-RU"/>
        </w:rPr>
      </w:pPr>
      <w:r w:rsidRPr="00C76359">
        <w:rPr>
          <w:b/>
          <w:lang w:val="ru-RU"/>
        </w:rPr>
        <w:t>Пунктуация</w:t>
      </w:r>
      <w:r w:rsidR="00F77E83">
        <w:rPr>
          <w:lang w:val="ru-RU"/>
        </w:rPr>
        <w:t>. Самое первое правило, которо</w:t>
      </w:r>
      <w:r>
        <w:rPr>
          <w:lang w:val="ru-RU"/>
        </w:rPr>
        <w:t xml:space="preserve">е я </w:t>
      </w:r>
      <w:commentRangeStart w:id="50"/>
      <w:r>
        <w:rPr>
          <w:lang w:val="ru-RU"/>
        </w:rPr>
        <w:t>хотел бы</w:t>
      </w:r>
      <w:commentRangeEnd w:id="50"/>
      <w:r w:rsidR="006E55CC">
        <w:rPr>
          <w:rStyle w:val="CommentReference"/>
        </w:rPr>
        <w:commentReference w:id="50"/>
      </w:r>
      <w:r>
        <w:rPr>
          <w:lang w:val="ru-RU"/>
        </w:rPr>
        <w:t xml:space="preserve"> применить еще до этапа синтаксического анализа предложения – это удаление знаков пунктуации и других специальных символов. Наличие подобных символов затрудняет синтаксический парсинг предложения и все равно не учитывается системами выделения смысла.</w:t>
      </w:r>
      <w:r w:rsidR="00083AD1" w:rsidRPr="00083AD1">
        <w:rPr>
          <w:lang w:val="ru-RU"/>
        </w:rPr>
        <w:t xml:space="preserve"> </w:t>
      </w:r>
      <w:r w:rsidR="00083AD1">
        <w:rPr>
          <w:lang w:val="ru-RU"/>
        </w:rPr>
        <w:t>Применение данного правила так же приводит все символы в предложении в нижний регистр.</w:t>
      </w:r>
    </w:p>
    <w:p w:rsidR="00E163F0" w:rsidRDefault="00C76359" w:rsidP="003A4752">
      <w:pPr>
        <w:pStyle w:val="ListParagraph"/>
        <w:numPr>
          <w:ilvl w:val="0"/>
          <w:numId w:val="6"/>
        </w:numPr>
        <w:tabs>
          <w:tab w:val="left" w:pos="851"/>
          <w:tab w:val="right" w:pos="5559"/>
        </w:tabs>
        <w:ind w:left="426"/>
        <w:rPr>
          <w:lang w:val="ru-RU"/>
        </w:rPr>
      </w:pPr>
      <w:r>
        <w:rPr>
          <w:lang w:val="ru-RU"/>
        </w:rPr>
        <w:t>Правило для удаления слова «</w:t>
      </w:r>
      <w:r w:rsidRPr="00C76359">
        <w:rPr>
          <w:b/>
        </w:rPr>
        <w:t>Number</w:t>
      </w:r>
      <w:r>
        <w:rPr>
          <w:lang w:val="ru-RU"/>
        </w:rPr>
        <w:t xml:space="preserve">». Из предложений выше видно, что подобное слово присутствует практически всегда перед номером чего-либо. Это правило можно считать тоже предварительной обработкой для удаления лишних слов, которые никак не влияют на выделение семантического значения, но препятствуют правильному составлению синтаксического дерева. </w:t>
      </w:r>
      <w:r>
        <w:rPr>
          <w:lang w:val="ru-RU"/>
        </w:rPr>
        <w:lastRenderedPageBreak/>
        <w:t>Подобный вывод был получен практическими экспериментами и, по решению специалистов, которые занимаются разработкой системы, это слово может быть без последствий удалено из предложения. Правило было разделено на две части. 1. Слова «</w:t>
      </w:r>
      <w:r w:rsidR="00083AD1">
        <w:t>n</w:t>
      </w:r>
      <w:r>
        <w:t>um</w:t>
      </w:r>
      <w:r w:rsidRPr="00C76359">
        <w:rPr>
          <w:lang w:val="ru-RU"/>
        </w:rPr>
        <w:t xml:space="preserve">, </w:t>
      </w:r>
      <w:r w:rsidR="00083AD1">
        <w:t>num</w:t>
      </w:r>
      <w:r w:rsidR="00083AD1" w:rsidRPr="00083AD1">
        <w:rPr>
          <w:lang w:val="ru-RU"/>
        </w:rPr>
        <w:t xml:space="preserve">., </w:t>
      </w:r>
      <w:proofErr w:type="gramStart"/>
      <w:r>
        <w:t>numb</w:t>
      </w:r>
      <w:proofErr w:type="gramEnd"/>
      <w:r w:rsidRPr="00C76359">
        <w:rPr>
          <w:lang w:val="ru-RU"/>
        </w:rPr>
        <w:t xml:space="preserve">, </w:t>
      </w:r>
      <w:r>
        <w:t>no</w:t>
      </w:r>
      <w:r w:rsidRPr="00C76359">
        <w:rPr>
          <w:lang w:val="ru-RU"/>
        </w:rPr>
        <w:t xml:space="preserve">, </w:t>
      </w:r>
      <w:r>
        <w:t>no</w:t>
      </w:r>
      <w:r w:rsidRPr="00C76359">
        <w:rPr>
          <w:lang w:val="ru-RU"/>
        </w:rPr>
        <w:t xml:space="preserve">., #, </w:t>
      </w:r>
      <w:r>
        <w:rPr>
          <w:lang w:val="ru-RU"/>
        </w:rPr>
        <w:t>№», стоящие перед числительным, заменяются на слово «</w:t>
      </w:r>
      <w:r>
        <w:t>Number</w:t>
      </w:r>
      <w:r>
        <w:rPr>
          <w:lang w:val="ru-RU"/>
        </w:rPr>
        <w:t>». 2. Слово «</w:t>
      </w:r>
      <w:r>
        <w:t>Number</w:t>
      </w:r>
      <w:r>
        <w:rPr>
          <w:lang w:val="ru-RU"/>
        </w:rPr>
        <w:t xml:space="preserve">», стоящее перед числительным, удаляется из предложения. </w:t>
      </w:r>
      <w:r w:rsidR="00083AD1">
        <w:rPr>
          <w:lang w:val="ru-RU"/>
        </w:rPr>
        <w:t>Пример: «</w:t>
      </w:r>
      <w:r w:rsidR="00083AD1">
        <w:t>describe</w:t>
      </w:r>
      <w:r w:rsidR="00083AD1" w:rsidRPr="00B647CF">
        <w:rPr>
          <w:lang w:val="ru-RU"/>
        </w:rPr>
        <w:t xml:space="preserve"> </w:t>
      </w:r>
      <w:r w:rsidR="00083AD1">
        <w:t>witness</w:t>
      </w:r>
      <w:r w:rsidR="00083AD1" w:rsidRPr="00B647CF">
        <w:rPr>
          <w:lang w:val="ru-RU"/>
        </w:rPr>
        <w:t xml:space="preserve"> </w:t>
      </w:r>
      <w:r w:rsidR="00083AD1" w:rsidRPr="00083AD1">
        <w:rPr>
          <w:b/>
        </w:rPr>
        <w:t>number</w:t>
      </w:r>
      <w:r w:rsidR="00083AD1" w:rsidRPr="00B647CF">
        <w:rPr>
          <w:b/>
          <w:lang w:val="ru-RU"/>
        </w:rPr>
        <w:t xml:space="preserve"> (#,</w:t>
      </w:r>
      <w:r w:rsidR="00083AD1">
        <w:rPr>
          <w:b/>
          <w:lang w:val="ru-RU"/>
        </w:rPr>
        <w:t>№</w:t>
      </w:r>
      <w:r w:rsidR="00083AD1" w:rsidRPr="00B647CF">
        <w:rPr>
          <w:b/>
          <w:lang w:val="ru-RU"/>
        </w:rPr>
        <w:t xml:space="preserve">, </w:t>
      </w:r>
      <w:r w:rsidR="00083AD1">
        <w:rPr>
          <w:b/>
        </w:rPr>
        <w:t>num</w:t>
      </w:r>
      <w:r w:rsidR="00083AD1" w:rsidRPr="00B647CF">
        <w:rPr>
          <w:b/>
          <w:lang w:val="ru-RU"/>
        </w:rPr>
        <w:t>)</w:t>
      </w:r>
      <w:r w:rsidR="00083AD1" w:rsidRPr="00B647CF">
        <w:rPr>
          <w:lang w:val="ru-RU"/>
        </w:rPr>
        <w:t xml:space="preserve"> 2</w:t>
      </w:r>
      <w:r w:rsidR="00083AD1">
        <w:rPr>
          <w:lang w:val="ru-RU"/>
        </w:rPr>
        <w:t>» - эквивалентно «</w:t>
      </w:r>
      <w:r w:rsidR="00083AD1">
        <w:t>describe</w:t>
      </w:r>
      <w:r w:rsidR="00083AD1" w:rsidRPr="00B647CF">
        <w:rPr>
          <w:lang w:val="ru-RU"/>
        </w:rPr>
        <w:t xml:space="preserve"> </w:t>
      </w:r>
      <w:r w:rsidR="00083AD1">
        <w:t>witness</w:t>
      </w:r>
      <w:r w:rsidR="00083AD1" w:rsidRPr="00B647CF">
        <w:rPr>
          <w:lang w:val="ru-RU"/>
        </w:rPr>
        <w:t xml:space="preserve"> 2</w:t>
      </w:r>
      <w:r w:rsidR="00083AD1">
        <w:rPr>
          <w:lang w:val="ru-RU"/>
        </w:rPr>
        <w:t>».</w:t>
      </w:r>
    </w:p>
    <w:p w:rsidR="00E8350E" w:rsidRPr="00E8350E" w:rsidRDefault="00E8350E" w:rsidP="003A4752">
      <w:pPr>
        <w:pStyle w:val="ListParagraph"/>
        <w:numPr>
          <w:ilvl w:val="0"/>
          <w:numId w:val="6"/>
        </w:numPr>
        <w:tabs>
          <w:tab w:val="left" w:pos="851"/>
          <w:tab w:val="right" w:pos="5559"/>
        </w:tabs>
        <w:ind w:left="426"/>
        <w:rPr>
          <w:lang w:val="ru-RU"/>
        </w:rPr>
      </w:pPr>
      <w:r>
        <w:rPr>
          <w:b/>
          <w:lang w:val="ru-RU"/>
        </w:rPr>
        <w:t>Притяжательное окончание</w:t>
      </w:r>
      <w:r>
        <w:rPr>
          <w:lang w:val="ru-RU"/>
        </w:rPr>
        <w:t xml:space="preserve"> </w:t>
      </w:r>
      <w:r w:rsidRPr="00083AD1">
        <w:rPr>
          <w:b/>
          <w:lang w:val="ru-RU"/>
        </w:rPr>
        <w:t>«</w:t>
      </w:r>
      <w:r w:rsidRPr="00083AD1">
        <w:rPr>
          <w:b/>
        </w:rPr>
        <w:t>s</w:t>
      </w:r>
      <w:r w:rsidRPr="00083AD1">
        <w:rPr>
          <w:b/>
          <w:lang w:val="ru-RU"/>
        </w:rPr>
        <w:t>»</w:t>
      </w:r>
      <w:r>
        <w:rPr>
          <w:lang w:val="ru-RU"/>
        </w:rPr>
        <w:t>, Это правило было так же сформулировано по рекомендации лингвистов, ибо наличие данного окончания никак не влияет на определение семантического значения, но затрудняет построение синтаксического дерева. Пример: «</w:t>
      </w:r>
      <w:r w:rsidR="001979EB" w:rsidRPr="001979EB">
        <w:rPr>
          <w:lang w:val="ru-RU"/>
        </w:rPr>
        <w:t>le</w:t>
      </w:r>
      <w:r w:rsidR="001979EB" w:rsidRPr="001979EB">
        <w:rPr>
          <w:b/>
          <w:lang w:val="ru-RU"/>
        </w:rPr>
        <w:t>t's</w:t>
      </w:r>
      <w:r w:rsidR="001979EB" w:rsidRPr="001979EB">
        <w:rPr>
          <w:lang w:val="ru-RU"/>
        </w:rPr>
        <w:t xml:space="preserve"> make our way to the witness</w:t>
      </w:r>
      <w:r w:rsidR="001979EB">
        <w:t xml:space="preserve">, </w:t>
      </w:r>
      <w:r>
        <w:rPr>
          <w:lang w:val="ru-RU"/>
        </w:rPr>
        <w:t>».</w:t>
      </w:r>
    </w:p>
    <w:p w:rsidR="00083AD1" w:rsidRDefault="00083AD1" w:rsidP="003A4752">
      <w:pPr>
        <w:pStyle w:val="ListParagraph"/>
        <w:tabs>
          <w:tab w:val="left" w:pos="851"/>
          <w:tab w:val="right" w:pos="5559"/>
        </w:tabs>
        <w:ind w:left="426"/>
        <w:rPr>
          <w:lang w:val="ru-RU"/>
        </w:rPr>
      </w:pPr>
      <w:r>
        <w:rPr>
          <w:lang w:val="ru-RU"/>
        </w:rPr>
        <w:tab/>
        <w:t xml:space="preserve">Эти три правила применяются на этапе подготовки предложения и не приводят к формированию новой гипотезы пользовательского ввода, то есть просто изменяют исходное предложение. После применения этих «подготовительных» правил уже формируется </w:t>
      </w:r>
      <w:r>
        <w:rPr>
          <w:lang w:val="ru-RU"/>
        </w:rPr>
        <w:lastRenderedPageBreak/>
        <w:t xml:space="preserve">изначальное синтаксическое дерево, изменение которого будет приводить к созданию </w:t>
      </w:r>
      <w:r w:rsidR="00F77E83">
        <w:rPr>
          <w:lang w:val="ru-RU"/>
        </w:rPr>
        <w:t xml:space="preserve">других </w:t>
      </w:r>
      <w:r>
        <w:rPr>
          <w:lang w:val="ru-RU"/>
        </w:rPr>
        <w:t>гипотез пользовательского ввода. Однако стоит добавить, что применение данных правил должно приводить к уменьшению достоверности исходного предложения, так как</w:t>
      </w:r>
      <w:r w:rsidRPr="00083AD1">
        <w:rPr>
          <w:lang w:val="ru-RU"/>
        </w:rPr>
        <w:t xml:space="preserve"> </w:t>
      </w:r>
      <w:r>
        <w:rPr>
          <w:lang w:val="ru-RU"/>
        </w:rPr>
        <w:t>эти правила все же изменяют его.</w:t>
      </w:r>
    </w:p>
    <w:p w:rsidR="00083AD1" w:rsidRDefault="008A261B" w:rsidP="003A4752">
      <w:pPr>
        <w:pStyle w:val="ListParagraph"/>
        <w:numPr>
          <w:ilvl w:val="0"/>
          <w:numId w:val="6"/>
        </w:numPr>
        <w:tabs>
          <w:tab w:val="left" w:pos="851"/>
          <w:tab w:val="right" w:pos="5559"/>
        </w:tabs>
        <w:ind w:left="426"/>
        <w:rPr>
          <w:lang w:val="ru-RU"/>
        </w:rPr>
      </w:pPr>
      <w:r w:rsidRPr="008A261B">
        <w:rPr>
          <w:b/>
          <w:lang w:val="ru-RU"/>
        </w:rPr>
        <w:t>Прилагательные перед существительными.</w:t>
      </w:r>
      <w:r>
        <w:rPr>
          <w:lang w:val="ru-RU"/>
        </w:rPr>
        <w:t xml:space="preserve"> Удаление прилагательных, стоящих перед существительными, является основным правилом для избавления от описательных слов. Это правило самое простое и действенное, потому что именно такие прилагательные </w:t>
      </w:r>
      <w:r w:rsidR="00E8350E">
        <w:rPr>
          <w:lang w:val="ru-RU"/>
        </w:rPr>
        <w:t>вызывают затруднения при выделении семантического значения из предложения и вызывают необходимость составления бесконечного числа грамматических шаблонов. Примеры</w:t>
      </w:r>
      <w:r w:rsidR="00E8350E" w:rsidRPr="00E8350E">
        <w:t xml:space="preserve"> </w:t>
      </w:r>
      <w:r w:rsidR="00E8350E">
        <w:rPr>
          <w:lang w:val="ru-RU"/>
        </w:rPr>
        <w:t>необходимости</w:t>
      </w:r>
      <w:r w:rsidR="00E8350E" w:rsidRPr="00E8350E">
        <w:t xml:space="preserve"> </w:t>
      </w:r>
      <w:r w:rsidR="00E8350E">
        <w:rPr>
          <w:lang w:val="ru-RU"/>
        </w:rPr>
        <w:t>вычеркивания</w:t>
      </w:r>
      <w:r w:rsidR="00E8350E" w:rsidRPr="00E8350E">
        <w:t xml:space="preserve"> </w:t>
      </w:r>
      <w:r w:rsidR="00E8350E">
        <w:rPr>
          <w:lang w:val="ru-RU"/>
        </w:rPr>
        <w:t>таких</w:t>
      </w:r>
      <w:r w:rsidR="00E8350E" w:rsidRPr="00E8350E">
        <w:t xml:space="preserve"> </w:t>
      </w:r>
      <w:r w:rsidR="00E8350E">
        <w:rPr>
          <w:lang w:val="ru-RU"/>
        </w:rPr>
        <w:t>слов</w:t>
      </w:r>
      <w:r w:rsidR="00E8350E" w:rsidRPr="00E8350E">
        <w:t xml:space="preserve">: </w:t>
      </w:r>
      <w:r w:rsidR="00E8350E">
        <w:t>show</w:t>
      </w:r>
      <w:r w:rsidR="00E8350E" w:rsidRPr="00E8350E">
        <w:t xml:space="preserve"> </w:t>
      </w:r>
      <w:r w:rsidR="00E8350E">
        <w:t>me</w:t>
      </w:r>
      <w:r w:rsidR="00E8350E" w:rsidRPr="00E8350E">
        <w:t xml:space="preserve"> </w:t>
      </w:r>
      <w:r w:rsidR="00E8350E" w:rsidRPr="00E8350E">
        <w:rPr>
          <w:b/>
        </w:rPr>
        <w:t>quickest</w:t>
      </w:r>
      <w:r w:rsidR="00E8350E" w:rsidRPr="00E8350E">
        <w:t xml:space="preserve"> </w:t>
      </w:r>
      <w:r w:rsidR="00E8350E">
        <w:t>way</w:t>
      </w:r>
      <w:r w:rsidR="00E8350E" w:rsidRPr="00E8350E">
        <w:t xml:space="preserve"> </w:t>
      </w:r>
      <w:r w:rsidR="00E8350E">
        <w:t>to</w:t>
      </w:r>
      <w:r w:rsidR="00E8350E" w:rsidRPr="00E8350E">
        <w:t xml:space="preserve"> </w:t>
      </w:r>
      <w:r w:rsidR="00E8350E">
        <w:t>witness</w:t>
      </w:r>
      <w:r w:rsidR="00E8350E" w:rsidRPr="00E8350E">
        <w:t xml:space="preserve">, show me the </w:t>
      </w:r>
      <w:r w:rsidR="00E8350E" w:rsidRPr="00E8350E">
        <w:rPr>
          <w:b/>
        </w:rPr>
        <w:t>nearest</w:t>
      </w:r>
      <w:r w:rsidR="00E8350E" w:rsidRPr="00E8350E">
        <w:t xml:space="preserve"> last month robberies</w:t>
      </w:r>
      <w:r w:rsidR="00E8350E">
        <w:t xml:space="preserve">, </w:t>
      </w:r>
      <w:r w:rsidR="00E8350E" w:rsidRPr="00E8350E">
        <w:t xml:space="preserve">1990s </w:t>
      </w:r>
      <w:r w:rsidR="00E8350E" w:rsidRPr="00E8350E">
        <w:rPr>
          <w:b/>
        </w:rPr>
        <w:t>green</w:t>
      </w:r>
      <w:r w:rsidR="00E8350E" w:rsidRPr="00E8350E">
        <w:t xml:space="preserve"> jeep </w:t>
      </w:r>
      <w:r w:rsidR="00E8350E">
        <w:t xml:space="preserve">Cherokee, </w:t>
      </w:r>
      <w:r w:rsidR="00E8350E" w:rsidRPr="00E8350E">
        <w:t xml:space="preserve">what's description for the </w:t>
      </w:r>
      <w:r w:rsidR="00E8350E" w:rsidRPr="00E8350E">
        <w:rPr>
          <w:b/>
        </w:rPr>
        <w:t>female</w:t>
      </w:r>
      <w:r w:rsidR="00E8350E" w:rsidRPr="00E8350E">
        <w:t xml:space="preserve"> suspect </w:t>
      </w:r>
      <w:r w:rsidR="00E8350E">
        <w:rPr>
          <w:lang w:val="ru-RU"/>
        </w:rPr>
        <w:t>и</w:t>
      </w:r>
      <w:r w:rsidR="00E8350E" w:rsidRPr="00E8350E">
        <w:t xml:space="preserve"> </w:t>
      </w:r>
      <w:r w:rsidR="00E8350E">
        <w:rPr>
          <w:lang w:val="ru-RU"/>
        </w:rPr>
        <w:t>так</w:t>
      </w:r>
      <w:r w:rsidR="00E8350E" w:rsidRPr="00E8350E">
        <w:t xml:space="preserve"> </w:t>
      </w:r>
      <w:r w:rsidR="00E8350E">
        <w:rPr>
          <w:lang w:val="ru-RU"/>
        </w:rPr>
        <w:t>далее</w:t>
      </w:r>
      <w:r w:rsidR="00E8350E" w:rsidRPr="00E8350E">
        <w:t xml:space="preserve">. </w:t>
      </w:r>
      <w:r w:rsidR="00E8350E">
        <w:rPr>
          <w:lang w:val="ru-RU"/>
        </w:rPr>
        <w:t xml:space="preserve">Дальнейшее исследование результатов работы алгоритма показывает, что данное правило позволяет добиться правильного распознавания </w:t>
      </w:r>
      <w:r w:rsidR="00E8350E">
        <w:rPr>
          <w:lang w:val="ru-RU"/>
        </w:rPr>
        <w:lastRenderedPageBreak/>
        <w:t>смысла предложения примерно в 50 процентах из тестового набора фраз, изначально не подходящих ни под один грамматический шаблон.</w:t>
      </w:r>
    </w:p>
    <w:p w:rsidR="00E8350E" w:rsidRDefault="001979EB" w:rsidP="003A4752">
      <w:pPr>
        <w:pStyle w:val="ListParagraph"/>
        <w:numPr>
          <w:ilvl w:val="0"/>
          <w:numId w:val="6"/>
        </w:numPr>
        <w:tabs>
          <w:tab w:val="left" w:pos="851"/>
          <w:tab w:val="right" w:pos="5559"/>
        </w:tabs>
        <w:ind w:left="426"/>
        <w:rPr>
          <w:lang w:val="ru-RU"/>
        </w:rPr>
      </w:pPr>
      <w:r>
        <w:rPr>
          <w:b/>
          <w:lang w:val="ru-RU"/>
        </w:rPr>
        <w:t>Окончание</w:t>
      </w:r>
      <w:r w:rsidR="00E8350E">
        <w:rPr>
          <w:lang w:val="ru-RU"/>
        </w:rPr>
        <w:t xml:space="preserve"> </w:t>
      </w:r>
      <w:r w:rsidR="00E8350E" w:rsidRPr="00083AD1">
        <w:rPr>
          <w:b/>
          <w:lang w:val="ru-RU"/>
        </w:rPr>
        <w:t>«</w:t>
      </w:r>
      <w:r w:rsidR="00E8350E" w:rsidRPr="00083AD1">
        <w:rPr>
          <w:b/>
        </w:rPr>
        <w:t>s</w:t>
      </w:r>
      <w:r w:rsidR="00E8350E" w:rsidRPr="00083AD1">
        <w:rPr>
          <w:b/>
          <w:lang w:val="ru-RU"/>
        </w:rPr>
        <w:t>»</w:t>
      </w:r>
      <w:r w:rsidR="00E8350E">
        <w:rPr>
          <w:lang w:val="ru-RU"/>
        </w:rPr>
        <w:t>, указывающ</w:t>
      </w:r>
      <w:r>
        <w:rPr>
          <w:lang w:val="ru-RU"/>
        </w:rPr>
        <w:t>ее</w:t>
      </w:r>
      <w:r w:rsidR="00E8350E">
        <w:rPr>
          <w:lang w:val="ru-RU"/>
        </w:rPr>
        <w:t xml:space="preserve"> на период времени. Подобная частица, стоящая рядом с числительным, тоже удаляется из предложения. Это правило было так же сформулировано по рекомендации лингвистов, ибо наличие данной частицы </w:t>
      </w:r>
      <w:r>
        <w:rPr>
          <w:lang w:val="ru-RU"/>
        </w:rPr>
        <w:t>не предусмотрено в существующих грамматических шаблонах и делает невозможным</w:t>
      </w:r>
      <w:r w:rsidR="00E8350E">
        <w:rPr>
          <w:lang w:val="ru-RU"/>
        </w:rPr>
        <w:t xml:space="preserve"> </w:t>
      </w:r>
      <w:r>
        <w:rPr>
          <w:lang w:val="ru-RU"/>
        </w:rPr>
        <w:t>выделение семантического значения из фразы</w:t>
      </w:r>
      <w:r w:rsidR="00E8350E">
        <w:rPr>
          <w:lang w:val="ru-RU"/>
        </w:rPr>
        <w:t>. Пример: «</w:t>
      </w:r>
      <w:r w:rsidR="00E8350E" w:rsidRPr="001979EB">
        <w:rPr>
          <w:b/>
          <w:lang w:val="ru-RU"/>
        </w:rPr>
        <w:t>1990</w:t>
      </w:r>
      <w:r w:rsidR="00E8350E" w:rsidRPr="00083AD1">
        <w:rPr>
          <w:b/>
        </w:rPr>
        <w:t>s</w:t>
      </w:r>
      <w:r w:rsidR="00E8350E" w:rsidRPr="001979EB">
        <w:rPr>
          <w:b/>
          <w:lang w:val="ru-RU"/>
        </w:rPr>
        <w:t xml:space="preserve"> </w:t>
      </w:r>
      <w:r w:rsidR="00E8350E">
        <w:t>green</w:t>
      </w:r>
      <w:r w:rsidR="00E8350E" w:rsidRPr="001979EB">
        <w:rPr>
          <w:lang w:val="ru-RU"/>
        </w:rPr>
        <w:t xml:space="preserve"> </w:t>
      </w:r>
      <w:r w:rsidR="00E8350E">
        <w:t>Ford</w:t>
      </w:r>
      <w:r w:rsidR="00E8350E">
        <w:rPr>
          <w:lang w:val="ru-RU"/>
        </w:rPr>
        <w:t>».</w:t>
      </w:r>
    </w:p>
    <w:p w:rsidR="00E8350E" w:rsidRPr="00B647CF" w:rsidRDefault="001979EB" w:rsidP="003A4752">
      <w:pPr>
        <w:pStyle w:val="ListParagraph"/>
        <w:numPr>
          <w:ilvl w:val="0"/>
          <w:numId w:val="6"/>
        </w:numPr>
        <w:tabs>
          <w:tab w:val="left" w:pos="851"/>
          <w:tab w:val="right" w:pos="5559"/>
        </w:tabs>
        <w:ind w:left="426"/>
        <w:rPr>
          <w:b/>
          <w:lang w:val="ru-RU"/>
        </w:rPr>
      </w:pPr>
      <w:r w:rsidRPr="001979EB">
        <w:rPr>
          <w:b/>
          <w:lang w:val="ru-RU"/>
        </w:rPr>
        <w:t xml:space="preserve">Удаление числительных. </w:t>
      </w:r>
      <w:r>
        <w:rPr>
          <w:lang w:val="ru-RU"/>
        </w:rPr>
        <w:t>Правило, по которому удаляются числительные из предложения. Синтаксический анализатор позволяет распознать числительные, написанные как цифрами, так и словами (</w:t>
      </w:r>
      <w:r>
        <w:t>first</w:t>
      </w:r>
      <w:r w:rsidRPr="001979EB">
        <w:rPr>
          <w:lang w:val="ru-RU"/>
        </w:rPr>
        <w:t xml:space="preserve">, </w:t>
      </w:r>
      <w:r>
        <w:t>second</w:t>
      </w:r>
      <w:r>
        <w:rPr>
          <w:lang w:val="ru-RU"/>
        </w:rPr>
        <w:t>). Зачастую именно такие числительные не позволяют отнести фразу к какому-либо грамматическому шаблону. Пример</w:t>
      </w:r>
      <w:r w:rsidRPr="00B647CF">
        <w:rPr>
          <w:lang w:val="ru-RU"/>
        </w:rPr>
        <w:t>: «</w:t>
      </w:r>
      <w:r>
        <w:t>describe</w:t>
      </w:r>
      <w:r w:rsidRPr="00B647CF">
        <w:rPr>
          <w:lang w:val="ru-RU"/>
        </w:rPr>
        <w:t xml:space="preserve"> </w:t>
      </w:r>
      <w:r w:rsidRPr="001979EB">
        <w:rPr>
          <w:b/>
        </w:rPr>
        <w:t>first</w:t>
      </w:r>
      <w:r w:rsidRPr="00B647CF">
        <w:rPr>
          <w:lang w:val="ru-RU"/>
        </w:rPr>
        <w:t xml:space="preserve"> </w:t>
      </w:r>
      <w:r>
        <w:t>witness</w:t>
      </w:r>
      <w:r w:rsidRPr="00B647CF">
        <w:rPr>
          <w:lang w:val="ru-RU"/>
        </w:rPr>
        <w:t xml:space="preserve">, </w:t>
      </w:r>
      <w:r>
        <w:t>get</w:t>
      </w:r>
      <w:r w:rsidRPr="00B647CF">
        <w:rPr>
          <w:lang w:val="ru-RU"/>
        </w:rPr>
        <w:t xml:space="preserve"> </w:t>
      </w:r>
      <w:r>
        <w:t>route</w:t>
      </w:r>
      <w:r w:rsidRPr="00B647CF">
        <w:rPr>
          <w:lang w:val="ru-RU"/>
        </w:rPr>
        <w:t xml:space="preserve"> </w:t>
      </w:r>
      <w:r>
        <w:t>to</w:t>
      </w:r>
      <w:r w:rsidRPr="00B647CF">
        <w:rPr>
          <w:lang w:val="ru-RU"/>
        </w:rPr>
        <w:t xml:space="preserve"> </w:t>
      </w:r>
      <w:r>
        <w:t>witness</w:t>
      </w:r>
      <w:r w:rsidRPr="00B647CF">
        <w:rPr>
          <w:lang w:val="ru-RU"/>
        </w:rPr>
        <w:t xml:space="preserve"> </w:t>
      </w:r>
      <w:r>
        <w:t>number</w:t>
      </w:r>
      <w:r w:rsidRPr="00B647CF">
        <w:rPr>
          <w:lang w:val="ru-RU"/>
        </w:rPr>
        <w:t xml:space="preserve"> </w:t>
      </w:r>
      <w:r w:rsidRPr="00B647CF">
        <w:rPr>
          <w:b/>
          <w:lang w:val="ru-RU"/>
        </w:rPr>
        <w:t>2</w:t>
      </w:r>
      <w:r w:rsidRPr="00B647CF">
        <w:rPr>
          <w:lang w:val="ru-RU"/>
        </w:rPr>
        <w:t xml:space="preserve">». </w:t>
      </w:r>
      <w:r>
        <w:rPr>
          <w:lang w:val="ru-RU"/>
        </w:rPr>
        <w:t>Удаление этих числительных исправляет ситуацию.</w:t>
      </w:r>
    </w:p>
    <w:p w:rsidR="001979EB" w:rsidRPr="00DC7D83" w:rsidRDefault="001979EB" w:rsidP="003A4752">
      <w:pPr>
        <w:pStyle w:val="ListParagraph"/>
        <w:numPr>
          <w:ilvl w:val="0"/>
          <w:numId w:val="6"/>
        </w:numPr>
        <w:tabs>
          <w:tab w:val="left" w:pos="851"/>
          <w:tab w:val="right" w:pos="5559"/>
        </w:tabs>
        <w:ind w:left="426"/>
        <w:rPr>
          <w:b/>
        </w:rPr>
      </w:pPr>
      <w:r>
        <w:rPr>
          <w:b/>
          <w:lang w:val="ru-RU"/>
        </w:rPr>
        <w:t xml:space="preserve">Удаление наречий. </w:t>
      </w:r>
      <w:r>
        <w:rPr>
          <w:lang w:val="ru-RU"/>
        </w:rPr>
        <w:t xml:space="preserve">Наречия тоже можно отнести к описательным словам, но лишь в тех случаях, когда </w:t>
      </w:r>
      <w:r>
        <w:rPr>
          <w:lang w:val="ru-RU"/>
        </w:rPr>
        <w:lastRenderedPageBreak/>
        <w:t>они несут в себе уточняющих смысл. Однако зачастую удаление наречия из предложения приводит к тому, что исходный смысл фразы меняется на противоположный. По этой причине было решено удалять лишь те наречия, которые стоят в предложении в сравнительной или превосходной степени. В чистой форме удаляются лишь те наречия, которые стоят перед другими наречиями. Наречия в чистой форме, стоящие перед любой другой частью речи остаются в предложении без изменения, что позволяет сохранить смысл сказанной фразы. Примеры</w:t>
      </w:r>
      <w:r w:rsidRPr="001979EB">
        <w:t xml:space="preserve">: what area is today the </w:t>
      </w:r>
      <w:r w:rsidRPr="001979EB">
        <w:rPr>
          <w:b/>
        </w:rPr>
        <w:t>most</w:t>
      </w:r>
      <w:r w:rsidRPr="001979EB">
        <w:t xml:space="preserve"> dangerous about murders, you speak </w:t>
      </w:r>
      <w:r w:rsidRPr="001979EB">
        <w:rPr>
          <w:b/>
        </w:rPr>
        <w:t>extremely</w:t>
      </w:r>
      <w:r w:rsidRPr="001979EB">
        <w:t xml:space="preserve"> loudly (</w:t>
      </w:r>
      <w:r>
        <w:rPr>
          <w:lang w:val="ru-RU"/>
        </w:rPr>
        <w:t>слово</w:t>
      </w:r>
      <w:r w:rsidRPr="001979EB">
        <w:t xml:space="preserve"> loudly </w:t>
      </w:r>
      <w:r>
        <w:rPr>
          <w:lang w:val="ru-RU"/>
        </w:rPr>
        <w:t>останется</w:t>
      </w:r>
      <w:r w:rsidRPr="001979EB">
        <w:t xml:space="preserve"> – </w:t>
      </w:r>
      <w:r>
        <w:rPr>
          <w:lang w:val="ru-RU"/>
        </w:rPr>
        <w:t>для</w:t>
      </w:r>
      <w:r w:rsidRPr="001979EB">
        <w:t xml:space="preserve"> </w:t>
      </w:r>
      <w:r>
        <w:rPr>
          <w:lang w:val="ru-RU"/>
        </w:rPr>
        <w:t>сохранения</w:t>
      </w:r>
      <w:r w:rsidRPr="001979EB">
        <w:t xml:space="preserve"> </w:t>
      </w:r>
      <w:r>
        <w:rPr>
          <w:lang w:val="ru-RU"/>
        </w:rPr>
        <w:t>исходного</w:t>
      </w:r>
      <w:r w:rsidRPr="001979EB">
        <w:t xml:space="preserve"> </w:t>
      </w:r>
      <w:r>
        <w:rPr>
          <w:lang w:val="ru-RU"/>
        </w:rPr>
        <w:t>смысла</w:t>
      </w:r>
      <w:r w:rsidRPr="001979EB">
        <w:t>)</w:t>
      </w:r>
      <w:r w:rsidR="00DC7D83" w:rsidRPr="00DC7D83">
        <w:t>.</w:t>
      </w:r>
    </w:p>
    <w:p w:rsidR="00DC7D83" w:rsidRPr="00DC7D83" w:rsidRDefault="00DC7D83" w:rsidP="003A4752">
      <w:pPr>
        <w:pStyle w:val="ListParagraph"/>
        <w:numPr>
          <w:ilvl w:val="0"/>
          <w:numId w:val="6"/>
        </w:numPr>
        <w:tabs>
          <w:tab w:val="left" w:pos="851"/>
          <w:tab w:val="right" w:pos="5559"/>
        </w:tabs>
        <w:ind w:left="426"/>
        <w:rPr>
          <w:b/>
          <w:lang w:val="ru-RU"/>
        </w:rPr>
      </w:pPr>
      <w:r>
        <w:rPr>
          <w:b/>
          <w:lang w:val="ru-RU"/>
        </w:rPr>
        <w:t xml:space="preserve">Удаление имен собственных. </w:t>
      </w:r>
      <w:r>
        <w:rPr>
          <w:lang w:val="ru-RU"/>
        </w:rPr>
        <w:t>Данное правило удаляет из предложения все имена собственные, что, конечно же, сильно снижает достоверность сформированной гипотезы, но в некоторых случаях просто необходимо. Пример</w:t>
      </w:r>
      <w:r w:rsidRPr="00DC7D83">
        <w:t xml:space="preserve"> </w:t>
      </w:r>
      <w:r>
        <w:rPr>
          <w:lang w:val="ru-RU"/>
        </w:rPr>
        <w:t>таких</w:t>
      </w:r>
      <w:r w:rsidRPr="00DC7D83">
        <w:t xml:space="preserve"> </w:t>
      </w:r>
      <w:r>
        <w:rPr>
          <w:lang w:val="ru-RU"/>
        </w:rPr>
        <w:t>фраз</w:t>
      </w:r>
      <w:r w:rsidRPr="00DC7D83">
        <w:t>: Find me the qui</w:t>
      </w:r>
      <w:r>
        <w:t>ckest route to witness number 2</w:t>
      </w:r>
      <w:r w:rsidRPr="00DC7D83">
        <w:t xml:space="preserve"> </w:t>
      </w:r>
      <w:r w:rsidRPr="00DC7D83">
        <w:rPr>
          <w:b/>
        </w:rPr>
        <w:t xml:space="preserve">Jake </w:t>
      </w:r>
      <w:proofErr w:type="spellStart"/>
      <w:r w:rsidRPr="00DC7D83">
        <w:rPr>
          <w:b/>
        </w:rPr>
        <w:t>Verdinier</w:t>
      </w:r>
      <w:proofErr w:type="spellEnd"/>
      <w:r>
        <w:t xml:space="preserve">, </w:t>
      </w:r>
      <w:r w:rsidRPr="00DC7D83">
        <w:t xml:space="preserve">take me to the residence of witness </w:t>
      </w:r>
      <w:r w:rsidRPr="00DC7D83">
        <w:rPr>
          <w:b/>
        </w:rPr>
        <w:t>Sally Heim</w:t>
      </w:r>
      <w:r>
        <w:t xml:space="preserve">. </w:t>
      </w:r>
      <w:r>
        <w:rPr>
          <w:lang w:val="ru-RU"/>
        </w:rPr>
        <w:t xml:space="preserve">Выделение семантического значения из подобных </w:t>
      </w:r>
      <w:r>
        <w:rPr>
          <w:lang w:val="ru-RU"/>
        </w:rPr>
        <w:lastRenderedPageBreak/>
        <w:t>фраз возможно только при исключении из них имен свидетелей, что, конечно же, является недостатком существующих грамматических шаблонов, но именно эту проблему и призвана решить моя работа.</w:t>
      </w:r>
    </w:p>
    <w:p w:rsidR="00DC7D83" w:rsidRPr="00DC7D83" w:rsidRDefault="00DC7D83" w:rsidP="003A4752">
      <w:pPr>
        <w:pStyle w:val="ListParagraph"/>
        <w:numPr>
          <w:ilvl w:val="0"/>
          <w:numId w:val="6"/>
        </w:numPr>
        <w:tabs>
          <w:tab w:val="left" w:pos="851"/>
          <w:tab w:val="right" w:pos="5559"/>
        </w:tabs>
        <w:ind w:left="426"/>
        <w:rPr>
          <w:b/>
          <w:lang w:val="ru-RU"/>
        </w:rPr>
      </w:pPr>
      <w:r>
        <w:rPr>
          <w:b/>
          <w:lang w:val="ru-RU"/>
        </w:rPr>
        <w:t xml:space="preserve">Удаление однородных и </w:t>
      </w:r>
      <w:r w:rsidR="00F77E83">
        <w:rPr>
          <w:b/>
          <w:lang w:val="ru-RU"/>
        </w:rPr>
        <w:t>равнозначных</w:t>
      </w:r>
      <w:r>
        <w:rPr>
          <w:b/>
          <w:lang w:val="ru-RU"/>
        </w:rPr>
        <w:t xml:space="preserve"> конструкций. </w:t>
      </w:r>
      <w:r w:rsidR="00F77E83">
        <w:rPr>
          <w:lang w:val="ru-RU"/>
        </w:rPr>
        <w:t>Данное правило, в отличие</w:t>
      </w:r>
      <w:r>
        <w:rPr>
          <w:lang w:val="ru-RU"/>
        </w:rPr>
        <w:t xml:space="preserve"> от предыдущих, направлено на удаление сразу целых конструкций из предложений, а не отдельных слов. Его работу можно продемонстрировать на примере следующего синтаксического дерева: </w:t>
      </w:r>
      <w:r w:rsidRPr="00DC7D83">
        <w:rPr>
          <w:lang w:val="ru-RU"/>
        </w:rPr>
        <w:t>what's the best way to get to witness one from here</w:t>
      </w:r>
      <w:r>
        <w:rPr>
          <w:lang w:val="ru-RU"/>
        </w:rPr>
        <w:t>.</w:t>
      </w:r>
    </w:p>
    <w:p w:rsidR="00DC7D83" w:rsidRPr="00DC7D83" w:rsidRDefault="00DC7D83" w:rsidP="003A4752">
      <w:pPr>
        <w:pStyle w:val="ListParagraph"/>
        <w:tabs>
          <w:tab w:val="left" w:pos="851"/>
          <w:tab w:val="right" w:pos="5559"/>
        </w:tabs>
        <w:spacing w:line="240" w:lineRule="auto"/>
        <w:ind w:left="426"/>
        <w:rPr>
          <w:sz w:val="20"/>
        </w:rPr>
      </w:pPr>
      <w:r w:rsidRPr="00B647CF">
        <w:rPr>
          <w:sz w:val="20"/>
          <w:lang w:val="ru-RU"/>
        </w:rPr>
        <w:t xml:space="preserve">  </w:t>
      </w:r>
      <w:r w:rsidRPr="00DC7D83">
        <w:rPr>
          <w:sz w:val="20"/>
        </w:rPr>
        <w:t>(SBARQ</w:t>
      </w:r>
    </w:p>
    <w:p w:rsidR="00DC7D83" w:rsidRPr="00DC7D83" w:rsidRDefault="00DC7D83" w:rsidP="003A4752">
      <w:pPr>
        <w:pStyle w:val="ListParagraph"/>
        <w:tabs>
          <w:tab w:val="left" w:pos="851"/>
          <w:tab w:val="right" w:pos="5559"/>
        </w:tabs>
        <w:spacing w:line="240" w:lineRule="auto"/>
        <w:ind w:left="426"/>
        <w:rPr>
          <w:sz w:val="20"/>
        </w:rPr>
      </w:pPr>
      <w:r w:rsidRPr="00DC7D83">
        <w:rPr>
          <w:sz w:val="20"/>
        </w:rPr>
        <w:t xml:space="preserve">    (WHNP (WP what))</w:t>
      </w:r>
    </w:p>
    <w:p w:rsidR="00DC7D83" w:rsidRPr="00DC7D83" w:rsidRDefault="00DC7D83" w:rsidP="003A4752">
      <w:pPr>
        <w:pStyle w:val="ListParagraph"/>
        <w:tabs>
          <w:tab w:val="left" w:pos="851"/>
          <w:tab w:val="right" w:pos="5559"/>
        </w:tabs>
        <w:spacing w:line="240" w:lineRule="auto"/>
        <w:ind w:left="426"/>
        <w:rPr>
          <w:sz w:val="20"/>
        </w:rPr>
      </w:pPr>
      <w:r w:rsidRPr="00DC7D83">
        <w:rPr>
          <w:sz w:val="20"/>
        </w:rPr>
        <w:t xml:space="preserve">    (SQ (</w:t>
      </w:r>
      <w:proofErr w:type="gramStart"/>
      <w:r w:rsidRPr="00DC7D83">
        <w:rPr>
          <w:sz w:val="20"/>
        </w:rPr>
        <w:t>VBZ 's</w:t>
      </w:r>
      <w:proofErr w:type="gramEnd"/>
      <w:r w:rsidRPr="00DC7D83">
        <w:rPr>
          <w:sz w:val="20"/>
        </w:rPr>
        <w:t>)</w:t>
      </w:r>
    </w:p>
    <w:p w:rsidR="00DC7D83" w:rsidRPr="00DC7D83" w:rsidRDefault="00DC7D83" w:rsidP="003A4752">
      <w:pPr>
        <w:pStyle w:val="ListParagraph"/>
        <w:tabs>
          <w:tab w:val="left" w:pos="851"/>
          <w:tab w:val="right" w:pos="5559"/>
        </w:tabs>
        <w:spacing w:line="240" w:lineRule="auto"/>
        <w:ind w:left="426"/>
        <w:rPr>
          <w:sz w:val="20"/>
        </w:rPr>
      </w:pPr>
      <w:r w:rsidRPr="00DC7D83">
        <w:rPr>
          <w:sz w:val="20"/>
        </w:rPr>
        <w:t xml:space="preserve">      (NP</w:t>
      </w:r>
    </w:p>
    <w:p w:rsidR="00DC7D83" w:rsidRPr="00DC7D83" w:rsidRDefault="00DC7D83" w:rsidP="003A4752">
      <w:pPr>
        <w:pStyle w:val="ListParagraph"/>
        <w:tabs>
          <w:tab w:val="left" w:pos="851"/>
          <w:tab w:val="right" w:pos="5559"/>
        </w:tabs>
        <w:spacing w:line="240" w:lineRule="auto"/>
        <w:ind w:left="426"/>
        <w:rPr>
          <w:sz w:val="20"/>
        </w:rPr>
      </w:pPr>
      <w:r w:rsidRPr="00DC7D83">
        <w:rPr>
          <w:sz w:val="20"/>
        </w:rPr>
        <w:t xml:space="preserve">        (NP (DT the) (JJS best) (NN way))</w:t>
      </w:r>
    </w:p>
    <w:p w:rsidR="00DC7D83" w:rsidRPr="00DC7D83" w:rsidRDefault="00DC7D83" w:rsidP="003A4752">
      <w:pPr>
        <w:pStyle w:val="ListParagraph"/>
        <w:tabs>
          <w:tab w:val="left" w:pos="851"/>
          <w:tab w:val="right" w:pos="5559"/>
        </w:tabs>
        <w:spacing w:line="240" w:lineRule="auto"/>
        <w:ind w:left="426"/>
        <w:rPr>
          <w:sz w:val="20"/>
        </w:rPr>
      </w:pPr>
      <w:r w:rsidRPr="00DC7D83">
        <w:rPr>
          <w:sz w:val="20"/>
        </w:rPr>
        <w:t xml:space="preserve">        (S</w:t>
      </w:r>
    </w:p>
    <w:p w:rsidR="00DC7D83" w:rsidRPr="00DC7D83" w:rsidRDefault="00DC7D83" w:rsidP="003A4752">
      <w:pPr>
        <w:pStyle w:val="ListParagraph"/>
        <w:tabs>
          <w:tab w:val="left" w:pos="851"/>
          <w:tab w:val="right" w:pos="5559"/>
        </w:tabs>
        <w:spacing w:line="240" w:lineRule="auto"/>
        <w:ind w:left="426"/>
        <w:rPr>
          <w:sz w:val="20"/>
        </w:rPr>
      </w:pPr>
      <w:r w:rsidRPr="00DC7D83">
        <w:rPr>
          <w:sz w:val="20"/>
        </w:rPr>
        <w:t xml:space="preserve">          (VP (TO to)</w:t>
      </w:r>
    </w:p>
    <w:p w:rsidR="00DC7D83" w:rsidRPr="00DC7D83" w:rsidRDefault="00DC7D83" w:rsidP="003A4752">
      <w:pPr>
        <w:pStyle w:val="ListParagraph"/>
        <w:tabs>
          <w:tab w:val="left" w:pos="851"/>
          <w:tab w:val="right" w:pos="5559"/>
        </w:tabs>
        <w:spacing w:line="240" w:lineRule="auto"/>
        <w:ind w:left="426"/>
        <w:rPr>
          <w:sz w:val="20"/>
        </w:rPr>
      </w:pPr>
      <w:r w:rsidRPr="00DC7D83">
        <w:rPr>
          <w:sz w:val="20"/>
        </w:rPr>
        <w:t xml:space="preserve">            (VP (VB get)</w:t>
      </w:r>
    </w:p>
    <w:p w:rsidR="00DC7D83" w:rsidRPr="0099520B" w:rsidRDefault="00DC7D83" w:rsidP="003A4752">
      <w:pPr>
        <w:pStyle w:val="ListParagraph"/>
        <w:tabs>
          <w:tab w:val="left" w:pos="851"/>
          <w:tab w:val="right" w:pos="5559"/>
        </w:tabs>
        <w:spacing w:line="240" w:lineRule="auto"/>
        <w:ind w:left="426"/>
        <w:rPr>
          <w:b/>
          <w:sz w:val="20"/>
        </w:rPr>
      </w:pPr>
      <w:r w:rsidRPr="00DC7D83">
        <w:rPr>
          <w:sz w:val="20"/>
        </w:rPr>
        <w:t xml:space="preserve">              </w:t>
      </w:r>
      <w:r w:rsidRPr="0099520B">
        <w:rPr>
          <w:b/>
          <w:sz w:val="20"/>
        </w:rPr>
        <w:t>(PP (TO to)</w:t>
      </w:r>
    </w:p>
    <w:p w:rsidR="00DC7D83" w:rsidRPr="0099520B" w:rsidRDefault="00DC7D83" w:rsidP="003A4752">
      <w:pPr>
        <w:pStyle w:val="ListParagraph"/>
        <w:tabs>
          <w:tab w:val="left" w:pos="851"/>
          <w:tab w:val="right" w:pos="5559"/>
        </w:tabs>
        <w:spacing w:line="240" w:lineRule="auto"/>
        <w:ind w:left="426"/>
        <w:rPr>
          <w:b/>
          <w:sz w:val="20"/>
        </w:rPr>
      </w:pPr>
      <w:r w:rsidRPr="0099520B">
        <w:rPr>
          <w:b/>
          <w:sz w:val="20"/>
        </w:rPr>
        <w:t xml:space="preserve">                (NP (NN witness) (CD one)))</w:t>
      </w:r>
    </w:p>
    <w:p w:rsidR="00DC7D83" w:rsidRPr="00B647CF" w:rsidRDefault="00DC7D83" w:rsidP="003A4752">
      <w:pPr>
        <w:pStyle w:val="ListParagraph"/>
        <w:tabs>
          <w:tab w:val="left" w:pos="851"/>
          <w:tab w:val="right" w:pos="5559"/>
        </w:tabs>
        <w:spacing w:line="240" w:lineRule="auto"/>
        <w:ind w:left="426"/>
        <w:rPr>
          <w:b/>
          <w:sz w:val="20"/>
        </w:rPr>
      </w:pPr>
      <w:r w:rsidRPr="0099520B">
        <w:rPr>
          <w:b/>
          <w:sz w:val="20"/>
        </w:rPr>
        <w:t xml:space="preserve">              </w:t>
      </w:r>
      <w:r w:rsidRPr="00B647CF">
        <w:rPr>
          <w:b/>
          <w:sz w:val="20"/>
        </w:rPr>
        <w:t>(PP (IN from)</w:t>
      </w:r>
    </w:p>
    <w:p w:rsidR="00DC7D83" w:rsidRPr="00B647CF" w:rsidRDefault="00DC7D83" w:rsidP="003A4752">
      <w:pPr>
        <w:pStyle w:val="ListParagraph"/>
        <w:tabs>
          <w:tab w:val="left" w:pos="851"/>
          <w:tab w:val="right" w:pos="5559"/>
        </w:tabs>
        <w:spacing w:line="240" w:lineRule="auto"/>
        <w:ind w:left="426"/>
        <w:rPr>
          <w:b/>
          <w:sz w:val="20"/>
        </w:rPr>
      </w:pPr>
      <w:r w:rsidRPr="00B647CF">
        <w:rPr>
          <w:b/>
          <w:sz w:val="20"/>
        </w:rPr>
        <w:t xml:space="preserve">                (NP (RB here))))))))))</w:t>
      </w:r>
    </w:p>
    <w:p w:rsidR="00DC7D83" w:rsidRDefault="00DC7D83" w:rsidP="003A4752">
      <w:pPr>
        <w:ind w:left="426"/>
        <w:rPr>
          <w:lang w:val="ru-RU"/>
        </w:rPr>
      </w:pPr>
      <w:r>
        <w:rPr>
          <w:lang w:val="ru-RU"/>
        </w:rPr>
        <w:t xml:space="preserve">Правило применяется при следующих условиях: 1) грамматические конструкции играют в предложении одинаковые синтаксические роли. 2) Грамматические конструкции (части дерева) имеют </w:t>
      </w:r>
      <w:r>
        <w:rPr>
          <w:lang w:val="ru-RU"/>
        </w:rPr>
        <w:lastRenderedPageBreak/>
        <w:t xml:space="preserve">одинаковую глубину и эта глубина больше единицы – это условие позволяет </w:t>
      </w:r>
      <w:r w:rsidR="0099520B">
        <w:rPr>
          <w:lang w:val="ru-RU"/>
        </w:rPr>
        <w:t>провести удаление именно грамматических конструкций, а не отдельных слов. Результатом</w:t>
      </w:r>
      <w:r w:rsidR="0099520B" w:rsidRPr="0099520B">
        <w:t xml:space="preserve"> </w:t>
      </w:r>
      <w:r w:rsidR="0099520B">
        <w:rPr>
          <w:lang w:val="ru-RU"/>
        </w:rPr>
        <w:t>работы</w:t>
      </w:r>
      <w:r w:rsidR="0099520B" w:rsidRPr="0099520B">
        <w:t xml:space="preserve"> </w:t>
      </w:r>
      <w:r w:rsidR="0099520B">
        <w:rPr>
          <w:lang w:val="ru-RU"/>
        </w:rPr>
        <w:t>данного</w:t>
      </w:r>
      <w:r w:rsidR="0099520B" w:rsidRPr="0099520B">
        <w:t xml:space="preserve"> </w:t>
      </w:r>
      <w:r w:rsidR="0099520B">
        <w:rPr>
          <w:lang w:val="ru-RU"/>
        </w:rPr>
        <w:t>правила</w:t>
      </w:r>
      <w:r w:rsidR="0099520B" w:rsidRPr="0099520B">
        <w:t xml:space="preserve"> </w:t>
      </w:r>
      <w:r w:rsidR="0099520B">
        <w:rPr>
          <w:lang w:val="ru-RU"/>
        </w:rPr>
        <w:t>будут</w:t>
      </w:r>
      <w:r w:rsidR="0099520B" w:rsidRPr="0099520B">
        <w:t xml:space="preserve"> </w:t>
      </w:r>
      <w:r w:rsidR="0099520B">
        <w:rPr>
          <w:lang w:val="ru-RU"/>
        </w:rPr>
        <w:t>две</w:t>
      </w:r>
      <w:r w:rsidR="0099520B" w:rsidRPr="0099520B">
        <w:t xml:space="preserve"> </w:t>
      </w:r>
      <w:r w:rsidR="0099520B">
        <w:rPr>
          <w:lang w:val="ru-RU"/>
        </w:rPr>
        <w:t>гипотезы</w:t>
      </w:r>
      <w:r w:rsidR="0099520B" w:rsidRPr="0099520B">
        <w:t xml:space="preserve">: what's the best way to get </w:t>
      </w:r>
      <w:r w:rsidR="0099520B" w:rsidRPr="0099520B">
        <w:rPr>
          <w:b/>
        </w:rPr>
        <w:t>to witness one</w:t>
      </w:r>
      <w:r w:rsidR="0099520B" w:rsidRPr="0099520B">
        <w:t xml:space="preserve">, what's the best way to get </w:t>
      </w:r>
      <w:r w:rsidR="0099520B" w:rsidRPr="0099520B">
        <w:rPr>
          <w:b/>
        </w:rPr>
        <w:t>from here</w:t>
      </w:r>
      <w:r w:rsidR="0099520B" w:rsidRPr="0099520B">
        <w:t>.</w:t>
      </w:r>
      <w:r w:rsidR="0099520B">
        <w:t xml:space="preserve"> </w:t>
      </w:r>
      <w:r w:rsidR="0099520B">
        <w:rPr>
          <w:lang w:val="ru-RU"/>
        </w:rPr>
        <w:t>Стоит добавить, что вычисление достоверности сформированных гипотез будет производиться на основе порядка расположения удаляемых грамматических конструкций в предложении, так достоверность первой гипотезы будет выше, чем достоверность второй, что является решением поставленной задачи и отражает изначальный смысл предложения.</w:t>
      </w:r>
    </w:p>
    <w:p w:rsidR="0099520B" w:rsidRDefault="0099520B" w:rsidP="003A4752">
      <w:pPr>
        <w:pStyle w:val="ListParagraph"/>
        <w:numPr>
          <w:ilvl w:val="0"/>
          <w:numId w:val="6"/>
        </w:numPr>
        <w:ind w:left="426"/>
        <w:rPr>
          <w:lang w:val="ru-RU"/>
        </w:rPr>
      </w:pPr>
      <w:r w:rsidRPr="0099520B">
        <w:rPr>
          <w:b/>
          <w:lang w:val="ru-RU"/>
        </w:rPr>
        <w:t>Изменение предложных конструкций</w:t>
      </w:r>
      <w:r>
        <w:rPr>
          <w:lang w:val="ru-RU"/>
        </w:rPr>
        <w:t xml:space="preserve"> (</w:t>
      </w:r>
      <w:r>
        <w:t>Preposition</w:t>
      </w:r>
      <w:r w:rsidRPr="0099520B">
        <w:rPr>
          <w:lang w:val="ru-RU"/>
        </w:rPr>
        <w:t xml:space="preserve"> </w:t>
      </w:r>
      <w:r>
        <w:t>phrase</w:t>
      </w:r>
      <w:r>
        <w:rPr>
          <w:lang w:val="ru-RU"/>
        </w:rPr>
        <w:t>)</w:t>
      </w:r>
      <w:r w:rsidRPr="0099520B">
        <w:rPr>
          <w:lang w:val="ru-RU"/>
        </w:rPr>
        <w:t xml:space="preserve">. </w:t>
      </w:r>
      <w:r>
        <w:rPr>
          <w:lang w:val="ru-RU"/>
        </w:rPr>
        <w:t xml:space="preserve">Такие </w:t>
      </w:r>
      <w:r w:rsidR="00382CEB">
        <w:rPr>
          <w:lang w:val="ru-RU"/>
        </w:rPr>
        <w:t>конструкции</w:t>
      </w:r>
      <w:r>
        <w:rPr>
          <w:lang w:val="ru-RU"/>
        </w:rPr>
        <w:t xml:space="preserve"> обычно начинаются с предлогов </w:t>
      </w:r>
      <w:r>
        <w:t>about</w:t>
      </w:r>
      <w:r w:rsidRPr="0099520B">
        <w:rPr>
          <w:lang w:val="ru-RU"/>
        </w:rPr>
        <w:t xml:space="preserve">, </w:t>
      </w:r>
      <w:r>
        <w:t>in</w:t>
      </w:r>
      <w:r w:rsidRPr="0099520B">
        <w:rPr>
          <w:lang w:val="ru-RU"/>
        </w:rPr>
        <w:t xml:space="preserve">, </w:t>
      </w:r>
      <w:r>
        <w:t>with</w:t>
      </w:r>
      <w:r w:rsidRPr="0099520B">
        <w:rPr>
          <w:lang w:val="ru-RU"/>
        </w:rPr>
        <w:t xml:space="preserve">, </w:t>
      </w:r>
      <w:r>
        <w:t>from</w:t>
      </w:r>
      <w:r w:rsidRPr="0099520B">
        <w:rPr>
          <w:lang w:val="ru-RU"/>
        </w:rPr>
        <w:t xml:space="preserve"> </w:t>
      </w:r>
      <w:r>
        <w:rPr>
          <w:lang w:val="ru-RU"/>
        </w:rPr>
        <w:t>и других. В дереве, построенном синтаксическ</w:t>
      </w:r>
      <w:r w:rsidR="0028583D">
        <w:rPr>
          <w:lang w:val="ru-RU"/>
        </w:rPr>
        <w:t>и</w:t>
      </w:r>
      <w:r>
        <w:rPr>
          <w:lang w:val="ru-RU"/>
        </w:rPr>
        <w:t>м анализ</w:t>
      </w:r>
      <w:r w:rsidR="0028583D">
        <w:rPr>
          <w:lang w:val="ru-RU"/>
        </w:rPr>
        <w:t>атором, такие фразы легко выделить из</w:t>
      </w:r>
      <w:r>
        <w:rPr>
          <w:lang w:val="ru-RU"/>
        </w:rPr>
        <w:t xml:space="preserve"> предложени</w:t>
      </w:r>
      <w:r w:rsidR="0028583D">
        <w:rPr>
          <w:lang w:val="ru-RU"/>
        </w:rPr>
        <w:t>я</w:t>
      </w:r>
      <w:r>
        <w:rPr>
          <w:lang w:val="ru-RU"/>
        </w:rPr>
        <w:t xml:space="preserve"> по наличию </w:t>
      </w:r>
      <w:r w:rsidR="0028583D">
        <w:rPr>
          <w:lang w:val="ru-RU"/>
        </w:rPr>
        <w:t xml:space="preserve">соединительного слова </w:t>
      </w:r>
      <w:r w:rsidR="0028583D">
        <w:t>IN</w:t>
      </w:r>
      <w:r w:rsidR="0028583D">
        <w:rPr>
          <w:lang w:val="ru-RU"/>
        </w:rPr>
        <w:t>. Например:</w:t>
      </w:r>
    </w:p>
    <w:p w:rsidR="0028583D" w:rsidRPr="0028583D" w:rsidRDefault="0028583D" w:rsidP="003A4752">
      <w:pPr>
        <w:pStyle w:val="ListParagraph"/>
        <w:spacing w:line="240" w:lineRule="auto"/>
        <w:ind w:left="426"/>
        <w:rPr>
          <w:sz w:val="20"/>
        </w:rPr>
      </w:pPr>
      <w:r w:rsidRPr="0028583D">
        <w:rPr>
          <w:sz w:val="20"/>
        </w:rPr>
        <w:t xml:space="preserve">    (VP (VB tell)</w:t>
      </w:r>
    </w:p>
    <w:p w:rsidR="0028583D" w:rsidRPr="0028583D" w:rsidRDefault="0028583D" w:rsidP="003A4752">
      <w:pPr>
        <w:pStyle w:val="ListParagraph"/>
        <w:spacing w:line="240" w:lineRule="auto"/>
        <w:ind w:left="426"/>
        <w:rPr>
          <w:sz w:val="20"/>
        </w:rPr>
      </w:pPr>
      <w:r w:rsidRPr="0028583D">
        <w:rPr>
          <w:sz w:val="20"/>
        </w:rPr>
        <w:t xml:space="preserve">      (NP (PRP me))</w:t>
      </w:r>
    </w:p>
    <w:p w:rsidR="0028583D" w:rsidRPr="0028583D" w:rsidRDefault="0028583D" w:rsidP="003A4752">
      <w:pPr>
        <w:pStyle w:val="ListParagraph"/>
        <w:spacing w:line="240" w:lineRule="auto"/>
        <w:ind w:left="426"/>
        <w:rPr>
          <w:b/>
          <w:sz w:val="20"/>
          <w:lang w:val="ru-RU"/>
        </w:rPr>
      </w:pPr>
      <w:r w:rsidRPr="0028583D">
        <w:rPr>
          <w:sz w:val="20"/>
        </w:rPr>
        <w:t xml:space="preserve">      </w:t>
      </w:r>
      <w:r w:rsidRPr="0028583D">
        <w:rPr>
          <w:sz w:val="20"/>
          <w:lang w:val="ru-RU"/>
        </w:rPr>
        <w:t>(</w:t>
      </w:r>
      <w:r w:rsidRPr="0028583D">
        <w:rPr>
          <w:b/>
          <w:sz w:val="20"/>
          <w:lang w:val="ru-RU"/>
        </w:rPr>
        <w:t>PP (IN about)</w:t>
      </w:r>
    </w:p>
    <w:p w:rsidR="0028583D" w:rsidRPr="0028583D" w:rsidRDefault="0028583D" w:rsidP="003A4752">
      <w:pPr>
        <w:pStyle w:val="ListParagraph"/>
        <w:spacing w:line="240" w:lineRule="auto"/>
        <w:ind w:left="426"/>
        <w:rPr>
          <w:b/>
          <w:sz w:val="20"/>
          <w:lang w:val="ru-RU"/>
        </w:rPr>
      </w:pPr>
      <w:r w:rsidRPr="0028583D">
        <w:rPr>
          <w:b/>
          <w:sz w:val="20"/>
          <w:lang w:val="ru-RU"/>
        </w:rPr>
        <w:t xml:space="preserve">        (NP</w:t>
      </w:r>
    </w:p>
    <w:p w:rsidR="0028583D" w:rsidRDefault="0028583D" w:rsidP="003A4752">
      <w:pPr>
        <w:pStyle w:val="ListParagraph"/>
        <w:spacing w:line="240" w:lineRule="auto"/>
        <w:ind w:left="426"/>
        <w:rPr>
          <w:b/>
          <w:sz w:val="20"/>
          <w:lang w:val="ru-RU"/>
        </w:rPr>
      </w:pPr>
      <w:r w:rsidRPr="0028583D">
        <w:rPr>
          <w:b/>
          <w:sz w:val="20"/>
          <w:lang w:val="ru-RU"/>
        </w:rPr>
        <w:lastRenderedPageBreak/>
        <w:t xml:space="preserve">          (NP (NNS robberies))</w:t>
      </w:r>
    </w:p>
    <w:p w:rsidR="0028583D" w:rsidRDefault="0028583D" w:rsidP="003A4752">
      <w:pPr>
        <w:pStyle w:val="ListParagraph"/>
        <w:spacing w:line="240" w:lineRule="auto"/>
        <w:ind w:left="426"/>
        <w:rPr>
          <w:b/>
          <w:sz w:val="20"/>
          <w:lang w:val="ru-RU"/>
        </w:rPr>
      </w:pPr>
    </w:p>
    <w:p w:rsidR="0028583D" w:rsidRPr="0028583D" w:rsidRDefault="0028583D" w:rsidP="003A4752">
      <w:pPr>
        <w:pStyle w:val="ListParagraph"/>
        <w:spacing w:line="240" w:lineRule="auto"/>
        <w:ind w:left="426"/>
        <w:rPr>
          <w:sz w:val="20"/>
        </w:rPr>
      </w:pPr>
      <w:r w:rsidRPr="0028583D">
        <w:rPr>
          <w:sz w:val="20"/>
        </w:rPr>
        <w:t xml:space="preserve">  (NP</w:t>
      </w:r>
    </w:p>
    <w:p w:rsidR="0028583D" w:rsidRPr="0028583D" w:rsidRDefault="0028583D" w:rsidP="003A4752">
      <w:pPr>
        <w:pStyle w:val="ListParagraph"/>
        <w:spacing w:line="240" w:lineRule="auto"/>
        <w:ind w:left="426"/>
        <w:rPr>
          <w:sz w:val="20"/>
        </w:rPr>
      </w:pPr>
      <w:r w:rsidRPr="0028583D">
        <w:rPr>
          <w:sz w:val="20"/>
        </w:rPr>
        <w:t xml:space="preserve">    (NP (NN show) (NN information))</w:t>
      </w:r>
    </w:p>
    <w:p w:rsidR="0028583D" w:rsidRPr="00B647CF" w:rsidRDefault="0028583D" w:rsidP="003A4752">
      <w:pPr>
        <w:pStyle w:val="ListParagraph"/>
        <w:spacing w:line="240" w:lineRule="auto"/>
        <w:ind w:left="426"/>
        <w:rPr>
          <w:b/>
          <w:sz w:val="20"/>
        </w:rPr>
      </w:pPr>
      <w:r w:rsidRPr="0028583D">
        <w:rPr>
          <w:sz w:val="20"/>
        </w:rPr>
        <w:t xml:space="preserve">    </w:t>
      </w:r>
      <w:r w:rsidRPr="00B647CF">
        <w:rPr>
          <w:b/>
          <w:sz w:val="20"/>
        </w:rPr>
        <w:t>(PP (IN about)</w:t>
      </w:r>
    </w:p>
    <w:p w:rsidR="0028583D" w:rsidRPr="00B647CF" w:rsidRDefault="0028583D" w:rsidP="003A4752">
      <w:pPr>
        <w:pStyle w:val="ListParagraph"/>
        <w:spacing w:line="240" w:lineRule="auto"/>
        <w:ind w:left="426"/>
        <w:rPr>
          <w:b/>
          <w:sz w:val="20"/>
        </w:rPr>
      </w:pPr>
      <w:r w:rsidRPr="0028583D">
        <w:rPr>
          <w:b/>
          <w:sz w:val="20"/>
        </w:rPr>
        <w:t xml:space="preserve">      (NP (JJ second) (NN witness)))))</w:t>
      </w:r>
    </w:p>
    <w:p w:rsidR="0028583D" w:rsidRPr="00B647CF" w:rsidRDefault="0028583D" w:rsidP="003A4752">
      <w:pPr>
        <w:pStyle w:val="ListParagraph"/>
        <w:spacing w:line="240" w:lineRule="auto"/>
        <w:ind w:left="426"/>
        <w:rPr>
          <w:b/>
          <w:sz w:val="20"/>
        </w:rPr>
      </w:pPr>
    </w:p>
    <w:p w:rsidR="0028583D" w:rsidRPr="0028583D" w:rsidRDefault="0028583D" w:rsidP="003A4752">
      <w:pPr>
        <w:pStyle w:val="ListParagraph"/>
        <w:spacing w:line="240" w:lineRule="auto"/>
        <w:ind w:left="426"/>
        <w:rPr>
          <w:sz w:val="20"/>
        </w:rPr>
      </w:pPr>
      <w:r w:rsidRPr="0028583D">
        <w:rPr>
          <w:sz w:val="20"/>
        </w:rPr>
        <w:t xml:space="preserve">  (SINV</w:t>
      </w:r>
    </w:p>
    <w:p w:rsidR="0028583D" w:rsidRPr="0028583D" w:rsidRDefault="0028583D" w:rsidP="003A4752">
      <w:pPr>
        <w:pStyle w:val="ListParagraph"/>
        <w:spacing w:line="240" w:lineRule="auto"/>
        <w:ind w:left="426"/>
        <w:rPr>
          <w:sz w:val="20"/>
        </w:rPr>
      </w:pPr>
      <w:r w:rsidRPr="0028583D">
        <w:rPr>
          <w:sz w:val="20"/>
        </w:rPr>
        <w:t xml:space="preserve">    (VP (VBZ is))</w:t>
      </w:r>
    </w:p>
    <w:p w:rsidR="0028583D" w:rsidRPr="0028583D" w:rsidRDefault="0028583D" w:rsidP="003A4752">
      <w:pPr>
        <w:pStyle w:val="ListParagraph"/>
        <w:spacing w:line="240" w:lineRule="auto"/>
        <w:ind w:left="426"/>
        <w:rPr>
          <w:sz w:val="20"/>
        </w:rPr>
      </w:pPr>
      <w:r w:rsidRPr="0028583D">
        <w:rPr>
          <w:sz w:val="20"/>
        </w:rPr>
        <w:t xml:space="preserve">    (NP</w:t>
      </w:r>
    </w:p>
    <w:p w:rsidR="0028583D" w:rsidRPr="0028583D" w:rsidRDefault="0028583D" w:rsidP="003A4752">
      <w:pPr>
        <w:pStyle w:val="ListParagraph"/>
        <w:spacing w:line="240" w:lineRule="auto"/>
        <w:ind w:left="426"/>
        <w:rPr>
          <w:sz w:val="20"/>
        </w:rPr>
      </w:pPr>
      <w:r w:rsidRPr="0028583D">
        <w:rPr>
          <w:sz w:val="20"/>
        </w:rPr>
        <w:t xml:space="preserve">      (NP (DT the)</w:t>
      </w:r>
    </w:p>
    <w:p w:rsidR="0028583D" w:rsidRPr="0028583D" w:rsidRDefault="0028583D" w:rsidP="003A4752">
      <w:pPr>
        <w:pStyle w:val="ListParagraph"/>
        <w:spacing w:line="240" w:lineRule="auto"/>
        <w:ind w:left="426"/>
        <w:rPr>
          <w:sz w:val="20"/>
        </w:rPr>
      </w:pPr>
      <w:r w:rsidRPr="0028583D">
        <w:rPr>
          <w:sz w:val="20"/>
        </w:rPr>
        <w:t xml:space="preserve">        (ADJP (JJ suspect) (VBN connected)))</w:t>
      </w:r>
    </w:p>
    <w:p w:rsidR="0028583D" w:rsidRPr="0028583D" w:rsidRDefault="0028583D" w:rsidP="003A4752">
      <w:pPr>
        <w:pStyle w:val="ListParagraph"/>
        <w:spacing w:line="240" w:lineRule="auto"/>
        <w:ind w:left="426"/>
        <w:rPr>
          <w:b/>
          <w:sz w:val="20"/>
        </w:rPr>
      </w:pPr>
      <w:r w:rsidRPr="0028583D">
        <w:rPr>
          <w:b/>
          <w:sz w:val="20"/>
        </w:rPr>
        <w:t xml:space="preserve">      (PP (IN with)</w:t>
      </w:r>
    </w:p>
    <w:p w:rsidR="0028583D" w:rsidRPr="0028583D" w:rsidRDefault="0028583D" w:rsidP="003A4752">
      <w:pPr>
        <w:pStyle w:val="ListParagraph"/>
        <w:spacing w:line="240" w:lineRule="auto"/>
        <w:ind w:left="426"/>
        <w:rPr>
          <w:b/>
          <w:sz w:val="20"/>
        </w:rPr>
      </w:pPr>
      <w:r w:rsidRPr="0028583D">
        <w:rPr>
          <w:b/>
          <w:sz w:val="20"/>
        </w:rPr>
        <w:t xml:space="preserve">        (NP (DT any) (</w:t>
      </w:r>
      <w:r>
        <w:rPr>
          <w:b/>
          <w:sz w:val="20"/>
        </w:rPr>
        <w:t>RB</w:t>
      </w:r>
      <w:r w:rsidRPr="0028583D">
        <w:rPr>
          <w:b/>
          <w:sz w:val="20"/>
        </w:rPr>
        <w:t xml:space="preserve"> gang) (NN activity))))))</w:t>
      </w:r>
    </w:p>
    <w:p w:rsidR="0028583D" w:rsidRDefault="0028583D" w:rsidP="003A4752">
      <w:pPr>
        <w:ind w:left="426"/>
        <w:rPr>
          <w:lang w:val="ru-RU"/>
        </w:rPr>
      </w:pPr>
      <w:r>
        <w:rPr>
          <w:lang w:val="ru-RU"/>
        </w:rPr>
        <w:t xml:space="preserve">Обработка таких конструкций будет заключаться в удалении из этих конструкций </w:t>
      </w:r>
      <w:r w:rsidRPr="0028583D">
        <w:rPr>
          <w:b/>
          <w:lang w:val="ru-RU"/>
        </w:rPr>
        <w:t>всех</w:t>
      </w:r>
      <w:r>
        <w:rPr>
          <w:b/>
          <w:lang w:val="ru-RU"/>
        </w:rPr>
        <w:t xml:space="preserve"> </w:t>
      </w:r>
      <w:r>
        <w:rPr>
          <w:lang w:val="ru-RU"/>
        </w:rPr>
        <w:t>слов, кроме первого существительного. Например</w:t>
      </w:r>
      <w:r w:rsidRPr="0028583D">
        <w:t xml:space="preserve">, </w:t>
      </w:r>
      <w:r>
        <w:rPr>
          <w:lang w:val="ru-RU"/>
        </w:rPr>
        <w:t>из</w:t>
      </w:r>
      <w:r w:rsidRPr="0028583D">
        <w:t xml:space="preserve"> </w:t>
      </w:r>
      <w:r>
        <w:rPr>
          <w:lang w:val="ru-RU"/>
        </w:rPr>
        <w:t>фразы</w:t>
      </w:r>
      <w:r w:rsidRPr="0028583D">
        <w:t xml:space="preserve"> is the suspect c</w:t>
      </w:r>
      <w:r>
        <w:t xml:space="preserve">onnected </w:t>
      </w:r>
      <w:r w:rsidRPr="0028583D">
        <w:rPr>
          <w:b/>
        </w:rPr>
        <w:t>with any gang activity</w:t>
      </w:r>
      <w:r>
        <w:t xml:space="preserve"> </w:t>
      </w:r>
      <w:r>
        <w:rPr>
          <w:lang w:val="ru-RU"/>
        </w:rPr>
        <w:t>будет</w:t>
      </w:r>
      <w:r w:rsidRPr="0028583D">
        <w:t xml:space="preserve"> </w:t>
      </w:r>
      <w:r>
        <w:rPr>
          <w:lang w:val="ru-RU"/>
        </w:rPr>
        <w:t>получена</w:t>
      </w:r>
      <w:r w:rsidRPr="0028583D">
        <w:t xml:space="preserve"> </w:t>
      </w:r>
      <w:r>
        <w:rPr>
          <w:lang w:val="ru-RU"/>
        </w:rPr>
        <w:t>фраза</w:t>
      </w:r>
      <w:r w:rsidRPr="0028583D">
        <w:t xml:space="preserve"> is the suspect connected </w:t>
      </w:r>
      <w:r w:rsidRPr="0028583D">
        <w:rPr>
          <w:b/>
        </w:rPr>
        <w:t>with activity</w:t>
      </w:r>
      <w:r w:rsidRPr="0028583D">
        <w:t xml:space="preserve">. </w:t>
      </w:r>
      <w:r>
        <w:rPr>
          <w:lang w:val="ru-RU"/>
        </w:rPr>
        <w:t>А</w:t>
      </w:r>
      <w:r w:rsidRPr="0028583D">
        <w:t xml:space="preserve"> </w:t>
      </w:r>
      <w:r>
        <w:rPr>
          <w:lang w:val="ru-RU"/>
        </w:rPr>
        <w:t>из</w:t>
      </w:r>
      <w:r w:rsidRPr="0028583D">
        <w:t xml:space="preserve"> </w:t>
      </w:r>
      <w:r>
        <w:rPr>
          <w:lang w:val="ru-RU"/>
        </w:rPr>
        <w:t>фразы</w:t>
      </w:r>
      <w:r w:rsidRPr="0028583D">
        <w:t xml:space="preserve"> give me all rapes </w:t>
      </w:r>
      <w:r w:rsidRPr="0028583D">
        <w:rPr>
          <w:b/>
        </w:rPr>
        <w:t xml:space="preserve">in the city that happened last week </w:t>
      </w:r>
      <w:r w:rsidRPr="0028583D">
        <w:t xml:space="preserve"> - </w:t>
      </w:r>
      <w:r>
        <w:rPr>
          <w:lang w:val="ru-RU"/>
        </w:rPr>
        <w:t>фраза</w:t>
      </w:r>
      <w:r w:rsidRPr="0028583D">
        <w:t xml:space="preserve"> </w:t>
      </w:r>
      <w:r>
        <w:t xml:space="preserve">give me all rapes </w:t>
      </w:r>
      <w:r w:rsidRPr="0028583D">
        <w:rPr>
          <w:b/>
        </w:rPr>
        <w:t>in the city</w:t>
      </w:r>
      <w:r w:rsidRPr="0028583D">
        <w:t xml:space="preserve">. </w:t>
      </w:r>
      <w:commentRangeStart w:id="51"/>
      <w:r>
        <w:rPr>
          <w:lang w:val="ru-RU"/>
        </w:rPr>
        <w:t xml:space="preserve">Таки </w:t>
      </w:r>
      <w:commentRangeEnd w:id="51"/>
      <w:r w:rsidR="006E55CC">
        <w:rPr>
          <w:rStyle w:val="CommentReference"/>
        </w:rPr>
        <w:commentReference w:id="51"/>
      </w:r>
      <w:r>
        <w:rPr>
          <w:lang w:val="ru-RU"/>
        </w:rPr>
        <w:t>образом, данное правило помогает сформировать довольное интересные гипотезы без дополняющих конструкций, сократив их до одного ключевого слова.</w:t>
      </w:r>
    </w:p>
    <w:p w:rsidR="0028583D" w:rsidRPr="0028583D" w:rsidRDefault="0028583D" w:rsidP="003A4752">
      <w:pPr>
        <w:pStyle w:val="ListParagraph"/>
        <w:numPr>
          <w:ilvl w:val="0"/>
          <w:numId w:val="6"/>
        </w:numPr>
        <w:ind w:left="426"/>
        <w:rPr>
          <w:b/>
          <w:lang w:val="ru-RU"/>
        </w:rPr>
      </w:pPr>
      <w:r w:rsidRPr="0028583D">
        <w:rPr>
          <w:b/>
          <w:lang w:val="ru-RU"/>
        </w:rPr>
        <w:t xml:space="preserve">Удаление предложных конструкций внутри таких же предложных конструкций. </w:t>
      </w:r>
      <w:r>
        <w:rPr>
          <w:lang w:val="ru-RU"/>
        </w:rPr>
        <w:t>Примером работы этого правила будет следующее дерево:</w:t>
      </w:r>
    </w:p>
    <w:p w:rsidR="0028583D" w:rsidRPr="0028583D" w:rsidRDefault="0028583D" w:rsidP="003A4752">
      <w:pPr>
        <w:pStyle w:val="ListParagraph"/>
        <w:spacing w:line="240" w:lineRule="auto"/>
        <w:ind w:left="426"/>
        <w:rPr>
          <w:sz w:val="20"/>
          <w:szCs w:val="20"/>
        </w:rPr>
      </w:pPr>
      <w:r w:rsidRPr="0028583D">
        <w:rPr>
          <w:sz w:val="20"/>
          <w:szCs w:val="20"/>
        </w:rPr>
        <w:lastRenderedPageBreak/>
        <w:t xml:space="preserve">    (VP (VB find)</w:t>
      </w:r>
    </w:p>
    <w:p w:rsidR="0028583D" w:rsidRPr="0028583D" w:rsidRDefault="0028583D" w:rsidP="003A4752">
      <w:pPr>
        <w:pStyle w:val="ListParagraph"/>
        <w:spacing w:line="240" w:lineRule="auto"/>
        <w:ind w:left="426"/>
        <w:rPr>
          <w:sz w:val="20"/>
          <w:szCs w:val="20"/>
        </w:rPr>
      </w:pPr>
      <w:r w:rsidRPr="0028583D">
        <w:rPr>
          <w:sz w:val="20"/>
          <w:szCs w:val="20"/>
        </w:rPr>
        <w:t xml:space="preserve">      (NP (PRP$ my) (NN video) (NN record))</w:t>
      </w:r>
    </w:p>
    <w:p w:rsidR="0028583D" w:rsidRPr="0028583D" w:rsidRDefault="0028583D" w:rsidP="003A4752">
      <w:pPr>
        <w:pStyle w:val="ListParagraph"/>
        <w:spacing w:line="240" w:lineRule="auto"/>
        <w:ind w:left="426"/>
        <w:rPr>
          <w:sz w:val="20"/>
          <w:szCs w:val="20"/>
        </w:rPr>
      </w:pPr>
      <w:r w:rsidRPr="0028583D">
        <w:rPr>
          <w:sz w:val="20"/>
          <w:szCs w:val="20"/>
        </w:rPr>
        <w:t xml:space="preserve">      (PP </w:t>
      </w:r>
      <w:r w:rsidRPr="00E63131">
        <w:rPr>
          <w:b/>
          <w:sz w:val="20"/>
          <w:szCs w:val="20"/>
        </w:rPr>
        <w:t>(IN with)</w:t>
      </w:r>
    </w:p>
    <w:p w:rsidR="0028583D" w:rsidRPr="0028583D" w:rsidRDefault="0028583D" w:rsidP="003A4752">
      <w:pPr>
        <w:pStyle w:val="ListParagraph"/>
        <w:spacing w:line="240" w:lineRule="auto"/>
        <w:ind w:left="426"/>
        <w:rPr>
          <w:sz w:val="20"/>
          <w:szCs w:val="20"/>
        </w:rPr>
      </w:pPr>
      <w:r w:rsidRPr="0028583D">
        <w:rPr>
          <w:sz w:val="20"/>
          <w:szCs w:val="20"/>
        </w:rPr>
        <w:t xml:space="preserve">        (NP</w:t>
      </w:r>
    </w:p>
    <w:p w:rsidR="0028583D" w:rsidRPr="0028583D" w:rsidRDefault="0028583D" w:rsidP="003A4752">
      <w:pPr>
        <w:pStyle w:val="ListParagraph"/>
        <w:spacing w:line="240" w:lineRule="auto"/>
        <w:ind w:left="426"/>
        <w:rPr>
          <w:sz w:val="20"/>
          <w:szCs w:val="20"/>
        </w:rPr>
      </w:pPr>
      <w:r w:rsidRPr="0028583D">
        <w:rPr>
          <w:sz w:val="20"/>
          <w:szCs w:val="20"/>
        </w:rPr>
        <w:t xml:space="preserve">          (NP (NN car))</w:t>
      </w:r>
    </w:p>
    <w:p w:rsidR="0028583D" w:rsidRPr="0028583D" w:rsidRDefault="0028583D" w:rsidP="003A4752">
      <w:pPr>
        <w:pStyle w:val="ListParagraph"/>
        <w:spacing w:line="240" w:lineRule="auto"/>
        <w:ind w:left="426"/>
        <w:rPr>
          <w:sz w:val="20"/>
          <w:szCs w:val="20"/>
        </w:rPr>
      </w:pPr>
      <w:r w:rsidRPr="0028583D">
        <w:rPr>
          <w:sz w:val="20"/>
          <w:szCs w:val="20"/>
        </w:rPr>
        <w:t xml:space="preserve">          (VP (VBG crashing)</w:t>
      </w:r>
    </w:p>
    <w:p w:rsidR="0028583D" w:rsidRPr="0028583D" w:rsidRDefault="0028583D" w:rsidP="003A4752">
      <w:pPr>
        <w:pStyle w:val="ListParagraph"/>
        <w:spacing w:line="240" w:lineRule="auto"/>
        <w:ind w:left="426"/>
        <w:rPr>
          <w:b/>
          <w:sz w:val="20"/>
          <w:szCs w:val="20"/>
        </w:rPr>
      </w:pPr>
      <w:r w:rsidRPr="0028583D">
        <w:rPr>
          <w:sz w:val="20"/>
          <w:szCs w:val="20"/>
        </w:rPr>
        <w:t xml:space="preserve">            </w:t>
      </w:r>
      <w:r w:rsidRPr="0028583D">
        <w:rPr>
          <w:b/>
          <w:sz w:val="20"/>
          <w:szCs w:val="20"/>
        </w:rPr>
        <w:t>(PP (IN in)</w:t>
      </w:r>
    </w:p>
    <w:p w:rsidR="0028583D" w:rsidRPr="00B647CF" w:rsidRDefault="0028583D" w:rsidP="003A4752">
      <w:pPr>
        <w:pStyle w:val="ListParagraph"/>
        <w:spacing w:line="240" w:lineRule="auto"/>
        <w:ind w:left="426"/>
        <w:rPr>
          <w:b/>
          <w:sz w:val="20"/>
          <w:szCs w:val="20"/>
        </w:rPr>
      </w:pPr>
      <w:r w:rsidRPr="0028583D">
        <w:rPr>
          <w:b/>
          <w:sz w:val="20"/>
          <w:szCs w:val="20"/>
        </w:rPr>
        <w:t xml:space="preserve">              (NP (DT the) (NN gallery)))))))))</w:t>
      </w:r>
    </w:p>
    <w:p w:rsidR="0028583D" w:rsidRDefault="0028583D" w:rsidP="003A4752">
      <w:pPr>
        <w:ind w:left="426"/>
        <w:rPr>
          <w:lang w:val="ru-RU"/>
        </w:rPr>
      </w:pPr>
      <w:r>
        <w:rPr>
          <w:lang w:val="ru-RU"/>
        </w:rPr>
        <w:t xml:space="preserve">Видно, что одна предложная конструкция вложена в другую, что, скорее всего, говорит о ее описательном значении. Применив данное правило можно получить следующую гипотезу: </w:t>
      </w:r>
      <w:r w:rsidRPr="0028583D">
        <w:rPr>
          <w:lang w:val="ru-RU"/>
        </w:rPr>
        <w:t>find my video record with car crashing</w:t>
      </w:r>
      <w:r>
        <w:rPr>
          <w:lang w:val="ru-RU"/>
        </w:rPr>
        <w:t>. Или</w:t>
      </w:r>
      <w:r w:rsidRPr="0028583D">
        <w:rPr>
          <w:lang w:val="ru-RU"/>
        </w:rPr>
        <w:t xml:space="preserve"> </w:t>
      </w:r>
      <w:r>
        <w:rPr>
          <w:lang w:val="ru-RU"/>
        </w:rPr>
        <w:t>из</w:t>
      </w:r>
      <w:r w:rsidRPr="0028583D">
        <w:rPr>
          <w:lang w:val="ru-RU"/>
        </w:rPr>
        <w:t xml:space="preserve"> </w:t>
      </w:r>
      <w:r>
        <w:rPr>
          <w:lang w:val="ru-RU"/>
        </w:rPr>
        <w:t>фразы</w:t>
      </w:r>
      <w:r w:rsidRPr="0028583D">
        <w:rPr>
          <w:lang w:val="ru-RU"/>
        </w:rPr>
        <w:t xml:space="preserve"> </w:t>
      </w:r>
      <w:r w:rsidRPr="0028583D">
        <w:t>tell</w:t>
      </w:r>
      <w:r w:rsidRPr="0028583D">
        <w:rPr>
          <w:lang w:val="ru-RU"/>
        </w:rPr>
        <w:t xml:space="preserve"> </w:t>
      </w:r>
      <w:r w:rsidRPr="0028583D">
        <w:t>about</w:t>
      </w:r>
      <w:r w:rsidRPr="0028583D">
        <w:rPr>
          <w:lang w:val="ru-RU"/>
        </w:rPr>
        <w:t xml:space="preserve"> </w:t>
      </w:r>
      <w:r w:rsidRPr="0028583D">
        <w:t>a</w:t>
      </w:r>
      <w:r w:rsidRPr="0028583D">
        <w:rPr>
          <w:lang w:val="ru-RU"/>
        </w:rPr>
        <w:t xml:space="preserve"> </w:t>
      </w:r>
      <w:r w:rsidRPr="0028583D">
        <w:t>pink</w:t>
      </w:r>
      <w:r w:rsidRPr="0028583D">
        <w:rPr>
          <w:lang w:val="ru-RU"/>
        </w:rPr>
        <w:t xml:space="preserve"> </w:t>
      </w:r>
      <w:r w:rsidRPr="0028583D">
        <w:t>Jeep</w:t>
      </w:r>
      <w:r w:rsidRPr="0028583D">
        <w:rPr>
          <w:lang w:val="ru-RU"/>
        </w:rPr>
        <w:t xml:space="preserve"> </w:t>
      </w:r>
      <w:r w:rsidRPr="0028583D">
        <w:rPr>
          <w:b/>
        </w:rPr>
        <w:t>with</w:t>
      </w:r>
      <w:r w:rsidRPr="0028583D">
        <w:rPr>
          <w:b/>
          <w:lang w:val="ru-RU"/>
        </w:rPr>
        <w:t xml:space="preserve"> </w:t>
      </w:r>
      <w:r w:rsidRPr="0028583D">
        <w:rPr>
          <w:b/>
        </w:rPr>
        <w:t>leather</w:t>
      </w:r>
      <w:r w:rsidRPr="0028583D">
        <w:rPr>
          <w:b/>
          <w:lang w:val="ru-RU"/>
        </w:rPr>
        <w:t xml:space="preserve"> </w:t>
      </w:r>
      <w:r w:rsidRPr="0028583D">
        <w:rPr>
          <w:b/>
        </w:rPr>
        <w:t>seats</w:t>
      </w:r>
      <w:r w:rsidRPr="0028583D">
        <w:rPr>
          <w:lang w:val="ru-RU"/>
        </w:rPr>
        <w:t xml:space="preserve"> – </w:t>
      </w:r>
      <w:r>
        <w:rPr>
          <w:lang w:val="ru-RU"/>
        </w:rPr>
        <w:t>гипотезу</w:t>
      </w:r>
      <w:r w:rsidRPr="0028583D">
        <w:rPr>
          <w:lang w:val="ru-RU"/>
        </w:rPr>
        <w:t xml:space="preserve"> </w:t>
      </w:r>
      <w:r w:rsidRPr="0028583D">
        <w:t>tell</w:t>
      </w:r>
      <w:r w:rsidRPr="0028583D">
        <w:rPr>
          <w:lang w:val="ru-RU"/>
        </w:rPr>
        <w:t xml:space="preserve"> </w:t>
      </w:r>
      <w:r w:rsidRPr="0028583D">
        <w:t>about</w:t>
      </w:r>
      <w:r w:rsidRPr="0028583D">
        <w:rPr>
          <w:lang w:val="ru-RU"/>
        </w:rPr>
        <w:t xml:space="preserve"> </w:t>
      </w:r>
      <w:r w:rsidRPr="0028583D">
        <w:t>a</w:t>
      </w:r>
      <w:r w:rsidRPr="0028583D">
        <w:rPr>
          <w:lang w:val="ru-RU"/>
        </w:rPr>
        <w:t xml:space="preserve"> </w:t>
      </w:r>
      <w:r w:rsidRPr="0028583D">
        <w:t>pink</w:t>
      </w:r>
      <w:r w:rsidRPr="0028583D">
        <w:rPr>
          <w:lang w:val="ru-RU"/>
        </w:rPr>
        <w:t xml:space="preserve"> </w:t>
      </w:r>
      <w:r w:rsidRPr="0028583D">
        <w:t>Jeep</w:t>
      </w:r>
      <w:r>
        <w:rPr>
          <w:lang w:val="ru-RU"/>
        </w:rPr>
        <w:t>, что является прекрасным примером полезности этого правила.</w:t>
      </w:r>
    </w:p>
    <w:p w:rsidR="007A16AA" w:rsidRPr="00382CEB" w:rsidRDefault="00E63131" w:rsidP="003A4752">
      <w:pPr>
        <w:pStyle w:val="ListParagraph"/>
        <w:numPr>
          <w:ilvl w:val="0"/>
          <w:numId w:val="6"/>
        </w:numPr>
        <w:ind w:left="426"/>
        <w:rPr>
          <w:lang w:val="ru-RU"/>
        </w:rPr>
      </w:pPr>
      <w:r w:rsidRPr="00E63131">
        <w:rPr>
          <w:b/>
          <w:lang w:val="ru-RU"/>
        </w:rPr>
        <w:t>Удаление предложных конструкций.</w:t>
      </w:r>
      <w:r>
        <w:rPr>
          <w:lang w:val="ru-RU"/>
        </w:rPr>
        <w:t xml:space="preserve"> Это правило подразумевает полное удаление предложных конструкций из предложения, что, конечно же, требуют значительного уменьшения достоверности таких гипотез, но в некоторых ситуациях просто необходимо. Пример</w:t>
      </w:r>
      <w:r w:rsidRPr="00E63131">
        <w:t xml:space="preserve"> </w:t>
      </w:r>
      <w:r>
        <w:rPr>
          <w:lang w:val="ru-RU"/>
        </w:rPr>
        <w:t>такой</w:t>
      </w:r>
      <w:r w:rsidRPr="00E63131">
        <w:t xml:space="preserve"> </w:t>
      </w:r>
      <w:r>
        <w:rPr>
          <w:lang w:val="ru-RU"/>
        </w:rPr>
        <w:t>фразы</w:t>
      </w:r>
      <w:r w:rsidRPr="00E63131">
        <w:t xml:space="preserve">: white ford pickup </w:t>
      </w:r>
      <w:r w:rsidRPr="00E63131">
        <w:rPr>
          <w:b/>
        </w:rPr>
        <w:t>with license plate ABC123</w:t>
      </w:r>
      <w:r w:rsidRPr="00E63131">
        <w:t xml:space="preserve">, blue Chevy sedan </w:t>
      </w:r>
      <w:r w:rsidRPr="00E63131">
        <w:rPr>
          <w:b/>
        </w:rPr>
        <w:t>with Arizona license abc123</w:t>
      </w:r>
      <w:r w:rsidRPr="00E63131">
        <w:t xml:space="preserve">. </w:t>
      </w:r>
      <w:r>
        <w:rPr>
          <w:lang w:val="ru-RU"/>
        </w:rPr>
        <w:t xml:space="preserve">Выделение семантического </w:t>
      </w:r>
      <w:r>
        <w:rPr>
          <w:lang w:val="ru-RU"/>
        </w:rPr>
        <w:lastRenderedPageBreak/>
        <w:t>значения из таких фраз возможно только после применения данного правила.</w:t>
      </w:r>
    </w:p>
    <w:p w:rsidR="007A16AA" w:rsidRDefault="007A16AA" w:rsidP="00382CEB">
      <w:pPr>
        <w:pStyle w:val="Heading2"/>
        <w:numPr>
          <w:ilvl w:val="1"/>
          <w:numId w:val="21"/>
        </w:numPr>
        <w:rPr>
          <w:lang w:val="ru-RU"/>
        </w:rPr>
      </w:pPr>
      <w:bookmarkStart w:id="52" w:name="_Toc453336152"/>
      <w:r>
        <w:rPr>
          <w:lang w:val="ru-RU"/>
        </w:rPr>
        <w:t>Применение правил</w:t>
      </w:r>
      <w:bookmarkEnd w:id="52"/>
    </w:p>
    <w:p w:rsidR="007A16AA" w:rsidRDefault="007A16AA" w:rsidP="007A16AA">
      <w:pPr>
        <w:rPr>
          <w:lang w:val="ru-RU"/>
        </w:rPr>
      </w:pPr>
      <w:r>
        <w:rPr>
          <w:lang w:val="ru-RU"/>
        </w:rPr>
        <w:tab/>
        <w:t>При применении сформулированных выше правил семантического сокращения предложений нужно учитывать несколько особенностей. Рассмотрим каждую из них.</w:t>
      </w:r>
    </w:p>
    <w:p w:rsidR="007A16AA" w:rsidRDefault="007A16AA" w:rsidP="007A16AA">
      <w:pPr>
        <w:rPr>
          <w:lang w:val="ru-RU"/>
        </w:rPr>
      </w:pPr>
      <w:r>
        <w:rPr>
          <w:lang w:val="ru-RU"/>
        </w:rPr>
        <w:tab/>
      </w:r>
      <w:r w:rsidRPr="00382CEB">
        <w:rPr>
          <w:b/>
          <w:lang w:val="ru-RU"/>
        </w:rPr>
        <w:t>Первое</w:t>
      </w:r>
      <w:r>
        <w:rPr>
          <w:lang w:val="ru-RU"/>
        </w:rPr>
        <w:t xml:space="preserve">. Каждое правило работает путем рекурсивного спуска по синтаксическому дереву  и одновременному анализу </w:t>
      </w:r>
      <w:r w:rsidR="00606961">
        <w:rPr>
          <w:lang w:val="ru-RU"/>
        </w:rPr>
        <w:t>одного конкретного</w:t>
      </w:r>
      <w:r>
        <w:rPr>
          <w:lang w:val="ru-RU"/>
        </w:rPr>
        <w:t xml:space="preserve"> уровня дерева</w:t>
      </w:r>
      <w:r w:rsidR="00606961">
        <w:rPr>
          <w:lang w:val="ru-RU"/>
        </w:rPr>
        <w:t xml:space="preserve">. Если на этом уровне можно применить правило, то оно применяется, и каждое такое применение приводит к формированию новой гипотезы, причем сформированная гипотеза записывается, но ее анализ не происходит. Если правило нельзя применить на этом уровне, алгоритм спускается ниже. После прохождения всех уровней исходного дерева, сформированные гипотезы добавляются в общий список гипотез и запоминаются. Далее происходит применение этого правила для только что сформированных гипотез. Данный процесс происходит до </w:t>
      </w:r>
      <w:r w:rsidR="00382CEB">
        <w:rPr>
          <w:lang w:val="ru-RU"/>
        </w:rPr>
        <w:t>тех пор, пока применение правила</w:t>
      </w:r>
      <w:r w:rsidR="00606961">
        <w:rPr>
          <w:lang w:val="ru-RU"/>
        </w:rPr>
        <w:t xml:space="preserve"> приводит к формированию новых </w:t>
      </w:r>
      <w:r w:rsidR="00606961">
        <w:rPr>
          <w:lang w:val="ru-RU"/>
        </w:rPr>
        <w:lastRenderedPageBreak/>
        <w:t>гипотез. Рассмотрим эту особенность на примере работы правила</w:t>
      </w:r>
      <w:r w:rsidR="00606961" w:rsidRPr="00606961">
        <w:rPr>
          <w:lang w:val="ru-RU"/>
        </w:rPr>
        <w:t xml:space="preserve"> INremovingRule</w:t>
      </w:r>
      <w:r w:rsidR="00606961">
        <w:rPr>
          <w:lang w:val="ru-RU"/>
        </w:rPr>
        <w:t xml:space="preserve"> (удаление предложных конструкций) над следующим деревом:</w:t>
      </w:r>
    </w:p>
    <w:p w:rsidR="00606961" w:rsidRPr="00606961" w:rsidRDefault="00606961" w:rsidP="00606961">
      <w:pPr>
        <w:spacing w:after="0" w:line="240" w:lineRule="auto"/>
        <w:rPr>
          <w:sz w:val="20"/>
        </w:rPr>
      </w:pPr>
      <w:r w:rsidRPr="00B647CF">
        <w:rPr>
          <w:sz w:val="20"/>
          <w:lang w:val="ru-RU"/>
        </w:rPr>
        <w:t xml:space="preserve">    </w:t>
      </w:r>
      <w:r w:rsidRPr="00606961">
        <w:rPr>
          <w:sz w:val="20"/>
        </w:rPr>
        <w:t>(VP (VB tell)</w:t>
      </w:r>
    </w:p>
    <w:p w:rsidR="00606961" w:rsidRPr="00606961" w:rsidRDefault="00606961" w:rsidP="00606961">
      <w:pPr>
        <w:spacing w:after="0" w:line="240" w:lineRule="auto"/>
        <w:rPr>
          <w:sz w:val="20"/>
        </w:rPr>
      </w:pPr>
      <w:r w:rsidRPr="00606961">
        <w:rPr>
          <w:sz w:val="20"/>
        </w:rPr>
        <w:t xml:space="preserve">      (NP (PRP me))</w:t>
      </w:r>
    </w:p>
    <w:p w:rsidR="00606961" w:rsidRPr="00606961" w:rsidRDefault="00606961" w:rsidP="00606961">
      <w:pPr>
        <w:spacing w:after="0" w:line="240" w:lineRule="auto"/>
        <w:rPr>
          <w:b/>
          <w:sz w:val="20"/>
        </w:rPr>
      </w:pPr>
      <w:r w:rsidRPr="00606961">
        <w:rPr>
          <w:sz w:val="20"/>
        </w:rPr>
        <w:t xml:space="preserve">      </w:t>
      </w:r>
      <w:r w:rsidRPr="00606961">
        <w:rPr>
          <w:b/>
          <w:sz w:val="20"/>
        </w:rPr>
        <w:t>(PP (IN about)</w:t>
      </w:r>
    </w:p>
    <w:p w:rsidR="00606961" w:rsidRPr="00606961" w:rsidRDefault="00606961" w:rsidP="00606961">
      <w:pPr>
        <w:spacing w:after="0" w:line="240" w:lineRule="auto"/>
        <w:rPr>
          <w:sz w:val="20"/>
        </w:rPr>
      </w:pPr>
      <w:r w:rsidRPr="00606961">
        <w:rPr>
          <w:sz w:val="20"/>
        </w:rPr>
        <w:t xml:space="preserve">        (NP</w:t>
      </w:r>
    </w:p>
    <w:p w:rsidR="00606961" w:rsidRPr="00606961" w:rsidRDefault="00606961" w:rsidP="00606961">
      <w:pPr>
        <w:spacing w:after="0" w:line="240" w:lineRule="auto"/>
        <w:rPr>
          <w:sz w:val="20"/>
        </w:rPr>
      </w:pPr>
      <w:r w:rsidRPr="00606961">
        <w:rPr>
          <w:sz w:val="20"/>
        </w:rPr>
        <w:t xml:space="preserve">          (NP (NNS robberies))</w:t>
      </w:r>
    </w:p>
    <w:p w:rsidR="00606961" w:rsidRPr="00B647CF" w:rsidRDefault="00606961" w:rsidP="00606961">
      <w:pPr>
        <w:spacing w:after="0" w:line="240" w:lineRule="auto"/>
        <w:rPr>
          <w:b/>
          <w:sz w:val="20"/>
        </w:rPr>
      </w:pPr>
      <w:r w:rsidRPr="00606961">
        <w:rPr>
          <w:b/>
          <w:sz w:val="20"/>
        </w:rPr>
        <w:t xml:space="preserve">          </w:t>
      </w:r>
      <w:r w:rsidRPr="00B647CF">
        <w:rPr>
          <w:b/>
          <w:sz w:val="20"/>
        </w:rPr>
        <w:t>(PP (IN in)</w:t>
      </w:r>
    </w:p>
    <w:p w:rsidR="00606961" w:rsidRPr="00B647CF" w:rsidRDefault="00606961" w:rsidP="00606961">
      <w:pPr>
        <w:spacing w:after="0" w:line="240" w:lineRule="auto"/>
        <w:rPr>
          <w:sz w:val="20"/>
        </w:rPr>
      </w:pPr>
      <w:r w:rsidRPr="00B647CF">
        <w:rPr>
          <w:sz w:val="20"/>
        </w:rPr>
        <w:t xml:space="preserve">            (NP (CD 2) (NNS miles))))))))</w:t>
      </w:r>
    </w:p>
    <w:p w:rsidR="00606961" w:rsidRPr="00B647CF" w:rsidRDefault="00606961" w:rsidP="00606961">
      <w:pPr>
        <w:spacing w:after="0" w:line="240" w:lineRule="auto"/>
        <w:rPr>
          <w:sz w:val="20"/>
        </w:rPr>
      </w:pPr>
    </w:p>
    <w:p w:rsidR="00606961" w:rsidRDefault="00606961" w:rsidP="00283211">
      <w:pPr>
        <w:ind w:firstLine="708"/>
        <w:rPr>
          <w:lang w:val="ru-RU"/>
        </w:rPr>
      </w:pPr>
      <w:r>
        <w:rPr>
          <w:lang w:val="ru-RU"/>
        </w:rPr>
        <w:t xml:space="preserve">Анализ дерева происходит рекурсивно «сверху вниз», </w:t>
      </w:r>
      <w:r w:rsidR="00283211">
        <w:rPr>
          <w:lang w:val="ru-RU"/>
        </w:rPr>
        <w:t>поэтому первое срабатывание правила приведет к формированию гипотезы «</w:t>
      </w:r>
      <w:r w:rsidR="00283211">
        <w:t>tell</w:t>
      </w:r>
      <w:r w:rsidR="00283211" w:rsidRPr="00283211">
        <w:rPr>
          <w:lang w:val="ru-RU"/>
        </w:rPr>
        <w:t xml:space="preserve"> </w:t>
      </w:r>
      <w:r w:rsidR="00283211">
        <w:t>me</w:t>
      </w:r>
      <w:r w:rsidR="00283211">
        <w:rPr>
          <w:lang w:val="ru-RU"/>
        </w:rPr>
        <w:t>»,  после чего анализ продолжится и будет сформирована еще одна гипотеза – «</w:t>
      </w:r>
      <w:r w:rsidR="00283211">
        <w:t>tell</w:t>
      </w:r>
      <w:r w:rsidR="00283211" w:rsidRPr="00283211">
        <w:rPr>
          <w:lang w:val="ru-RU"/>
        </w:rPr>
        <w:t xml:space="preserve"> </w:t>
      </w:r>
      <w:r w:rsidR="00283211">
        <w:t>me</w:t>
      </w:r>
      <w:r w:rsidR="00283211" w:rsidRPr="00283211">
        <w:rPr>
          <w:lang w:val="ru-RU"/>
        </w:rPr>
        <w:t xml:space="preserve"> </w:t>
      </w:r>
      <w:r w:rsidR="00283211">
        <w:t>about</w:t>
      </w:r>
      <w:r w:rsidR="00283211" w:rsidRPr="00283211">
        <w:rPr>
          <w:lang w:val="ru-RU"/>
        </w:rPr>
        <w:t xml:space="preserve"> </w:t>
      </w:r>
      <w:r w:rsidR="00283211">
        <w:t>robberies</w:t>
      </w:r>
      <w:r w:rsidR="00283211">
        <w:rPr>
          <w:lang w:val="ru-RU"/>
        </w:rPr>
        <w:t>». После этого применение правила будет закончено и к списку гипотез будет добавлено две новые - «</w:t>
      </w:r>
      <w:r w:rsidR="00283211">
        <w:t>tell</w:t>
      </w:r>
      <w:r w:rsidR="00283211" w:rsidRPr="00283211">
        <w:rPr>
          <w:lang w:val="ru-RU"/>
        </w:rPr>
        <w:t xml:space="preserve"> </w:t>
      </w:r>
      <w:r w:rsidR="00283211">
        <w:t>me</w:t>
      </w:r>
      <w:r w:rsidR="00283211">
        <w:rPr>
          <w:lang w:val="ru-RU"/>
        </w:rPr>
        <w:t>» и «</w:t>
      </w:r>
      <w:r w:rsidR="00283211">
        <w:t>tell</w:t>
      </w:r>
      <w:r w:rsidR="00283211" w:rsidRPr="00283211">
        <w:rPr>
          <w:lang w:val="ru-RU"/>
        </w:rPr>
        <w:t xml:space="preserve"> </w:t>
      </w:r>
      <w:r w:rsidR="00283211">
        <w:t>me</w:t>
      </w:r>
      <w:r w:rsidR="00283211" w:rsidRPr="00283211">
        <w:rPr>
          <w:lang w:val="ru-RU"/>
        </w:rPr>
        <w:t xml:space="preserve"> </w:t>
      </w:r>
      <w:r w:rsidR="00283211">
        <w:t>about</w:t>
      </w:r>
      <w:r w:rsidR="00283211" w:rsidRPr="00283211">
        <w:rPr>
          <w:lang w:val="ru-RU"/>
        </w:rPr>
        <w:t xml:space="preserve"> </w:t>
      </w:r>
      <w:r w:rsidR="00283211">
        <w:t>robberies</w:t>
      </w:r>
      <w:r w:rsidR="00283211">
        <w:rPr>
          <w:lang w:val="ru-RU"/>
        </w:rPr>
        <w:t>». Так как правилу удалось сформировать две гипотезы из исходной фразы, для каждой из них будет произведено повторное применение этого правила, что приведет к формированию третье гипотезы - «</w:t>
      </w:r>
      <w:r w:rsidR="00283211">
        <w:t>tell</w:t>
      </w:r>
      <w:r w:rsidR="00283211" w:rsidRPr="00283211">
        <w:rPr>
          <w:lang w:val="ru-RU"/>
        </w:rPr>
        <w:t xml:space="preserve"> </w:t>
      </w:r>
      <w:r w:rsidR="00283211">
        <w:t>me</w:t>
      </w:r>
      <w:r w:rsidR="00283211">
        <w:rPr>
          <w:lang w:val="ru-RU"/>
        </w:rPr>
        <w:t>». На этом применение правила будет закончено. Результат</w:t>
      </w:r>
      <w:r w:rsidR="00283211" w:rsidRPr="00B647CF">
        <w:rPr>
          <w:lang w:val="ru-RU"/>
        </w:rPr>
        <w:t xml:space="preserve"> – </w:t>
      </w:r>
      <w:r w:rsidR="00283211">
        <w:rPr>
          <w:lang w:val="ru-RU"/>
        </w:rPr>
        <w:t>три</w:t>
      </w:r>
      <w:r w:rsidR="00283211" w:rsidRPr="00B647CF">
        <w:rPr>
          <w:lang w:val="ru-RU"/>
        </w:rPr>
        <w:t xml:space="preserve"> </w:t>
      </w:r>
      <w:r w:rsidR="00283211">
        <w:rPr>
          <w:lang w:val="ru-RU"/>
        </w:rPr>
        <w:t>гипотезы</w:t>
      </w:r>
      <w:r w:rsidR="00283211" w:rsidRPr="00B647CF">
        <w:rPr>
          <w:lang w:val="ru-RU"/>
        </w:rPr>
        <w:t>: «</w:t>
      </w:r>
      <w:r w:rsidR="00283211">
        <w:t>tell</w:t>
      </w:r>
      <w:r w:rsidR="00283211" w:rsidRPr="00B647CF">
        <w:rPr>
          <w:lang w:val="ru-RU"/>
        </w:rPr>
        <w:t xml:space="preserve"> </w:t>
      </w:r>
      <w:r w:rsidR="00283211">
        <w:t>me</w:t>
      </w:r>
      <w:r w:rsidR="00283211" w:rsidRPr="00B647CF">
        <w:rPr>
          <w:lang w:val="ru-RU"/>
        </w:rPr>
        <w:t>», «</w:t>
      </w:r>
      <w:r w:rsidR="00283211">
        <w:t>tell</w:t>
      </w:r>
      <w:r w:rsidR="00283211" w:rsidRPr="00B647CF">
        <w:rPr>
          <w:lang w:val="ru-RU"/>
        </w:rPr>
        <w:t xml:space="preserve"> </w:t>
      </w:r>
      <w:r w:rsidR="00283211">
        <w:t>me</w:t>
      </w:r>
      <w:r w:rsidR="00283211" w:rsidRPr="00B647CF">
        <w:rPr>
          <w:lang w:val="ru-RU"/>
        </w:rPr>
        <w:t xml:space="preserve"> </w:t>
      </w:r>
      <w:r w:rsidR="00283211">
        <w:t>about</w:t>
      </w:r>
      <w:r w:rsidR="00283211" w:rsidRPr="00B647CF">
        <w:rPr>
          <w:lang w:val="ru-RU"/>
        </w:rPr>
        <w:t xml:space="preserve"> </w:t>
      </w:r>
      <w:r w:rsidR="00283211">
        <w:t>robberies</w:t>
      </w:r>
      <w:r w:rsidR="00283211" w:rsidRPr="00B647CF">
        <w:rPr>
          <w:lang w:val="ru-RU"/>
        </w:rPr>
        <w:t xml:space="preserve">» </w:t>
      </w:r>
      <w:r w:rsidR="00283211">
        <w:rPr>
          <w:lang w:val="ru-RU"/>
        </w:rPr>
        <w:t>и</w:t>
      </w:r>
      <w:r w:rsidR="00283211" w:rsidRPr="00B647CF">
        <w:rPr>
          <w:lang w:val="ru-RU"/>
        </w:rPr>
        <w:t xml:space="preserve"> «</w:t>
      </w:r>
      <w:r w:rsidR="00283211">
        <w:t>tell</w:t>
      </w:r>
      <w:r w:rsidR="00283211" w:rsidRPr="00B647CF">
        <w:rPr>
          <w:lang w:val="ru-RU"/>
        </w:rPr>
        <w:t xml:space="preserve"> </w:t>
      </w:r>
      <w:r w:rsidR="00283211">
        <w:t>me</w:t>
      </w:r>
      <w:r w:rsidR="00283211" w:rsidRPr="00B647CF">
        <w:rPr>
          <w:lang w:val="ru-RU"/>
        </w:rPr>
        <w:t>».</w:t>
      </w:r>
    </w:p>
    <w:p w:rsidR="00283211" w:rsidRDefault="00283211" w:rsidP="00283211">
      <w:pPr>
        <w:ind w:firstLine="708"/>
        <w:rPr>
          <w:lang w:val="ru-RU"/>
        </w:rPr>
      </w:pPr>
      <w:r>
        <w:rPr>
          <w:lang w:val="ru-RU"/>
        </w:rPr>
        <w:lastRenderedPageBreak/>
        <w:t xml:space="preserve">Отсюда возникает </w:t>
      </w:r>
      <w:r w:rsidR="00382CEB">
        <w:rPr>
          <w:lang w:val="ru-RU"/>
        </w:rPr>
        <w:t>вторая</w:t>
      </w:r>
      <w:r>
        <w:rPr>
          <w:lang w:val="ru-RU"/>
        </w:rPr>
        <w:t xml:space="preserve"> особенность применения подобных правил – после срабатывания каждого из них необходимо исключить из списка гипотез повторяющиеся. Так как правило </w:t>
      </w:r>
      <w:r w:rsidRPr="00606961">
        <w:rPr>
          <w:lang w:val="ru-RU"/>
        </w:rPr>
        <w:t>INremovingRule</w:t>
      </w:r>
      <w:r>
        <w:rPr>
          <w:lang w:val="ru-RU"/>
        </w:rPr>
        <w:t xml:space="preserve"> сформировало три гипотезы, но две из них повторяются, то результатом работы данного правила будет только две конечные гипотезы - «</w:t>
      </w:r>
      <w:r>
        <w:t>tell</w:t>
      </w:r>
      <w:r w:rsidRPr="00283211">
        <w:rPr>
          <w:lang w:val="ru-RU"/>
        </w:rPr>
        <w:t xml:space="preserve"> </w:t>
      </w:r>
      <w:r>
        <w:t>me</w:t>
      </w:r>
      <w:r>
        <w:rPr>
          <w:lang w:val="ru-RU"/>
        </w:rPr>
        <w:t>» и «</w:t>
      </w:r>
      <w:r>
        <w:t>tell</w:t>
      </w:r>
      <w:r w:rsidRPr="00283211">
        <w:rPr>
          <w:lang w:val="ru-RU"/>
        </w:rPr>
        <w:t xml:space="preserve"> </w:t>
      </w:r>
      <w:r>
        <w:t>me</w:t>
      </w:r>
      <w:r w:rsidRPr="00283211">
        <w:rPr>
          <w:lang w:val="ru-RU"/>
        </w:rPr>
        <w:t xml:space="preserve"> </w:t>
      </w:r>
      <w:r>
        <w:t>about</w:t>
      </w:r>
      <w:r w:rsidRPr="00283211">
        <w:rPr>
          <w:lang w:val="ru-RU"/>
        </w:rPr>
        <w:t xml:space="preserve"> </w:t>
      </w:r>
      <w:r>
        <w:t>robberies</w:t>
      </w:r>
      <w:r>
        <w:rPr>
          <w:lang w:val="ru-RU"/>
        </w:rPr>
        <w:t xml:space="preserve">», третья будет удалена как повторяющаяся. </w:t>
      </w:r>
    </w:p>
    <w:p w:rsidR="00FE3FE9" w:rsidRDefault="006E55CC" w:rsidP="00382CEB">
      <w:pPr>
        <w:pStyle w:val="Heading2"/>
        <w:numPr>
          <w:ilvl w:val="1"/>
          <w:numId w:val="21"/>
        </w:numPr>
        <w:rPr>
          <w:lang w:val="ru-RU"/>
        </w:rPr>
      </w:pPr>
      <w:bookmarkStart w:id="53" w:name="_Toc453336153"/>
      <w:ins w:id="54" w:author="fr" w:date="2016-06-10T17:48:00Z">
        <w:r>
          <w:rPr>
            <w:lang w:val="ru-RU"/>
          </w:rPr>
          <w:t xml:space="preserve"> </w:t>
        </w:r>
      </w:ins>
      <w:r w:rsidR="00FE3FE9">
        <w:rPr>
          <w:lang w:val="ru-RU"/>
        </w:rPr>
        <w:t>Восстановление предложения</w:t>
      </w:r>
      <w:bookmarkEnd w:id="53"/>
    </w:p>
    <w:p w:rsidR="00FE3FE9" w:rsidRDefault="00FE3FE9" w:rsidP="00FE3FE9">
      <w:pPr>
        <w:rPr>
          <w:lang w:val="ru-RU"/>
        </w:rPr>
      </w:pPr>
      <w:r>
        <w:rPr>
          <w:lang w:val="ru-RU"/>
        </w:rPr>
        <w:tab/>
        <w:t xml:space="preserve">Основой разрабатываемого модуля формирования гипотез пользовательского ввода являются описанные выше правила работы с синтаксическими деревьями. Эти правила приводят к изменению синтаксического дерева, которые было сформировано синтаксическим анализатором, и результатом работы этих правил являются точно такие же деревья – с измененными или удаленными листьями или ветками. Но в качестве результата работы всего модуля мы должны получить именно предложения, поэтому необходимо произвести обратное преобразование синтаксического дерева (измененного </w:t>
      </w:r>
      <w:r>
        <w:rPr>
          <w:lang w:val="ru-RU"/>
        </w:rPr>
        <w:lastRenderedPageBreak/>
        <w:t xml:space="preserve">правилами) в предложение (гипотезу). К сожалению, библиотека </w:t>
      </w:r>
      <w:r>
        <w:t>The</w:t>
      </w:r>
      <w:r w:rsidRPr="00FE3FE9">
        <w:rPr>
          <w:lang w:val="ru-RU"/>
        </w:rPr>
        <w:t xml:space="preserve"> </w:t>
      </w:r>
      <w:r>
        <w:t>Stanford</w:t>
      </w:r>
      <w:r w:rsidRPr="00FE3FE9">
        <w:rPr>
          <w:lang w:val="ru-RU"/>
        </w:rPr>
        <w:t xml:space="preserve"> </w:t>
      </w:r>
      <w:r>
        <w:t>Parser</w:t>
      </w:r>
      <w:r>
        <w:rPr>
          <w:lang w:val="ru-RU"/>
        </w:rPr>
        <w:t xml:space="preserve">, используемая в проекте, не предоставляет стандартных инструментов для этого. </w:t>
      </w:r>
    </w:p>
    <w:p w:rsidR="00FE3FE9" w:rsidRDefault="00FE3FE9" w:rsidP="00FE3FE9">
      <w:pPr>
        <w:rPr>
          <w:lang w:val="ru-RU"/>
        </w:rPr>
      </w:pPr>
      <w:r>
        <w:rPr>
          <w:lang w:val="ru-RU"/>
        </w:rPr>
        <w:tab/>
      </w:r>
      <w:commentRangeStart w:id="55"/>
      <w:r>
        <w:rPr>
          <w:lang w:val="ru-RU"/>
        </w:rPr>
        <w:t xml:space="preserve">Мной была замечена особенность работы этой библиотеки, а точнее – особенность составленных ею деревьев. </w:t>
      </w:r>
      <w:commentRangeEnd w:id="55"/>
      <w:r w:rsidR="006E55CC">
        <w:rPr>
          <w:rStyle w:val="CommentReference"/>
        </w:rPr>
        <w:commentReference w:id="55"/>
      </w:r>
      <w:r>
        <w:rPr>
          <w:lang w:val="ru-RU"/>
        </w:rPr>
        <w:t>Порядок следования листьев в таких деревьях соответствует порядку слов в исходном предложении. Например, для предложения «</w:t>
      </w:r>
      <w:r>
        <w:t>Describe</w:t>
      </w:r>
      <w:r w:rsidRPr="00FE3FE9">
        <w:rPr>
          <w:lang w:val="ru-RU"/>
        </w:rPr>
        <w:t xml:space="preserve"> </w:t>
      </w:r>
      <w:r>
        <w:t>second</w:t>
      </w:r>
      <w:r w:rsidRPr="00FE3FE9">
        <w:rPr>
          <w:lang w:val="ru-RU"/>
        </w:rPr>
        <w:t xml:space="preserve"> </w:t>
      </w:r>
      <w:r>
        <w:t>witness</w:t>
      </w:r>
      <w:r w:rsidRPr="00FE3FE9">
        <w:rPr>
          <w:lang w:val="ru-RU"/>
        </w:rPr>
        <w:t xml:space="preserve"> </w:t>
      </w:r>
      <w:r>
        <w:t>in</w:t>
      </w:r>
      <w:r w:rsidRPr="00FE3FE9">
        <w:rPr>
          <w:lang w:val="ru-RU"/>
        </w:rPr>
        <w:t xml:space="preserve"> </w:t>
      </w:r>
      <w:r>
        <w:t>case</w:t>
      </w:r>
      <w:r w:rsidRPr="00FE3FE9">
        <w:rPr>
          <w:lang w:val="ru-RU"/>
        </w:rPr>
        <w:t xml:space="preserve"> 1112</w:t>
      </w:r>
      <w:r>
        <w:rPr>
          <w:lang w:val="ru-RU"/>
        </w:rPr>
        <w:t>» будет сформировано уже знакомое нам дерево:</w:t>
      </w:r>
    </w:p>
    <w:p w:rsidR="00FE3FE9" w:rsidRPr="00FE3FE9" w:rsidRDefault="00FE3FE9" w:rsidP="00FE3FE9">
      <w:pPr>
        <w:spacing w:after="0" w:line="240" w:lineRule="auto"/>
        <w:rPr>
          <w:sz w:val="22"/>
        </w:rPr>
      </w:pPr>
      <w:r w:rsidRPr="00B647CF">
        <w:rPr>
          <w:sz w:val="22"/>
          <w:lang w:val="ru-RU"/>
        </w:rPr>
        <w:t xml:space="preserve">  </w:t>
      </w:r>
      <w:r w:rsidRPr="00FE3FE9">
        <w:rPr>
          <w:sz w:val="22"/>
        </w:rPr>
        <w:t>(S</w:t>
      </w:r>
    </w:p>
    <w:p w:rsidR="00FE3FE9" w:rsidRPr="00FE3FE9" w:rsidRDefault="00FE3FE9" w:rsidP="00FE3FE9">
      <w:pPr>
        <w:spacing w:after="0" w:line="240" w:lineRule="auto"/>
        <w:rPr>
          <w:sz w:val="22"/>
        </w:rPr>
      </w:pPr>
      <w:r w:rsidRPr="00FE3FE9">
        <w:rPr>
          <w:sz w:val="22"/>
        </w:rPr>
        <w:t xml:space="preserve">    (VP (VB Describe)</w:t>
      </w:r>
    </w:p>
    <w:p w:rsidR="00FE3FE9" w:rsidRPr="00FE3FE9" w:rsidRDefault="00FE3FE9" w:rsidP="00FE3FE9">
      <w:pPr>
        <w:spacing w:after="0" w:line="240" w:lineRule="auto"/>
        <w:rPr>
          <w:sz w:val="22"/>
        </w:rPr>
      </w:pPr>
      <w:r w:rsidRPr="00FE3FE9">
        <w:rPr>
          <w:sz w:val="22"/>
        </w:rPr>
        <w:t xml:space="preserve">      (NP (JJ second) (NN witness))</w:t>
      </w:r>
    </w:p>
    <w:p w:rsidR="00FE3FE9" w:rsidRPr="00B647CF" w:rsidRDefault="00FE3FE9" w:rsidP="00FE3FE9">
      <w:pPr>
        <w:spacing w:after="0" w:line="240" w:lineRule="auto"/>
        <w:rPr>
          <w:sz w:val="22"/>
        </w:rPr>
      </w:pPr>
      <w:r w:rsidRPr="00FE3FE9">
        <w:rPr>
          <w:sz w:val="22"/>
        </w:rPr>
        <w:t xml:space="preserve">      </w:t>
      </w:r>
      <w:r w:rsidRPr="00B647CF">
        <w:rPr>
          <w:sz w:val="22"/>
        </w:rPr>
        <w:t>(PP (IN in)</w:t>
      </w:r>
    </w:p>
    <w:p w:rsidR="00FE3FE9" w:rsidRPr="00B647CF" w:rsidRDefault="00FE3FE9" w:rsidP="00FE3FE9">
      <w:pPr>
        <w:spacing w:after="0" w:line="240" w:lineRule="auto"/>
        <w:rPr>
          <w:sz w:val="22"/>
        </w:rPr>
      </w:pPr>
      <w:r w:rsidRPr="00B647CF">
        <w:rPr>
          <w:sz w:val="22"/>
        </w:rPr>
        <w:t xml:space="preserve">        (NP (NN case) (CD 1112))))))</w:t>
      </w:r>
    </w:p>
    <w:p w:rsidR="00FE3FE9" w:rsidRPr="00B647CF" w:rsidRDefault="00FE3FE9" w:rsidP="00FE3FE9">
      <w:r w:rsidRPr="00B647CF">
        <w:tab/>
      </w:r>
    </w:p>
    <w:p w:rsidR="00FE3FE9" w:rsidRDefault="00FE3FE9" w:rsidP="00FE3FE9">
      <w:pPr>
        <w:rPr>
          <w:lang w:val="ru-RU"/>
        </w:rPr>
      </w:pPr>
      <w:r w:rsidRPr="00B647CF">
        <w:tab/>
      </w:r>
      <w:r>
        <w:rPr>
          <w:lang w:val="ru-RU"/>
        </w:rPr>
        <w:t xml:space="preserve">Данное дерево хранится в памяти в виде экземпляра класса </w:t>
      </w:r>
      <w:r>
        <w:t>Tree</w:t>
      </w:r>
      <w:r>
        <w:rPr>
          <w:lang w:val="ru-RU"/>
        </w:rPr>
        <w:t xml:space="preserve"> используемой библиотеки, у которого есть стандартный метод </w:t>
      </w:r>
      <w:proofErr w:type="spellStart"/>
      <w:r>
        <w:t>getLeaves</w:t>
      </w:r>
      <w:proofErr w:type="spellEnd"/>
      <w:r w:rsidRPr="00FE3FE9">
        <w:rPr>
          <w:lang w:val="ru-RU"/>
        </w:rPr>
        <w:t>()</w:t>
      </w:r>
      <w:r>
        <w:rPr>
          <w:lang w:val="ru-RU"/>
        </w:rPr>
        <w:t xml:space="preserve">, возвращающий массив листьев данного дерева. Данный метод вернет массив листьев этого дерева следующего вида: </w:t>
      </w:r>
    </w:p>
    <w:p w:rsidR="00FE3FE9" w:rsidRPr="00B647CF" w:rsidRDefault="00FE3FE9" w:rsidP="00FE3FE9">
      <w:pPr>
        <w:rPr>
          <w:sz w:val="22"/>
          <w:lang w:val="ru-RU"/>
        </w:rPr>
      </w:pPr>
      <w:r w:rsidRPr="00B647CF">
        <w:rPr>
          <w:sz w:val="22"/>
          <w:lang w:val="ru-RU"/>
        </w:rPr>
        <w:lastRenderedPageBreak/>
        <w:t>(</w:t>
      </w:r>
      <w:r w:rsidRPr="003C4B73">
        <w:rPr>
          <w:sz w:val="22"/>
        </w:rPr>
        <w:t>VB</w:t>
      </w:r>
      <w:r w:rsidRPr="00B647CF">
        <w:rPr>
          <w:sz w:val="22"/>
          <w:lang w:val="ru-RU"/>
        </w:rPr>
        <w:t xml:space="preserve"> </w:t>
      </w:r>
      <w:r w:rsidRPr="003C4B73">
        <w:rPr>
          <w:sz w:val="22"/>
        </w:rPr>
        <w:t>Describe</w:t>
      </w:r>
      <w:r w:rsidRPr="00B647CF">
        <w:rPr>
          <w:sz w:val="22"/>
          <w:lang w:val="ru-RU"/>
        </w:rPr>
        <w:t>)(</w:t>
      </w:r>
      <w:r w:rsidRPr="003C4B73">
        <w:rPr>
          <w:sz w:val="22"/>
        </w:rPr>
        <w:t>JJ</w:t>
      </w:r>
      <w:r w:rsidRPr="00B647CF">
        <w:rPr>
          <w:sz w:val="22"/>
          <w:lang w:val="ru-RU"/>
        </w:rPr>
        <w:t xml:space="preserve"> </w:t>
      </w:r>
      <w:r w:rsidRPr="003C4B73">
        <w:rPr>
          <w:sz w:val="22"/>
        </w:rPr>
        <w:t>second</w:t>
      </w:r>
      <w:r w:rsidRPr="00B647CF">
        <w:rPr>
          <w:sz w:val="22"/>
          <w:lang w:val="ru-RU"/>
        </w:rPr>
        <w:t>)(</w:t>
      </w:r>
      <w:r w:rsidRPr="003C4B73">
        <w:rPr>
          <w:sz w:val="22"/>
        </w:rPr>
        <w:t>NN</w:t>
      </w:r>
      <w:r w:rsidRPr="00B647CF">
        <w:rPr>
          <w:sz w:val="22"/>
          <w:lang w:val="ru-RU"/>
        </w:rPr>
        <w:t xml:space="preserve"> </w:t>
      </w:r>
      <w:r w:rsidRPr="003C4B73">
        <w:rPr>
          <w:sz w:val="22"/>
        </w:rPr>
        <w:t>witness</w:t>
      </w:r>
      <w:r w:rsidRPr="00B647CF">
        <w:rPr>
          <w:sz w:val="22"/>
          <w:lang w:val="ru-RU"/>
        </w:rPr>
        <w:t>)(</w:t>
      </w:r>
      <w:r w:rsidRPr="003C4B73">
        <w:rPr>
          <w:sz w:val="22"/>
        </w:rPr>
        <w:t>IN</w:t>
      </w:r>
      <w:r w:rsidRPr="00B647CF">
        <w:rPr>
          <w:sz w:val="22"/>
          <w:lang w:val="ru-RU"/>
        </w:rPr>
        <w:t xml:space="preserve"> </w:t>
      </w:r>
      <w:r w:rsidRPr="003C4B73">
        <w:rPr>
          <w:sz w:val="22"/>
        </w:rPr>
        <w:t>in</w:t>
      </w:r>
      <w:r w:rsidRPr="00B647CF">
        <w:rPr>
          <w:sz w:val="22"/>
          <w:lang w:val="ru-RU"/>
        </w:rPr>
        <w:t>)(</w:t>
      </w:r>
      <w:r w:rsidRPr="003C4B73">
        <w:rPr>
          <w:sz w:val="22"/>
        </w:rPr>
        <w:t>NN</w:t>
      </w:r>
      <w:r w:rsidRPr="00B647CF">
        <w:rPr>
          <w:sz w:val="22"/>
          <w:lang w:val="ru-RU"/>
        </w:rPr>
        <w:t xml:space="preserve"> </w:t>
      </w:r>
      <w:r w:rsidRPr="003C4B73">
        <w:rPr>
          <w:sz w:val="22"/>
        </w:rPr>
        <w:t>case</w:t>
      </w:r>
      <w:r w:rsidRPr="00B647CF">
        <w:rPr>
          <w:sz w:val="22"/>
          <w:lang w:val="ru-RU"/>
        </w:rPr>
        <w:t>)(</w:t>
      </w:r>
      <w:r w:rsidRPr="003C4B73">
        <w:rPr>
          <w:sz w:val="22"/>
        </w:rPr>
        <w:t>CD</w:t>
      </w:r>
      <w:r w:rsidRPr="00B647CF">
        <w:rPr>
          <w:sz w:val="22"/>
          <w:lang w:val="ru-RU"/>
        </w:rPr>
        <w:t xml:space="preserve"> 1112)</w:t>
      </w:r>
    </w:p>
    <w:p w:rsidR="003C4B73" w:rsidRDefault="003C4B73" w:rsidP="003C4B73">
      <w:pPr>
        <w:rPr>
          <w:lang w:val="ru-RU"/>
        </w:rPr>
      </w:pPr>
      <w:r w:rsidRPr="00B647CF">
        <w:rPr>
          <w:lang w:val="ru-RU"/>
        </w:rPr>
        <w:tab/>
      </w:r>
      <w:r>
        <w:rPr>
          <w:lang w:val="ru-RU"/>
        </w:rPr>
        <w:t xml:space="preserve">И даже изменение исходного дерева не приведет к нарушению порядка следования этих листьев. Таким образом, для того, чтобы из синтаксического дерева восстановить предложения, достаточно получить список листьев этого дерева и извлечь из этого списка слова </w:t>
      </w:r>
      <w:r w:rsidRPr="003C4B73">
        <w:rPr>
          <w:lang w:val="ru-RU"/>
        </w:rPr>
        <w:t>(</w:t>
      </w:r>
      <w:r>
        <w:t>Leave</w:t>
      </w:r>
      <w:r w:rsidRPr="003C4B73">
        <w:rPr>
          <w:lang w:val="ru-RU"/>
        </w:rPr>
        <w:t>.</w:t>
      </w:r>
      <w:proofErr w:type="spellStart"/>
      <w:r>
        <w:t>getWord</w:t>
      </w:r>
      <w:proofErr w:type="spellEnd"/>
      <w:r w:rsidRPr="003C4B73">
        <w:rPr>
          <w:lang w:val="ru-RU"/>
        </w:rPr>
        <w:t>()).</w:t>
      </w:r>
      <w:r>
        <w:rPr>
          <w:lang w:val="ru-RU"/>
        </w:rPr>
        <w:t xml:space="preserve"> Именно таким образом в модуле формирования гипотез будет происходить восстановления предложений после формирования гипотез.</w:t>
      </w:r>
    </w:p>
    <w:p w:rsidR="003C4B73" w:rsidRDefault="003C4B73">
      <w:pPr>
        <w:spacing w:line="276" w:lineRule="auto"/>
        <w:jc w:val="left"/>
        <w:rPr>
          <w:lang w:val="ru-RU"/>
        </w:rPr>
      </w:pPr>
      <w:r>
        <w:rPr>
          <w:lang w:val="ru-RU"/>
        </w:rPr>
        <w:br w:type="page"/>
      </w:r>
    </w:p>
    <w:p w:rsidR="003C4B73" w:rsidRDefault="003C4B73" w:rsidP="007D3E54">
      <w:pPr>
        <w:pStyle w:val="Heading2"/>
        <w:numPr>
          <w:ilvl w:val="1"/>
          <w:numId w:val="21"/>
        </w:numPr>
        <w:rPr>
          <w:lang w:val="ru-RU"/>
        </w:rPr>
      </w:pPr>
      <w:bookmarkStart w:id="56" w:name="_Toc453336154"/>
      <w:r>
        <w:rPr>
          <w:lang w:val="ru-RU"/>
        </w:rPr>
        <w:lastRenderedPageBreak/>
        <w:t>Общая архитектура проекта</w:t>
      </w:r>
      <w:bookmarkEnd w:id="56"/>
    </w:p>
    <w:p w:rsidR="003C4B73" w:rsidRDefault="00DD6015" w:rsidP="003C4B73">
      <w:pPr>
        <w:rPr>
          <w:lang w:val="ru-RU"/>
        </w:rPr>
      </w:pPr>
      <w:r w:rsidRPr="00DD6015">
        <w:rPr>
          <w:noProof/>
          <w:lang w:val="ru-RU" w:eastAsia="ru-RU"/>
        </w:rPr>
        <w:pict>
          <v:rect id="Прямоугольник 25" o:spid="_x0000_s1046" style="position:absolute;left:0;text-align:left;margin-left:180.7pt;margin-top:64.8pt;width:108.75pt;height:53.75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" filled="f" strokecolor="black [3213]" strokeweight="1pt">
            <v:textbox>
              <w:txbxContent>
                <w:p w:rsidR="00486528" w:rsidRPr="00A147FC" w:rsidRDefault="00486528"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Построение синтаксического дерева.</w:t>
                  </w:r>
                </w:p>
              </w:txbxContent>
            </v:textbox>
          </v:rect>
        </w:pict>
      </w:r>
      <w:r w:rsidR="003C4B73">
        <w:rPr>
          <w:lang w:val="ru-RU"/>
        </w:rPr>
        <w:tab/>
        <w:t>После описания всех ключевых этапов работы алгоритма можно сформировать общую архитектуру проекта. Изобразим ее в виде схемы:</w:t>
      </w:r>
      <w:r w:rsidR="003C4B73" w:rsidRPr="003C4B73">
        <w:rPr>
          <w:lang w:val="ru-RU"/>
        </w:rPr>
        <w:t xml:space="preserve"> </w:t>
      </w:r>
    </w:p>
    <w:p w:rsidR="003C4B73" w:rsidRDefault="00DD6015" w:rsidP="003C4B73">
      <w:pPr>
        <w:rPr>
          <w:lang w:val="ru-RU"/>
        </w:rPr>
      </w:pPr>
      <w:r w:rsidRPr="00DD6015">
        <w:rPr>
          <w:noProof/>
          <w:lang w:val="ru-RU" w:eastAsia="ru-RU"/>
        </w:rPr>
        <w:pict>
          <v:shape id="Поле 95" o:spid="_x0000_s1047" type="#_x0000_t202" style="position:absolute;left:0;text-align:left;margin-left:-35.5pt;margin-top:341.45pt;width:332.35pt;height:.05pt;z-index:251749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" stroked="f">
            <v:textbox style="mso-fit-shape-to-text:t" inset="0,0,0,0">
              <w:txbxContent>
                <w:p w:rsidR="00486528" w:rsidRPr="007D3E54" w:rsidRDefault="00486528" w:rsidP="007D3E54">
                  <w:pPr>
                    <w:pStyle w:val="Caption"/>
                    <w:rPr>
                      <w:noProof/>
                      <w:sz w:val="24"/>
                      <w:lang w:val="ru-RU"/>
                    </w:rPr>
                  </w:pPr>
                  <w:bookmarkStart w:id="57" w:name="_Toc453336449"/>
                  <w:r w:rsidRPr="007D3E54">
                    <w:rPr>
                      <w:lang w:val="ru-RU"/>
                    </w:rPr>
                    <w:t xml:space="preserve">Рис. </w:t>
                  </w:r>
                  <w:r>
                    <w:fldChar w:fldCharType="begin"/>
                  </w:r>
                  <w:r w:rsidRPr="007D3E54">
                    <w:rPr>
                      <w:lang w:val="ru-RU"/>
                    </w:rPr>
                    <w:instrText xml:space="preserve"> </w:instrText>
                  </w:r>
                  <w:r>
                    <w:instrText>SEQ</w:instrText>
                  </w:r>
                  <w:r w:rsidRPr="007D3E54">
                    <w:rPr>
                      <w:lang w:val="ru-RU"/>
                    </w:rPr>
                    <w:instrText xml:space="preserve"> Рис. \* </w:instrText>
                  </w:r>
                  <w:r>
                    <w:instrText>ARABIC</w:instrText>
                  </w:r>
                  <w:r w:rsidRPr="007D3E54">
                    <w:rPr>
                      <w:lang w:val="ru-RU"/>
                    </w:rPr>
                    <w:instrText xml:space="preserve"> </w:instrText>
                  </w:r>
                  <w:r>
                    <w:fldChar w:fldCharType="separate"/>
                  </w:r>
                  <w:r w:rsidRPr="007F47AE">
                    <w:rPr>
                      <w:noProof/>
                      <w:lang w:val="ru-RU"/>
                    </w:rPr>
                    <w:t>4</w:t>
                  </w:r>
                  <w:r>
                    <w:fldChar w:fldCharType="end"/>
                  </w:r>
                  <w:r>
                    <w:rPr>
                      <w:lang w:val="ru-RU"/>
                    </w:rPr>
                    <w:t xml:space="preserve"> Архитектура модуля формирования гипотез и порядок его работы</w:t>
                  </w:r>
                  <w:bookmarkEnd w:id="57"/>
                </w:p>
              </w:txbxContent>
            </v:textbox>
          </v:shape>
        </w:pict>
      </w:r>
      <w:commentRangeStart w:id="58"/>
      <w:r w:rsidRPr="00DD6015">
        <w:rPr>
          <w:noProof/>
          <w:lang w:val="ru-RU" w:eastAsia="ru-RU"/>
        </w:rPr>
        <w:pict>
          <v:group id="Группа 94" o:spid="_x0000_s1048" style="position:absolute;left:0;text-align:left;margin-left:-35.5pt;margin-top:1.7pt;width:332.35pt;height:335.25pt;z-index:251741184" coordsize="42208,42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">
            <v:rect id="Прямоугольник 24" o:spid="_x0000_s1049" style="position:absolute;width:9747;height:46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jaK8YA&#10;AADbAAAADwAAAGRycy9kb3ducmV2LnhtbESPT2vCQBTE74V+h+UVehHdKKV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jaK8YAAADbAAAADwAAAAAAAAAAAAAAAACYAgAAZHJz&#10;L2Rvd25yZXYueG1sUEsFBgAAAAAEAAQA9QAAAIsDAAAAAA==&#10;" filled="f" strokecolor="black [3213]" strokeweight="1pt">
              <v:textbox>
                <w:txbxContent>
                  <w:p w:rsidR="00486528" w:rsidRPr="00320B42" w:rsidRDefault="00486528" w:rsidP="003C4B73">
                    <w:pPr>
                      <w:jc w:val="center"/>
                      <w:rPr>
                        <w:b/>
                        <w:color w:val="000000" w:themeColor="text1"/>
                        <w:sz w:val="20"/>
                        <w:lang w:val="ru-RU"/>
                      </w:rPr>
                    </w:pPr>
                    <w:r w:rsidRPr="00320B42">
                      <w:rPr>
                        <w:b/>
                        <w:color w:val="000000" w:themeColor="text1"/>
                        <w:sz w:val="20"/>
                        <w:lang w:val="ru-RU"/>
                      </w:rPr>
                      <w:t>Исходное предложение</w:t>
                    </w:r>
                  </w:p>
                </w:txbxContent>
              </v:textbox>
            </v:rect>
            <v:rect id="Прямоугольник 27" o:spid="_x0000_s1050" style="position:absolute;left:30194;top:35337;width:12014;height:7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rsidR="00486528" w:rsidRPr="00A147FC" w:rsidRDefault="00486528"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Формирование предложений из новых деревьев</w:t>
                    </w:r>
                  </w:p>
                </w:txbxContent>
              </v:textbox>
            </v:rect>
            <v:rect id="Прямоугольник 48" o:spid="_x0000_s1051" style="position:absolute;left:12954;top:35814;width:12890;height:60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textbox>
                <w:txbxContent>
                  <w:p w:rsidR="00486528" w:rsidRPr="00320B42" w:rsidRDefault="00486528" w:rsidP="003C4B73">
                    <w:pPr>
                      <w:spacing w:line="240" w:lineRule="auto"/>
                      <w:jc w:val="center"/>
                      <w:rPr>
                        <w:b/>
                        <w:color w:val="000000" w:themeColor="text1"/>
                        <w:sz w:val="20"/>
                        <w:lang w:val="ru-RU"/>
                      </w:rPr>
                    </w:pPr>
                    <w:r w:rsidRPr="00320B42">
                      <w:rPr>
                        <w:b/>
                        <w:color w:val="000000" w:themeColor="text1"/>
                        <w:sz w:val="20"/>
                        <w:lang w:val="ru-RU"/>
                      </w:rPr>
                      <w:t>Список гипотез пользовательского ввода</w:t>
                    </w:r>
                  </w:p>
                </w:txbxContent>
              </v:textbox>
            </v:rect>
          </v:group>
        </w:pict>
      </w:r>
      <w:commentRangeEnd w:id="58"/>
      <w:r w:rsidR="006E55CC">
        <w:rPr>
          <w:rStyle w:val="CommentReference"/>
        </w:rPr>
        <w:commentReference w:id="58"/>
      </w:r>
      <w:r w:rsidRPr="00DD6015">
        <w:rPr>
          <w:noProof/>
          <w:lang w:val="ru-RU" w:eastAsia="ru-RU"/>
        </w:rPr>
        <w:pict>
          <v:shape id="Прямая со стрелкой 30" o:spid="_x0000_s1075" type="#_x0000_t32" style="position:absolute;left:0;text-align:left;margin-left:41pt;margin-top:20.4pt;width:33.15pt;height:0;z-index:251704320;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" strokecolor="black [3213]">
            <v:stroke endarrow="open"/>
          </v:shape>
        </w:pict>
      </w:r>
      <w:r w:rsidRPr="00DD6015">
        <w:rPr>
          <w:noProof/>
          <w:lang w:val="ru-RU" w:eastAsia="ru-RU"/>
        </w:rPr>
        <w:pict>
          <v:rect id="Прямоугольник 29" o:spid="_x0000_s1052" style="position:absolute;left:0;text-align:left;margin-left:74.1pt;margin-top:-.3pt;width:76.75pt;height:43.45pt;z-index:25170227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" filled="f" strokecolor="black [3213]" strokeweight="1pt">
            <v:textbox>
              <w:txbxContent>
                <w:p w:rsidR="00486528" w:rsidRPr="003C4B73" w:rsidRDefault="00486528" w:rsidP="003C4B73">
                  <w:pPr>
                    <w:spacing w:line="240" w:lineRule="auto"/>
                    <w:jc w:val="center"/>
                    <w:rPr>
                      <w:color w:val="000000" w:themeColor="text1"/>
                      <w:sz w:val="20"/>
                      <w:lang w:val="ru-RU"/>
                    </w:rPr>
                  </w:pPr>
                  <w:r>
                    <w:rPr>
                      <w:color w:val="000000" w:themeColor="text1"/>
                      <w:sz w:val="20"/>
                      <w:lang w:val="ru-RU"/>
                    </w:rPr>
                    <w:t>Предварительная обработка предложения</w:t>
                  </w:r>
                </w:p>
              </w:txbxContent>
            </v:textbox>
          </v:rect>
        </w:pict>
      </w:r>
      <w:r w:rsidRPr="00DD6015">
        <w:rPr>
          <w:noProof/>
          <w:lang w:val="ru-RU" w:eastAsia="ru-RU"/>
        </w:rPr>
        <w:pict>
          <v:shape id="Прямая со стрелкой 8" o:spid="_x0000_s1074" type="#_x0000_t32" style="position:absolute;left:0;text-align:left;margin-left:150.95pt;margin-top:20.5pt;width:29.85pt;height:0;z-index:251691008;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" strokecolor="black [3213]">
            <v:stroke endarrow="open"/>
          </v:shape>
        </w:pict>
      </w:r>
    </w:p>
    <w:p w:rsidR="003C4B73" w:rsidRPr="003F7E89" w:rsidRDefault="00DD6015" w:rsidP="003C4B73">
      <w:pPr>
        <w:rPr>
          <w:lang w:val="ru-RU"/>
        </w:rPr>
      </w:pPr>
      <w:r w:rsidRPr="00DD6015">
        <w:rPr>
          <w:noProof/>
          <w:lang w:val="ru-RU" w:eastAsia="ru-RU"/>
        </w:rPr>
        <w:pict>
          <v:shape id="Прямая со стрелкой 20" o:spid="_x0000_s1073" type="#_x0000_t32" style="position:absolute;left:0;text-align:left;margin-left:233.55pt;margin-top:15.65pt;width:0;height:21.05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" strokecolor="black [3213]">
            <v:stroke endarrow="open"/>
          </v:shape>
        </w:pict>
      </w:r>
    </w:p>
    <w:p w:rsidR="003C4B73" w:rsidRDefault="00DD6015" w:rsidP="003C4B73">
      <w:pPr>
        <w:tabs>
          <w:tab w:val="right" w:pos="5559"/>
        </w:tabs>
        <w:rPr>
          <w:lang w:val="ru-RU"/>
        </w:rPr>
      </w:pPr>
      <w:r w:rsidRPr="00DD6015">
        <w:rPr>
          <w:noProof/>
          <w:lang w:val="ru-RU" w:eastAsia="ru-RU"/>
        </w:rPr>
        <w:pict>
          <v:shape id="Прямая со стрелкой 49" o:spid="_x0000_s1072" type="#_x0000_t32" style="position:absolute;left:0;text-align:left;margin-left:233.7pt;margin-top:24.7pt;width:0;height:15.85pt;z-index:251743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" strokecolor="black [3213]">
            <v:stroke endarrow="open"/>
          </v:shape>
        </w:pict>
      </w:r>
      <w:r w:rsidRPr="00DD6015">
        <w:rPr>
          <w:noProof/>
          <w:lang w:val="ru-RU" w:eastAsia="ru-RU"/>
        </w:rPr>
        <w:pict>
          <v:rect id="Прямоугольник 26" o:spid="_x0000_s1053" style="position:absolute;left:0;text-align:left;margin-left:-43.95pt;margin-top:5.7pt;width:345.95pt;height:194.4pt;z-index:251698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" filled="f" strokecolor="black [3213]" strokeweight="1pt">
            <v:textbox>
              <w:txbxContent>
                <w:p w:rsidR="00486528" w:rsidRPr="00320B42" w:rsidRDefault="00486528" w:rsidP="003C4B73">
                  <w:pPr>
                    <w:spacing w:line="240" w:lineRule="auto"/>
                    <w:jc w:val="center"/>
                    <w:rPr>
                      <w:b/>
                      <w:color w:val="000000" w:themeColor="text1"/>
                      <w:sz w:val="20"/>
                      <w:lang w:val="ru-RU"/>
                    </w:rPr>
                  </w:pPr>
                  <w:r w:rsidRPr="00320B42">
                    <w:rPr>
                      <w:b/>
                      <w:color w:val="000000" w:themeColor="text1"/>
                      <w:sz w:val="20"/>
                      <w:lang w:val="ru-RU"/>
                    </w:rPr>
                    <w:t>Применение правил семантического сокращения предложения</w:t>
                  </w:r>
                </w:p>
                <w:p w:rsidR="00486528" w:rsidRDefault="00486528" w:rsidP="003C4B73">
                  <w:pPr>
                    <w:spacing w:line="240" w:lineRule="auto"/>
                    <w:jc w:val="center"/>
                    <w:rPr>
                      <w:color w:val="000000" w:themeColor="text1"/>
                      <w:sz w:val="20"/>
                      <w:lang w:val="ru-RU"/>
                    </w:rPr>
                  </w:pPr>
                </w:p>
                <w:p w:rsidR="00486528" w:rsidRDefault="00486528" w:rsidP="003C4B73">
                  <w:pPr>
                    <w:spacing w:line="240" w:lineRule="auto"/>
                    <w:jc w:val="center"/>
                    <w:rPr>
                      <w:color w:val="000000" w:themeColor="text1"/>
                      <w:sz w:val="20"/>
                      <w:lang w:val="ru-RU"/>
                    </w:rPr>
                  </w:pPr>
                </w:p>
                <w:p w:rsidR="00486528" w:rsidRDefault="00486528" w:rsidP="003C4B73">
                  <w:pPr>
                    <w:spacing w:line="240" w:lineRule="auto"/>
                    <w:jc w:val="center"/>
                    <w:rPr>
                      <w:color w:val="000000" w:themeColor="text1"/>
                      <w:sz w:val="20"/>
                      <w:lang w:val="ru-RU"/>
                    </w:rPr>
                  </w:pPr>
                </w:p>
                <w:p w:rsidR="00486528" w:rsidRDefault="00486528" w:rsidP="003C4B73">
                  <w:pPr>
                    <w:spacing w:line="240" w:lineRule="auto"/>
                    <w:jc w:val="center"/>
                    <w:rPr>
                      <w:color w:val="000000" w:themeColor="text1"/>
                      <w:sz w:val="20"/>
                      <w:lang w:val="ru-RU"/>
                    </w:rPr>
                  </w:pPr>
                </w:p>
                <w:p w:rsidR="00486528" w:rsidRDefault="00486528" w:rsidP="003C4B73">
                  <w:pPr>
                    <w:spacing w:line="240" w:lineRule="auto"/>
                    <w:jc w:val="center"/>
                    <w:rPr>
                      <w:color w:val="000000" w:themeColor="text1"/>
                      <w:sz w:val="20"/>
                      <w:lang w:val="ru-RU"/>
                    </w:rPr>
                  </w:pPr>
                </w:p>
                <w:p w:rsidR="00486528" w:rsidRDefault="00486528" w:rsidP="003C4B73">
                  <w:pPr>
                    <w:spacing w:line="240" w:lineRule="auto"/>
                    <w:jc w:val="center"/>
                    <w:rPr>
                      <w:color w:val="000000" w:themeColor="text1"/>
                      <w:sz w:val="20"/>
                      <w:lang w:val="ru-RU"/>
                    </w:rPr>
                  </w:pPr>
                </w:p>
                <w:p w:rsidR="00486528" w:rsidRDefault="00486528" w:rsidP="003C4B73">
                  <w:pPr>
                    <w:spacing w:line="240" w:lineRule="auto"/>
                    <w:jc w:val="center"/>
                    <w:rPr>
                      <w:color w:val="000000" w:themeColor="text1"/>
                      <w:sz w:val="20"/>
                      <w:lang w:val="ru-RU"/>
                    </w:rPr>
                  </w:pPr>
                </w:p>
                <w:p w:rsidR="00486528" w:rsidRPr="00A147FC" w:rsidRDefault="00486528" w:rsidP="003C4B73">
                  <w:pPr>
                    <w:spacing w:line="240" w:lineRule="auto"/>
                    <w:jc w:val="center"/>
                    <w:rPr>
                      <w:color w:val="000000" w:themeColor="text1"/>
                      <w:sz w:val="20"/>
                      <w:lang w:val="ru-RU"/>
                    </w:rPr>
                  </w:pPr>
                </w:p>
              </w:txbxContent>
            </v:textbox>
          </v:rect>
        </w:pict>
      </w:r>
    </w:p>
    <w:p w:rsidR="003C4B73" w:rsidRDefault="00DD6015" w:rsidP="003C4B73">
      <w:pPr>
        <w:tabs>
          <w:tab w:val="right" w:pos="5559"/>
        </w:tabs>
        <w:rPr>
          <w:lang w:val="ru-RU"/>
        </w:rPr>
      </w:pPr>
      <w:r w:rsidRPr="00DD6015">
        <w:rPr>
          <w:noProof/>
          <w:lang w:val="ru-RU" w:eastAsia="ru-RU"/>
        </w:rPr>
        <w:pict>
          <v:rect id="Прямоугольник 39" o:spid="_x0000_s1054" style="position:absolute;left:0;text-align:left;margin-left:-27.45pt;margin-top:99.4pt;width:76.75pt;height:43pt;z-index:251722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" filled="f" strokecolor="black [3213]" strokeweight="1pt">
            <v:textbox>
              <w:txbxContent>
                <w:p w:rsidR="00486528" w:rsidRPr="00A147FC" w:rsidRDefault="00486528" w:rsidP="003C4B73">
                  <w:pPr>
                    <w:spacing w:line="240" w:lineRule="auto"/>
                    <w:jc w:val="center"/>
                    <w:rPr>
                      <w:color w:val="000000" w:themeColor="text1"/>
                      <w:sz w:val="20"/>
                      <w:lang w:val="ru-RU"/>
                    </w:rPr>
                  </w:pPr>
                  <w:r>
                    <w:rPr>
                      <w:color w:val="000000" w:themeColor="text1"/>
                      <w:sz w:val="20"/>
                      <w:lang w:val="ru-RU"/>
                    </w:rPr>
                    <w:t>Обновление списка гипотез</w:t>
                  </w:r>
                </w:p>
              </w:txbxContent>
            </v:textbox>
          </v:rect>
        </w:pict>
      </w:r>
      <w:r w:rsidRPr="00DD6015">
        <w:rPr>
          <w:noProof/>
          <w:lang w:val="ru-RU" w:eastAsia="ru-RU"/>
        </w:rPr>
        <w:pict>
          <v:shape id="Прямая со стрелкой 35" o:spid="_x0000_s1071" type="#_x0000_t32" style="position:absolute;left:0;text-align:left;margin-left:12.6pt;margin-top:61.5pt;width:0;height:17.7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" strokecolor="black [3213]">
            <v:stroke endarrow="open"/>
          </v:shape>
        </w:pict>
      </w:r>
      <w:r w:rsidRPr="00DD6015">
        <w:rPr>
          <w:noProof/>
          <w:lang w:val="ru-RU" w:eastAsia="ru-RU"/>
        </w:rPr>
        <w:pict>
          <v:shape id="Прямая со стрелкой 36" o:spid="_x0000_s1070" type="#_x0000_t32" style="position:absolute;left:0;text-align:left;margin-left:12.7pt;margin-top:79.3pt;width:225.8pt;height:0;z-index:25171660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" strokecolor="black [3213]">
            <v:stroke endarrow="open"/>
          </v:shape>
        </w:pict>
      </w:r>
      <w:r w:rsidRPr="00DD6015">
        <w:rPr>
          <w:noProof/>
          <w:lang w:val="ru-RU" w:eastAsia="ru-RU"/>
        </w:rPr>
        <w:pict>
          <v:shape id="Прямая со стрелкой 33" o:spid="_x0000_s1069" type="#_x0000_t32" style="position:absolute;left:0;text-align:left;margin-left:172.95pt;margin-top:33.4pt;width:26.7pt;height:0;flip:x;z-index:251710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" strokecolor="black [3213]">
            <v:stroke endarrow="open"/>
          </v:shape>
        </w:pict>
      </w:r>
      <w:r w:rsidRPr="00DD6015">
        <w:rPr>
          <w:noProof/>
          <w:lang w:val="ru-RU" w:eastAsia="ru-RU"/>
        </w:rPr>
        <w:pict>
          <v:shape id="Прямая со стрелкой 34" o:spid="_x0000_s1068" type="#_x0000_t32" style="position:absolute;left:0;text-align:left;margin-left:60.05pt;margin-top:33.45pt;width:29.4pt;height:0;flip:x;z-index:2517125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" strokecolor="black [3213]">
            <v:stroke endarrow="open"/>
          </v:shape>
        </w:pict>
      </w:r>
      <w:r w:rsidRPr="00DD6015">
        <w:rPr>
          <w:noProof/>
          <w:lang w:val="ru-RU" w:eastAsia="ru-RU"/>
        </w:rPr>
        <w:pict>
          <v:rect id="Прямоугольник 28" o:spid="_x0000_s1055" style="position:absolute;left:0;text-align:left;margin-left:89.4pt;margin-top:.3pt;width:83.2pt;height:64.95pt;z-index:2517002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" filled="f" strokecolor="black [3213]" strokeweight="1pt">
            <v:textbox>
              <w:txbxContent>
                <w:p w:rsidR="00486528" w:rsidRPr="00A147FC" w:rsidRDefault="00486528" w:rsidP="003C4B73">
                  <w:pPr>
                    <w:spacing w:line="240" w:lineRule="auto"/>
                    <w:jc w:val="center"/>
                    <w:rPr>
                      <w:color w:val="000000" w:themeColor="text1"/>
                      <w:sz w:val="20"/>
                      <w:lang w:val="ru-RU"/>
                    </w:rPr>
                  </w:pPr>
                  <w:r>
                    <w:rPr>
                      <w:color w:val="000000" w:themeColor="text1"/>
                      <w:sz w:val="20"/>
                      <w:lang w:val="ru-RU"/>
                    </w:rPr>
                    <w:t>Формирование гипотезы, если это возможно, добавление ее в список</w:t>
                  </w:r>
                </w:p>
              </w:txbxContent>
            </v:textbox>
          </v:rect>
        </w:pict>
      </w:r>
      <w:r w:rsidRPr="00DD6015">
        <w:rPr>
          <w:noProof/>
          <w:lang w:val="ru-RU" w:eastAsia="ru-RU"/>
        </w:rPr>
        <w:pict>
          <v:rect id="Прямоугольник 32" o:spid="_x0000_s1056" style="position:absolute;left:0;text-align:left;margin-left:-27.45pt;margin-top:4.95pt;width:87.5pt;height:56.55pt;z-index:2517084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" filled="f" strokecolor="black [3213]" strokeweight="1pt">
            <v:textbox>
              <w:txbxContent>
                <w:p w:rsidR="00486528" w:rsidRPr="00A147FC" w:rsidRDefault="00486528" w:rsidP="003C4B73">
                  <w:pPr>
                    <w:spacing w:line="240" w:lineRule="auto"/>
                    <w:jc w:val="center"/>
                    <w:rPr>
                      <w:color w:val="000000" w:themeColor="text1"/>
                      <w:sz w:val="20"/>
                      <w:lang w:val="ru-RU"/>
                    </w:rPr>
                  </w:pPr>
                  <w:r>
                    <w:rPr>
                      <w:color w:val="000000" w:themeColor="text1"/>
                      <w:sz w:val="20"/>
                      <w:lang w:val="ru-RU"/>
                    </w:rPr>
                    <w:t>Переход на другой уровень дерева, если это возможно</w:t>
                  </w:r>
                </w:p>
              </w:txbxContent>
            </v:textbox>
          </v:rect>
        </w:pict>
      </w:r>
      <w:r w:rsidRPr="00DD6015">
        <w:rPr>
          <w:noProof/>
          <w:lang w:val="ru-RU" w:eastAsia="ru-RU"/>
        </w:rPr>
        <w:pict>
          <v:rect id="Прямоугольник 31" o:spid="_x0000_s1057" style="position:absolute;left:0;text-align:left;margin-left:199.25pt;margin-top:9.9pt;width:76.75pt;height:47.2pt;z-index:2517063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" filled="f" strokecolor="black [3213]" strokeweight="1pt">
            <v:textbox>
              <w:txbxContent>
                <w:p w:rsidR="00486528" w:rsidRPr="00A147FC" w:rsidRDefault="00486528" w:rsidP="003C4B73">
                  <w:pPr>
                    <w:spacing w:line="240" w:lineRule="auto"/>
                    <w:jc w:val="center"/>
                    <w:rPr>
                      <w:color w:val="000000" w:themeColor="text1"/>
                      <w:sz w:val="20"/>
                      <w:lang w:val="ru-RU"/>
                    </w:rPr>
                  </w:pPr>
                  <w:r>
                    <w:rPr>
                      <w:color w:val="000000" w:themeColor="text1"/>
                      <w:sz w:val="20"/>
                      <w:lang w:val="ru-RU"/>
                    </w:rPr>
                    <w:t>Анализ текущего уровня дерева</w:t>
                  </w:r>
                </w:p>
              </w:txbxContent>
            </v:textbox>
          </v:rect>
        </w:pict>
      </w:r>
    </w:p>
    <w:p w:rsidR="003C4B73" w:rsidRDefault="00DD6015" w:rsidP="003C4B73">
      <w:pPr>
        <w:tabs>
          <w:tab w:val="right" w:pos="5559"/>
        </w:tabs>
        <w:rPr>
          <w:lang w:val="ru-RU"/>
        </w:rPr>
      </w:pPr>
      <w:r w:rsidRPr="00DD6015">
        <w:rPr>
          <w:noProof/>
          <w:lang w:val="ru-RU" w:eastAsia="ru-RU"/>
        </w:rPr>
        <w:pict>
          <v:shape id="Прямая со стрелкой 37" o:spid="_x0000_s1067" type="#_x0000_t32" style="position:absolute;left:0;text-align:left;margin-left:238.55pt;margin-top:26.15pt;width:0;height:22.45pt;flip:x y;z-index:251718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" strokecolor="black [3213]">
            <v:stroke endarrow="open"/>
          </v:shape>
        </w:pict>
      </w:r>
    </w:p>
    <w:p w:rsidR="003C4B73" w:rsidRDefault="00DD6015" w:rsidP="003C4B73">
      <w:pPr>
        <w:tabs>
          <w:tab w:val="right" w:pos="5559"/>
        </w:tabs>
        <w:rPr>
          <w:lang w:val="ru-RU"/>
        </w:rPr>
      </w:pPr>
      <w:r w:rsidRPr="00DD6015">
        <w:rPr>
          <w:noProof/>
          <w:lang w:val="ru-RU" w:eastAsia="ru-RU"/>
        </w:rPr>
        <w:pict>
          <v:shape id="Прямая со стрелкой 38" o:spid="_x0000_s1066" type="#_x0000_t32" style="position:absolute;left:0;text-align:left;margin-left:12.75pt;margin-top:17.9pt;width:0;height:20.1pt;z-index:251720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" strokecolor="black [3213]">
            <v:stroke endarrow="open"/>
          </v:shape>
        </w:pict>
      </w:r>
      <w:r w:rsidR="003C4B73">
        <w:rPr>
          <w:lang w:val="ru-RU"/>
        </w:rPr>
        <w:tab/>
      </w:r>
    </w:p>
    <w:p w:rsidR="003C4B73" w:rsidRDefault="00DD6015" w:rsidP="003C4B73">
      <w:pPr>
        <w:rPr>
          <w:lang w:val="ru-RU"/>
        </w:rPr>
      </w:pPr>
      <w:r w:rsidRPr="00DD6015">
        <w:rPr>
          <w:noProof/>
          <w:lang w:val="ru-RU" w:eastAsia="ru-RU"/>
        </w:rPr>
        <w:pict>
          <v:shape id="Прямая со стрелкой 42" o:spid="_x0000_s1065" type="#_x0000_t32" style="position:absolute;left:0;text-align:left;margin-left:253.8pt;margin-top:61.4pt;width:0;height:34.55pt;z-index:251728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" strokecolor="black [3213]">
            <v:stroke endarrow="open"/>
          </v:shape>
        </w:pict>
      </w:r>
      <w:r w:rsidRPr="00DD6015">
        <w:rPr>
          <w:noProof/>
          <w:lang w:val="ru-RU" w:eastAsia="ru-RU"/>
        </w:rPr>
        <w:pict>
          <v:shape id="Прямая со стрелкой 21" o:spid="_x0000_s1064" type="#_x0000_t32" style="position:absolute;left:0;text-align:left;margin-left:167.95pt;margin-top:125.05pt;width:34.6pt;height:0;flip:x;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" strokecolor="black [3213]">
            <v:stroke endarrow="open"/>
          </v:shape>
        </w:pict>
      </w:r>
      <w:r w:rsidRPr="00DD6015">
        <w:rPr>
          <w:noProof/>
          <w:lang w:val="ru-RU" w:eastAsia="ru-RU"/>
        </w:rPr>
        <w:pict>
          <v:shape id="Прямая со стрелкой 46" o:spid="_x0000_s1063" type="#_x0000_t32" style="position:absolute;left:0;text-align:left;margin-left:195.65pt;margin-top:33.8pt;width:11.5pt;height:0;z-index:2517370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" strokecolor="black [3213]">
            <v:stroke endarrow="open"/>
          </v:shape>
        </w:pict>
      </w:r>
      <w:r w:rsidRPr="00DD6015">
        <w:rPr>
          <w:noProof/>
          <w:lang w:val="ru-RU" w:eastAsia="ru-RU"/>
        </w:rPr>
        <w:pict>
          <v:shape id="Прямая со стрелкой 44" o:spid="_x0000_s1062" type="#_x0000_t32" style="position:absolute;left:0;text-align:left;margin-left:123.65pt;margin-top:30.9pt;width:11.5pt;height:0;z-index:2517329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" strokecolor="black [3213]">
            <v:stroke endarrow="open"/>
          </v:shape>
        </w:pict>
      </w:r>
      <w:r w:rsidRPr="00DD6015">
        <w:rPr>
          <w:noProof/>
          <w:lang w:val="ru-RU" w:eastAsia="ru-RU"/>
        </w:rPr>
        <w:pict>
          <v:rect id="Прямоугольник 45" o:spid="_x0000_s1058" style="position:absolute;left:0;text-align:left;margin-left:134.95pt;margin-top:15.9pt;width:60.45pt;height:32.7pt;z-index:2517350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" filled="f" strokecolor="black [3213]" strokeweight="1pt">
            <v:textbox>
              <w:txbxContent>
                <w:p w:rsidR="00486528" w:rsidRPr="00A147FC" w:rsidRDefault="00486528" w:rsidP="003C4B73">
                  <w:pPr>
                    <w:spacing w:line="240" w:lineRule="auto"/>
                    <w:jc w:val="center"/>
                    <w:rPr>
                      <w:color w:val="000000" w:themeColor="text1"/>
                      <w:sz w:val="20"/>
                      <w:lang w:val="ru-RU"/>
                    </w:rPr>
                  </w:pPr>
                  <w:r>
                    <w:rPr>
                      <w:color w:val="000000" w:themeColor="text1"/>
                      <w:sz w:val="20"/>
                      <w:lang w:val="ru-RU"/>
                    </w:rPr>
                    <w:t xml:space="preserve">Удаление повторов </w:t>
                  </w:r>
                </w:p>
              </w:txbxContent>
            </v:textbox>
          </v:rect>
        </w:pict>
      </w:r>
      <w:r w:rsidRPr="00DD6015">
        <w:rPr>
          <w:noProof/>
          <w:lang w:val="ru-RU" w:eastAsia="ru-RU"/>
        </w:rPr>
        <w:pict>
          <v:rect id="Прямоугольник 43" o:spid="_x0000_s1059" style="position:absolute;left:0;text-align:left;margin-left:207.4pt;margin-top:1.9pt;width:89.85pt;height:59.3pt;z-index:2517309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" filled="f" strokecolor="black [3213]" strokeweight="1pt">
            <v:textbox>
              <w:txbxContent>
                <w:p w:rsidR="00486528" w:rsidRPr="00A147FC" w:rsidRDefault="00486528" w:rsidP="003C4B73">
                  <w:pPr>
                    <w:spacing w:line="240" w:lineRule="auto"/>
                    <w:jc w:val="center"/>
                    <w:rPr>
                      <w:color w:val="000000" w:themeColor="text1"/>
                      <w:sz w:val="20"/>
                      <w:lang w:val="ru-RU"/>
                    </w:rPr>
                  </w:pPr>
                  <w:r>
                    <w:rPr>
                      <w:color w:val="000000" w:themeColor="text1"/>
                      <w:sz w:val="20"/>
                      <w:lang w:val="ru-RU"/>
                    </w:rPr>
                    <w:t xml:space="preserve">Повторное применение правила. </w:t>
                  </w:r>
                  <w:r w:rsidRPr="00320B42">
                    <w:rPr>
                      <w:b/>
                      <w:color w:val="000000" w:themeColor="text1"/>
                      <w:sz w:val="20"/>
                      <w:lang w:val="ru-RU"/>
                    </w:rPr>
                    <w:t>Всего: 9 правил</w:t>
                  </w:r>
                </w:p>
              </w:txbxContent>
            </v:textbox>
          </v:rect>
        </w:pict>
      </w:r>
      <w:r w:rsidRPr="00DD6015">
        <w:rPr>
          <w:noProof/>
          <w:lang w:val="ru-RU" w:eastAsia="ru-RU"/>
        </w:rPr>
        <w:pict>
          <v:rect id="Прямоугольник 40" o:spid="_x0000_s1060" style="position:absolute;left:0;text-align:left;margin-left:63.2pt;margin-top:15.95pt;width:60.5pt;height:32.7pt;z-index:251724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" filled="f" strokecolor="black [3213]" strokeweight="1pt">
            <v:textbox>
              <w:txbxContent>
                <w:p w:rsidR="00486528" w:rsidRPr="00A147FC" w:rsidRDefault="00486528" w:rsidP="003C4B73">
                  <w:pPr>
                    <w:spacing w:line="240" w:lineRule="auto"/>
                    <w:jc w:val="center"/>
                    <w:rPr>
                      <w:color w:val="000000" w:themeColor="text1"/>
                      <w:sz w:val="20"/>
                      <w:lang w:val="ru-RU"/>
                    </w:rPr>
                  </w:pPr>
                  <w:r>
                    <w:rPr>
                      <w:color w:val="000000" w:themeColor="text1"/>
                      <w:sz w:val="20"/>
                      <w:lang w:val="ru-RU"/>
                    </w:rPr>
                    <w:t xml:space="preserve">Выход из рекурсии </w:t>
                  </w:r>
                </w:p>
              </w:txbxContent>
            </v:textbox>
          </v:rect>
        </w:pict>
      </w:r>
      <w:r w:rsidRPr="00DD6015">
        <w:rPr>
          <w:noProof/>
          <w:lang w:val="ru-RU" w:eastAsia="ru-RU"/>
        </w:rPr>
        <w:pict>
          <v:shape id="Прямая со стрелкой 41" o:spid="_x0000_s1061" type="#_x0000_t32" style="position:absolute;left:0;text-align:left;margin-left:49.35pt;margin-top:30.9pt;width:13.8pt;height:0;z-index:2517268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" strokecolor="black [3213]">
            <v:stroke endarrow="open"/>
          </v:shape>
        </w:pict>
      </w:r>
    </w:p>
    <w:p w:rsidR="003C4B73" w:rsidRDefault="003C4B73" w:rsidP="003C4B73">
      <w:pPr>
        <w:rPr>
          <w:lang w:val="ru-RU"/>
        </w:rPr>
      </w:pPr>
    </w:p>
    <w:p w:rsidR="00D90205" w:rsidRDefault="00D90205" w:rsidP="003C4B73">
      <w:pPr>
        <w:rPr>
          <w:lang w:val="ru-RU"/>
        </w:rPr>
      </w:pPr>
    </w:p>
    <w:p w:rsidR="00D90205" w:rsidRDefault="00D90205" w:rsidP="003C4B73">
      <w:pPr>
        <w:rPr>
          <w:lang w:val="ru-RU"/>
        </w:rPr>
      </w:pPr>
    </w:p>
    <w:p w:rsidR="00D90205" w:rsidRDefault="00D90205" w:rsidP="003C4B73">
      <w:pPr>
        <w:rPr>
          <w:lang w:val="ru-RU"/>
        </w:rPr>
      </w:pPr>
    </w:p>
    <w:p w:rsidR="00D90205" w:rsidRDefault="00D90205">
      <w:pPr>
        <w:spacing w:line="276" w:lineRule="auto"/>
        <w:jc w:val="left"/>
        <w:rPr>
          <w:lang w:val="ru-RU"/>
        </w:rPr>
      </w:pPr>
      <w:r>
        <w:rPr>
          <w:lang w:val="ru-RU"/>
        </w:rPr>
        <w:br w:type="page"/>
      </w:r>
    </w:p>
    <w:p w:rsidR="00D90205" w:rsidRPr="00544AF0" w:rsidRDefault="00B647CF" w:rsidP="007D3E54">
      <w:pPr>
        <w:pStyle w:val="Heading1"/>
        <w:numPr>
          <w:ilvl w:val="0"/>
          <w:numId w:val="21"/>
        </w:numPr>
        <w:rPr>
          <w:lang w:val="ru-RU"/>
        </w:rPr>
      </w:pPr>
      <w:bookmarkStart w:id="59" w:name="_Toc453336155"/>
      <w:r w:rsidRPr="00B647CF">
        <w:rPr>
          <w:lang w:val="ru-RU"/>
        </w:rPr>
        <w:lastRenderedPageBreak/>
        <w:t>Программная реализация модуля составления гипотез</w:t>
      </w:r>
      <w:bookmarkEnd w:id="59"/>
    </w:p>
    <w:p w:rsidR="00B647CF" w:rsidRDefault="00B647CF" w:rsidP="00B647CF">
      <w:pPr>
        <w:rPr>
          <w:lang w:val="ru-RU"/>
        </w:rPr>
      </w:pPr>
      <w:r w:rsidRPr="00544AF0">
        <w:rPr>
          <w:lang w:val="ru-RU"/>
        </w:rPr>
        <w:tab/>
      </w:r>
      <w:r>
        <w:rPr>
          <w:lang w:val="ru-RU"/>
        </w:rPr>
        <w:t xml:space="preserve">Как было сказано ранее, метод генерации гипотез пользовательского ввода основан на анализе синтаксического дерева исходного предложение. Такое синтаксическое дерево было решено строить средствами библиотеки </w:t>
      </w:r>
      <w:r w:rsidRPr="00B647CF">
        <w:rPr>
          <w:b/>
        </w:rPr>
        <w:t>Stanford</w:t>
      </w:r>
      <w:r w:rsidRPr="00B647CF">
        <w:rPr>
          <w:b/>
          <w:lang w:val="ru-RU"/>
        </w:rPr>
        <w:t xml:space="preserve"> </w:t>
      </w:r>
      <w:r w:rsidRPr="00B647CF">
        <w:rPr>
          <w:b/>
        </w:rPr>
        <w:t>CoreNLP</w:t>
      </w:r>
      <w:r>
        <w:rPr>
          <w:lang w:val="ru-RU"/>
        </w:rPr>
        <w:t xml:space="preserve">, а именно при помощи синтаксического анализатора предложений </w:t>
      </w:r>
      <w:r>
        <w:t>The</w:t>
      </w:r>
      <w:r w:rsidRPr="00B647CF">
        <w:rPr>
          <w:lang w:val="ru-RU"/>
        </w:rPr>
        <w:t xml:space="preserve"> </w:t>
      </w:r>
      <w:r>
        <w:t>Stanford</w:t>
      </w:r>
      <w:r w:rsidRPr="00B647CF">
        <w:rPr>
          <w:lang w:val="ru-RU"/>
        </w:rPr>
        <w:t xml:space="preserve"> </w:t>
      </w:r>
      <w:r>
        <w:t>Parser</w:t>
      </w:r>
      <w:r>
        <w:rPr>
          <w:lang w:val="ru-RU"/>
        </w:rPr>
        <w:t xml:space="preserve">, входящего в эту библиотеку. Код данной библиотеки написан на языке высокого уровня </w:t>
      </w:r>
      <w:r>
        <w:t>Java</w:t>
      </w:r>
      <w:r>
        <w:rPr>
          <w:lang w:val="ru-RU"/>
        </w:rPr>
        <w:t xml:space="preserve"> и доступен под лицензией </w:t>
      </w:r>
      <w:r>
        <w:t>GPL</w:t>
      </w:r>
      <w:r w:rsidRPr="00B647CF">
        <w:rPr>
          <w:lang w:val="ru-RU"/>
        </w:rPr>
        <w:t xml:space="preserve"> </w:t>
      </w:r>
      <w:r>
        <w:rPr>
          <w:lang w:val="ru-RU"/>
        </w:rPr>
        <w:t xml:space="preserve">для использования в некоммерческих проектах. Так же существуют решения для подключения библиотеки к другим языкам, но было решено не использовать их, а реализовывать модуль генерации гипотез на языке </w:t>
      </w:r>
      <w:r>
        <w:t>Java</w:t>
      </w:r>
      <w:r>
        <w:rPr>
          <w:lang w:val="ru-RU"/>
        </w:rPr>
        <w:t xml:space="preserve">. </w:t>
      </w:r>
    </w:p>
    <w:p w:rsidR="00B647CF" w:rsidRDefault="00B647CF" w:rsidP="00B647CF">
      <w:pPr>
        <w:rPr>
          <w:lang w:val="ru-RU"/>
        </w:rPr>
      </w:pPr>
      <w:r>
        <w:rPr>
          <w:lang w:val="ru-RU"/>
        </w:rPr>
        <w:tab/>
        <w:t xml:space="preserve">Программная реализация проекта будет происходить в среде разработки </w:t>
      </w:r>
      <w:proofErr w:type="spellStart"/>
      <w:r w:rsidRPr="00B647CF">
        <w:t>IntelliJ</w:t>
      </w:r>
      <w:proofErr w:type="spellEnd"/>
      <w:r w:rsidRPr="00B647CF">
        <w:rPr>
          <w:lang w:val="ru-RU"/>
        </w:rPr>
        <w:t xml:space="preserve"> </w:t>
      </w:r>
      <w:r w:rsidRPr="00B647CF">
        <w:t>IDEA</w:t>
      </w:r>
      <w:r w:rsidRPr="00B647CF">
        <w:rPr>
          <w:lang w:val="ru-RU"/>
        </w:rPr>
        <w:t xml:space="preserve"> </w:t>
      </w:r>
      <w:r w:rsidRPr="00B647CF">
        <w:t>the</w:t>
      </w:r>
      <w:r w:rsidRPr="00B647CF">
        <w:rPr>
          <w:lang w:val="ru-RU"/>
        </w:rPr>
        <w:t xml:space="preserve"> </w:t>
      </w:r>
      <w:r w:rsidRPr="00B647CF">
        <w:t>Java</w:t>
      </w:r>
      <w:r w:rsidRPr="00B647CF">
        <w:rPr>
          <w:lang w:val="ru-RU"/>
        </w:rPr>
        <w:t xml:space="preserve"> </w:t>
      </w:r>
      <w:r w:rsidRPr="00B647CF">
        <w:t>IDE</w:t>
      </w:r>
      <w:r w:rsidRPr="00B647CF">
        <w:rPr>
          <w:lang w:val="ru-RU"/>
        </w:rPr>
        <w:t xml:space="preserve"> </w:t>
      </w:r>
      <w:r w:rsidR="0028649F">
        <w:rPr>
          <w:lang w:val="ru-RU"/>
        </w:rPr>
        <w:t>от компании</w:t>
      </w:r>
      <w:r w:rsidRPr="00B647CF">
        <w:rPr>
          <w:lang w:val="ru-RU"/>
        </w:rPr>
        <w:t xml:space="preserve"> </w:t>
      </w:r>
      <w:proofErr w:type="spellStart"/>
      <w:r w:rsidRPr="00B647CF">
        <w:t>JetBrains</w:t>
      </w:r>
      <w:proofErr w:type="spellEnd"/>
      <w:r w:rsidR="0028649F">
        <w:rPr>
          <w:lang w:val="ru-RU"/>
        </w:rPr>
        <w:t xml:space="preserve">, сборка проекта будет осуществляться инструментом для сборки </w:t>
      </w:r>
      <w:r w:rsidR="0028649F">
        <w:t>Java</w:t>
      </w:r>
      <w:r w:rsidR="0028649F" w:rsidRPr="0028649F">
        <w:rPr>
          <w:lang w:val="ru-RU"/>
        </w:rPr>
        <w:t xml:space="preserve"> </w:t>
      </w:r>
      <w:r w:rsidR="0028649F">
        <w:rPr>
          <w:lang w:val="ru-RU"/>
        </w:rPr>
        <w:t xml:space="preserve">проектов – </w:t>
      </w:r>
      <w:r w:rsidR="0028649F">
        <w:t>Maven</w:t>
      </w:r>
      <w:r w:rsidR="0028649F">
        <w:rPr>
          <w:lang w:val="ru-RU"/>
        </w:rPr>
        <w:t>.</w:t>
      </w:r>
    </w:p>
    <w:p w:rsidR="0028649F" w:rsidRDefault="0028649F" w:rsidP="00B647CF">
      <w:pPr>
        <w:rPr>
          <w:lang w:val="ru-RU"/>
        </w:rPr>
      </w:pPr>
      <w:r>
        <w:rPr>
          <w:lang w:val="ru-RU"/>
        </w:rPr>
        <w:lastRenderedPageBreak/>
        <w:tab/>
        <w:t xml:space="preserve">Для использования библиотеки </w:t>
      </w:r>
      <w:r>
        <w:t>Stanford</w:t>
      </w:r>
      <w:r w:rsidRPr="0028649F">
        <w:rPr>
          <w:lang w:val="ru-RU"/>
        </w:rPr>
        <w:t xml:space="preserve"> </w:t>
      </w:r>
      <w:proofErr w:type="spellStart"/>
      <w:r>
        <w:t>CoreNLP</w:t>
      </w:r>
      <w:proofErr w:type="spellEnd"/>
      <w:r w:rsidRPr="0028649F">
        <w:rPr>
          <w:lang w:val="ru-RU"/>
        </w:rPr>
        <w:t xml:space="preserve"> </w:t>
      </w:r>
      <w:r>
        <w:rPr>
          <w:lang w:val="ru-RU"/>
        </w:rPr>
        <w:t xml:space="preserve">в проекте достаточно добавить зависимости в файл описания сборки </w:t>
      </w:r>
      <w:r>
        <w:t>Maven</w:t>
      </w:r>
      <w:r w:rsidRPr="0028649F">
        <w:rPr>
          <w:lang w:val="ru-RU"/>
        </w:rPr>
        <w:t xml:space="preserve"> </w:t>
      </w:r>
      <w:r>
        <w:rPr>
          <w:lang w:val="ru-RU"/>
        </w:rPr>
        <w:t xml:space="preserve">– </w:t>
      </w:r>
      <w:proofErr w:type="spellStart"/>
      <w:r w:rsidRPr="0028649F">
        <w:rPr>
          <w:b/>
        </w:rPr>
        <w:t>pom</w:t>
      </w:r>
      <w:proofErr w:type="spellEnd"/>
      <w:r w:rsidRPr="0028649F">
        <w:rPr>
          <w:b/>
          <w:lang w:val="ru-RU"/>
        </w:rPr>
        <w:t>.</w:t>
      </w:r>
      <w:r w:rsidRPr="0028649F">
        <w:rPr>
          <w:b/>
        </w:rPr>
        <w:t>xml</w:t>
      </w:r>
      <w:r>
        <w:rPr>
          <w:lang w:val="ru-RU"/>
        </w:rPr>
        <w:t xml:space="preserve">. Файлы библиотеки автоматически загрузятся с официального сайта и станут доступны для использования в проекте. </w:t>
      </w:r>
    </w:p>
    <w:p w:rsidR="0028649F" w:rsidRPr="0028649F" w:rsidRDefault="0028649F" w:rsidP="00286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18"/>
          <w:szCs w:val="18"/>
        </w:rPr>
      </w:pPr>
      <w:r w:rsidRPr="0028649F">
        <w:rPr>
          <w:rFonts w:eastAsia="Times New Roman" w:cs="Times New Roman"/>
          <w:sz w:val="18"/>
          <w:szCs w:val="18"/>
        </w:rPr>
        <w:t>&lt;</w:t>
      </w:r>
      <w:proofErr w:type="gramStart"/>
      <w:r w:rsidRPr="0028649F">
        <w:rPr>
          <w:rFonts w:eastAsia="Times New Roman" w:cs="Times New Roman"/>
          <w:b/>
          <w:bCs/>
          <w:sz w:val="18"/>
          <w:szCs w:val="18"/>
        </w:rPr>
        <w:t>dependency</w:t>
      </w:r>
      <w:proofErr w:type="gramEnd"/>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edu.stanford.nlp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stanford-corenlp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version</w:t>
      </w:r>
      <w:r w:rsidRPr="0028649F">
        <w:rPr>
          <w:rFonts w:eastAsia="Times New Roman" w:cs="Times New Roman"/>
          <w:sz w:val="18"/>
          <w:szCs w:val="18"/>
        </w:rPr>
        <w:t>&gt;3.6.0&lt;/</w:t>
      </w:r>
      <w:r w:rsidRPr="0028649F">
        <w:rPr>
          <w:rFonts w:eastAsia="Times New Roman" w:cs="Times New Roman"/>
          <w:b/>
          <w:bCs/>
          <w:sz w:val="18"/>
          <w:szCs w:val="18"/>
        </w:rPr>
        <w:t>version</w:t>
      </w:r>
      <w:r w:rsidRPr="0028649F">
        <w:rPr>
          <w:rFonts w:eastAsia="Times New Roman" w:cs="Times New Roman"/>
          <w:sz w:val="18"/>
          <w:szCs w:val="18"/>
        </w:rPr>
        <w:t>&gt;</w:t>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r w:rsidRPr="0028649F">
        <w:rPr>
          <w:rFonts w:eastAsia="Times New Roman" w:cs="Times New Roman"/>
          <w:sz w:val="18"/>
          <w:szCs w:val="18"/>
        </w:rPr>
        <w:br/>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edu.stanford.nlp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stanford-corenlp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version</w:t>
      </w:r>
      <w:r w:rsidRPr="0028649F">
        <w:rPr>
          <w:rFonts w:eastAsia="Times New Roman" w:cs="Times New Roman"/>
          <w:sz w:val="18"/>
          <w:szCs w:val="18"/>
        </w:rPr>
        <w:t>&gt;3.6.0&lt;/</w:t>
      </w:r>
      <w:r w:rsidRPr="0028649F">
        <w:rPr>
          <w:rFonts w:eastAsia="Times New Roman" w:cs="Times New Roman"/>
          <w:b/>
          <w:bCs/>
          <w:sz w:val="18"/>
          <w:szCs w:val="18"/>
        </w:rPr>
        <w:t>version</w:t>
      </w:r>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classifier</w:t>
      </w:r>
      <w:r w:rsidRPr="0028649F">
        <w:rPr>
          <w:rFonts w:eastAsia="Times New Roman" w:cs="Times New Roman"/>
          <w:sz w:val="18"/>
          <w:szCs w:val="18"/>
        </w:rPr>
        <w:t>&gt;models&lt;/</w:t>
      </w:r>
      <w:r w:rsidRPr="0028649F">
        <w:rPr>
          <w:rFonts w:eastAsia="Times New Roman" w:cs="Times New Roman"/>
          <w:b/>
          <w:bCs/>
          <w:sz w:val="18"/>
          <w:szCs w:val="18"/>
        </w:rPr>
        <w:t>classifier</w:t>
      </w:r>
      <w:r w:rsidRPr="0028649F">
        <w:rPr>
          <w:rFonts w:eastAsia="Times New Roman" w:cs="Times New Roman"/>
          <w:sz w:val="18"/>
          <w:szCs w:val="18"/>
        </w:rPr>
        <w:t>&gt;</w:t>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p>
    <w:p w:rsidR="0028649F" w:rsidRDefault="0028649F" w:rsidP="00B647CF"/>
    <w:p w:rsidR="00544AF0" w:rsidRDefault="006F4D67" w:rsidP="006F4D67">
      <w:pPr>
        <w:pStyle w:val="Heading2"/>
        <w:numPr>
          <w:ilvl w:val="1"/>
          <w:numId w:val="2"/>
        </w:numPr>
        <w:rPr>
          <w:lang w:val="ru-RU"/>
        </w:rPr>
      </w:pPr>
      <w:r w:rsidRPr="004715C1">
        <w:t xml:space="preserve"> </w:t>
      </w:r>
      <w:bookmarkStart w:id="60" w:name="_Toc453336156"/>
      <w:r w:rsidR="00544AF0">
        <w:rPr>
          <w:lang w:val="ru-RU"/>
        </w:rPr>
        <w:t>Основной класс модуля</w:t>
      </w:r>
      <w:bookmarkEnd w:id="60"/>
    </w:p>
    <w:p w:rsidR="00452979" w:rsidRDefault="00544AF0" w:rsidP="00544AF0">
      <w:pPr>
        <w:rPr>
          <w:lang w:val="ru-RU"/>
        </w:rPr>
      </w:pPr>
      <w:r>
        <w:rPr>
          <w:lang w:val="ru-RU"/>
        </w:rPr>
        <w:tab/>
        <w:t xml:space="preserve">Основной класс модуля </w:t>
      </w:r>
      <w:proofErr w:type="spellStart"/>
      <w:r>
        <w:t>HypGenerator</w:t>
      </w:r>
      <w:proofErr w:type="spellEnd"/>
      <w:r w:rsidRPr="00452979">
        <w:rPr>
          <w:lang w:val="ru-RU"/>
        </w:rPr>
        <w:t xml:space="preserve"> </w:t>
      </w:r>
      <w:r w:rsidR="00452979">
        <w:rPr>
          <w:lang w:val="ru-RU"/>
        </w:rPr>
        <w:t xml:space="preserve">является входной точкой для всего алгоритма. В конструкторе этого класса происходит инициализация средств библиотеки </w:t>
      </w:r>
      <w:r w:rsidR="00452979">
        <w:t>Stanford</w:t>
      </w:r>
      <w:r w:rsidR="00452979" w:rsidRPr="00452979">
        <w:rPr>
          <w:lang w:val="ru-RU"/>
        </w:rPr>
        <w:t xml:space="preserve"> </w:t>
      </w:r>
      <w:r w:rsidR="00452979">
        <w:t>CoreNLP</w:t>
      </w:r>
      <w:r w:rsidR="00452979">
        <w:rPr>
          <w:lang w:val="ru-RU"/>
        </w:rPr>
        <w:t xml:space="preserve">, инициализация классов всех правил и вспомогательных инструментов. </w:t>
      </w:r>
    </w:p>
    <w:p w:rsidR="00544AF0" w:rsidRDefault="00452979" w:rsidP="00452979">
      <w:pPr>
        <w:ind w:firstLine="708"/>
        <w:rPr>
          <w:lang w:val="ru-RU"/>
        </w:rPr>
      </w:pPr>
      <w:r>
        <w:rPr>
          <w:lang w:val="ru-RU"/>
        </w:rPr>
        <w:t xml:space="preserve">Помимо конструктора класс содержит метод </w:t>
      </w:r>
      <w:proofErr w:type="spellStart"/>
      <w:r>
        <w:t>generateHypothesis</w:t>
      </w:r>
      <w:proofErr w:type="spellEnd"/>
      <w:r w:rsidRPr="00452979">
        <w:rPr>
          <w:lang w:val="ru-RU"/>
        </w:rPr>
        <w:t>(</w:t>
      </w:r>
      <w:r w:rsidRPr="00452979">
        <w:t>String</w:t>
      </w:r>
      <w:r w:rsidRPr="00452979">
        <w:rPr>
          <w:lang w:val="ru-RU"/>
        </w:rPr>
        <w:t xml:space="preserve"> </w:t>
      </w:r>
      <w:proofErr w:type="spellStart"/>
      <w:r w:rsidRPr="00452979">
        <w:t>inputSentence</w:t>
      </w:r>
      <w:proofErr w:type="spellEnd"/>
      <w:r w:rsidRPr="00452979">
        <w:rPr>
          <w:lang w:val="ru-RU"/>
        </w:rPr>
        <w:t>)</w:t>
      </w:r>
      <w:r>
        <w:rPr>
          <w:lang w:val="ru-RU"/>
        </w:rPr>
        <w:t xml:space="preserve">, принимающий в качестве входного параметра исходное предложение </w:t>
      </w:r>
      <w:r>
        <w:rPr>
          <w:lang w:val="ru-RU"/>
        </w:rPr>
        <w:lastRenderedPageBreak/>
        <w:t>пользователя и возвращающий список из гипотез, построенных на основе этого предложения. Метод генерации гипотез последовательно выполняет следующие операции:</w:t>
      </w:r>
    </w:p>
    <w:p w:rsidR="00452979" w:rsidRDefault="00452979" w:rsidP="00452979">
      <w:pPr>
        <w:pStyle w:val="ListParagraph"/>
        <w:numPr>
          <w:ilvl w:val="0"/>
          <w:numId w:val="8"/>
        </w:numPr>
        <w:ind w:left="0"/>
        <w:rPr>
          <w:lang w:val="ru-RU"/>
        </w:rPr>
      </w:pPr>
      <w:r>
        <w:rPr>
          <w:lang w:val="ru-RU"/>
        </w:rPr>
        <w:t xml:space="preserve">Применение к исходному предложению правил первичной обработки: </w:t>
      </w:r>
      <w:r w:rsidRPr="00452979">
        <w:rPr>
          <w:lang w:val="ru-RU"/>
        </w:rPr>
        <w:t>PunctuationRule</w:t>
      </w:r>
      <w:r>
        <w:rPr>
          <w:lang w:val="ru-RU"/>
        </w:rPr>
        <w:t xml:space="preserve">, </w:t>
      </w:r>
      <w:r w:rsidRPr="00452979">
        <w:rPr>
          <w:lang w:val="ru-RU"/>
        </w:rPr>
        <w:t>SProcessingRule</w:t>
      </w:r>
      <w:r>
        <w:rPr>
          <w:lang w:val="ru-RU"/>
        </w:rPr>
        <w:t xml:space="preserve">, </w:t>
      </w:r>
      <w:r w:rsidRPr="00452979">
        <w:rPr>
          <w:lang w:val="ru-RU"/>
        </w:rPr>
        <w:t>NumberProcessingRule</w:t>
      </w:r>
      <w:r>
        <w:rPr>
          <w:lang w:val="ru-RU"/>
        </w:rPr>
        <w:t>.</w:t>
      </w:r>
    </w:p>
    <w:p w:rsidR="00452979" w:rsidRDefault="00452979" w:rsidP="00452979">
      <w:pPr>
        <w:pStyle w:val="ListParagraph"/>
        <w:numPr>
          <w:ilvl w:val="0"/>
          <w:numId w:val="8"/>
        </w:numPr>
        <w:ind w:left="0"/>
        <w:rPr>
          <w:lang w:val="ru-RU"/>
        </w:rPr>
      </w:pPr>
      <w:r>
        <w:rPr>
          <w:lang w:val="ru-RU"/>
        </w:rPr>
        <w:t xml:space="preserve">Формирование на основе обработанного предложения исходной (оригинальной) гипотезы средствами синтаксического анализатора и добавление ее в список сформированных гипотез – </w:t>
      </w:r>
      <w:proofErr w:type="spellStart"/>
      <w:r>
        <w:t>resultList</w:t>
      </w:r>
      <w:proofErr w:type="spellEnd"/>
      <w:r>
        <w:rPr>
          <w:lang w:val="ru-RU"/>
        </w:rPr>
        <w:t>. Достоверность исходной гипотезы считается равной единице</w:t>
      </w:r>
      <w:r w:rsidR="006F4D67">
        <w:rPr>
          <w:lang w:val="ru-RU"/>
        </w:rPr>
        <w:t xml:space="preserve"> или задается входным параметром</w:t>
      </w:r>
      <w:r>
        <w:rPr>
          <w:lang w:val="ru-RU"/>
        </w:rPr>
        <w:t>.</w:t>
      </w:r>
    </w:p>
    <w:p w:rsidR="00452979" w:rsidRDefault="00452979" w:rsidP="00452979">
      <w:pPr>
        <w:pStyle w:val="ListParagraph"/>
        <w:numPr>
          <w:ilvl w:val="0"/>
          <w:numId w:val="8"/>
        </w:numPr>
        <w:ind w:left="0"/>
        <w:rPr>
          <w:lang w:val="ru-RU"/>
        </w:rPr>
      </w:pPr>
      <w:r>
        <w:rPr>
          <w:lang w:val="ru-RU"/>
        </w:rPr>
        <w:t>Последовательное применение к списку сформированных гипотез всех правил семантического сокращения предложения и обновление списка гипотез после применения каждого правила.</w:t>
      </w:r>
    </w:p>
    <w:p w:rsidR="006F4D67" w:rsidRDefault="006F4D67" w:rsidP="00452979">
      <w:pPr>
        <w:pStyle w:val="ListParagraph"/>
        <w:numPr>
          <w:ilvl w:val="0"/>
          <w:numId w:val="8"/>
        </w:numPr>
        <w:ind w:left="0"/>
        <w:rPr>
          <w:lang w:val="ru-RU"/>
        </w:rPr>
      </w:pPr>
      <w:r>
        <w:rPr>
          <w:lang w:val="ru-RU"/>
        </w:rPr>
        <w:t>Удаление из списка гипотез повторяющихся предложений после применения каждого из правил семантического сокращения.</w:t>
      </w:r>
    </w:p>
    <w:p w:rsidR="00452979" w:rsidRDefault="00452979" w:rsidP="00452979">
      <w:pPr>
        <w:pStyle w:val="ListParagraph"/>
        <w:numPr>
          <w:ilvl w:val="0"/>
          <w:numId w:val="8"/>
        </w:numPr>
        <w:ind w:left="0"/>
        <w:rPr>
          <w:lang w:val="ru-RU"/>
        </w:rPr>
      </w:pPr>
      <w:r>
        <w:rPr>
          <w:lang w:val="ru-RU"/>
        </w:rPr>
        <w:t>Сортировка списка гипотез по убыванию значения достоверности каждой из гипотез.</w:t>
      </w:r>
    </w:p>
    <w:p w:rsidR="00452979" w:rsidRDefault="00452979" w:rsidP="00452979">
      <w:pPr>
        <w:pStyle w:val="ListParagraph"/>
        <w:numPr>
          <w:ilvl w:val="0"/>
          <w:numId w:val="8"/>
        </w:numPr>
        <w:ind w:left="0"/>
        <w:rPr>
          <w:lang w:val="ru-RU"/>
        </w:rPr>
      </w:pPr>
      <w:r>
        <w:rPr>
          <w:lang w:val="ru-RU"/>
        </w:rPr>
        <w:lastRenderedPageBreak/>
        <w:t>Возвращение списка сформированных гипотез пользовательского ввода.</w:t>
      </w:r>
    </w:p>
    <w:p w:rsidR="00DA4AA7" w:rsidRDefault="00DA4AA7" w:rsidP="00DA4AA7">
      <w:pPr>
        <w:ind w:firstLine="708"/>
        <w:rPr>
          <w:lang w:val="ru-RU"/>
        </w:rPr>
      </w:pPr>
      <w:r>
        <w:rPr>
          <w:lang w:val="ru-RU"/>
        </w:rPr>
        <w:t>Программный код реализации основного класса модуля генерации гипотез поль</w:t>
      </w:r>
      <w:r w:rsidR="006F4D67">
        <w:rPr>
          <w:lang w:val="ru-RU"/>
        </w:rPr>
        <w:t>зовательского ввода приведен в П</w:t>
      </w:r>
      <w:r>
        <w:rPr>
          <w:lang w:val="ru-RU"/>
        </w:rPr>
        <w:t>риложении №1 данной работы.</w:t>
      </w:r>
    </w:p>
    <w:p w:rsidR="00DA4AA7" w:rsidRDefault="006E55CC" w:rsidP="006F4D67">
      <w:pPr>
        <w:pStyle w:val="Heading2"/>
        <w:numPr>
          <w:ilvl w:val="1"/>
          <w:numId w:val="2"/>
        </w:numPr>
        <w:rPr>
          <w:lang w:val="ru-RU"/>
        </w:rPr>
      </w:pPr>
      <w:bookmarkStart w:id="61" w:name="_Toc453336157"/>
      <w:ins w:id="62" w:author="fr" w:date="2016-06-10T17:50:00Z">
        <w:r>
          <w:rPr>
            <w:lang w:val="ru-RU"/>
          </w:rPr>
          <w:t xml:space="preserve"> </w:t>
        </w:r>
      </w:ins>
      <w:r w:rsidR="000E7A2F">
        <w:rPr>
          <w:lang w:val="ru-RU"/>
        </w:rPr>
        <w:t>Класс гипотезы пользовательского ввода</w:t>
      </w:r>
      <w:bookmarkEnd w:id="61"/>
    </w:p>
    <w:p w:rsidR="000E7A2F" w:rsidRDefault="000E7A2F" w:rsidP="000E7A2F">
      <w:pPr>
        <w:rPr>
          <w:lang w:val="ru-RU"/>
        </w:rPr>
      </w:pPr>
      <w:r>
        <w:rPr>
          <w:lang w:val="ru-RU"/>
        </w:rPr>
        <w:tab/>
        <w:t xml:space="preserve">Все методы и классы </w:t>
      </w:r>
      <w:r w:rsidR="00E1394A">
        <w:rPr>
          <w:lang w:val="ru-RU"/>
        </w:rPr>
        <w:t>реализуемого</w:t>
      </w:r>
      <w:r>
        <w:rPr>
          <w:lang w:val="ru-RU"/>
        </w:rPr>
        <w:t xml:space="preserve"> модуля оперируют объектами элементарного класса </w:t>
      </w:r>
      <w:proofErr w:type="spellStart"/>
      <w:r>
        <w:t>InputHypothesis</w:t>
      </w:r>
      <w:proofErr w:type="spellEnd"/>
      <w:r w:rsidR="00E1394A">
        <w:rPr>
          <w:lang w:val="ru-RU"/>
        </w:rPr>
        <w:t xml:space="preserve">. Этот класс описывает гипотезу пользовательского ввода и содержит два поля: </w:t>
      </w:r>
      <w:proofErr w:type="spellStart"/>
      <w:r w:rsidR="00E1394A" w:rsidRPr="00E1394A">
        <w:rPr>
          <w:b/>
        </w:rPr>
        <w:t>hTree</w:t>
      </w:r>
      <w:proofErr w:type="spellEnd"/>
      <w:r w:rsidR="00E1394A" w:rsidRPr="00E1394A">
        <w:rPr>
          <w:lang w:val="ru-RU"/>
        </w:rPr>
        <w:t xml:space="preserve"> </w:t>
      </w:r>
      <w:r w:rsidR="00E1394A">
        <w:rPr>
          <w:lang w:val="ru-RU"/>
        </w:rPr>
        <w:t>–</w:t>
      </w:r>
      <w:r w:rsidR="00E1394A" w:rsidRPr="00E1394A">
        <w:rPr>
          <w:lang w:val="ru-RU"/>
        </w:rPr>
        <w:t xml:space="preserve"> </w:t>
      </w:r>
      <w:r w:rsidR="00E1394A">
        <w:rPr>
          <w:lang w:val="ru-RU"/>
        </w:rPr>
        <w:t xml:space="preserve">синтаксическое дерево гипотезы и </w:t>
      </w:r>
      <w:proofErr w:type="spellStart"/>
      <w:r w:rsidR="00E1394A" w:rsidRPr="00E1394A">
        <w:rPr>
          <w:b/>
        </w:rPr>
        <w:t>hConfidence</w:t>
      </w:r>
      <w:proofErr w:type="spellEnd"/>
      <w:r w:rsidR="00E1394A" w:rsidRPr="00E1394A">
        <w:rPr>
          <w:lang w:val="ru-RU"/>
        </w:rPr>
        <w:t xml:space="preserve"> </w:t>
      </w:r>
      <w:r w:rsidR="00E1394A">
        <w:rPr>
          <w:lang w:val="ru-RU"/>
        </w:rPr>
        <w:t>–</w:t>
      </w:r>
      <w:r w:rsidR="00E1394A" w:rsidRPr="00E1394A">
        <w:rPr>
          <w:lang w:val="ru-RU"/>
        </w:rPr>
        <w:t xml:space="preserve"> </w:t>
      </w:r>
      <w:r w:rsidR="00E1394A">
        <w:rPr>
          <w:lang w:val="ru-RU"/>
        </w:rPr>
        <w:t xml:space="preserve">экземпляр класса </w:t>
      </w:r>
      <w:r w:rsidR="00E1394A" w:rsidRPr="00E1394A">
        <w:rPr>
          <w:lang w:val="ru-RU"/>
        </w:rPr>
        <w:t>HypothesisConfidence</w:t>
      </w:r>
      <w:r w:rsidR="00E1394A">
        <w:rPr>
          <w:lang w:val="ru-RU"/>
        </w:rPr>
        <w:t>, описывающего достоверность гипотезы и содержащий методы для ее изменения и обновления.</w:t>
      </w:r>
    </w:p>
    <w:p w:rsidR="00E1394A" w:rsidRDefault="00E1394A" w:rsidP="000E7A2F">
      <w:pPr>
        <w:rPr>
          <w:lang w:val="ru-RU"/>
        </w:rPr>
      </w:pPr>
      <w:r>
        <w:rPr>
          <w:lang w:val="ru-RU"/>
        </w:rPr>
        <w:tab/>
        <w:t xml:space="preserve">Конструктор класса </w:t>
      </w:r>
      <w:proofErr w:type="spellStart"/>
      <w:r>
        <w:t>InputHypothesis</w:t>
      </w:r>
      <w:proofErr w:type="spellEnd"/>
      <w:r>
        <w:rPr>
          <w:lang w:val="ru-RU"/>
        </w:rPr>
        <w:t xml:space="preserve"> принимает два параметра – синтаксическое дерево (экземпляр класса </w:t>
      </w:r>
      <w:r>
        <w:t>Tree</w:t>
      </w:r>
      <w:r w:rsidRPr="00E1394A">
        <w:rPr>
          <w:lang w:val="ru-RU"/>
        </w:rPr>
        <w:t xml:space="preserve"> </w:t>
      </w:r>
      <w:r>
        <w:rPr>
          <w:lang w:val="ru-RU"/>
        </w:rPr>
        <w:t xml:space="preserve">библиотеки </w:t>
      </w:r>
      <w:r>
        <w:t>Stanford</w:t>
      </w:r>
      <w:r w:rsidRPr="00E1394A">
        <w:rPr>
          <w:lang w:val="ru-RU"/>
        </w:rPr>
        <w:t xml:space="preserve"> </w:t>
      </w:r>
      <w:proofErr w:type="spellStart"/>
      <w:r>
        <w:t>CoreNLP</w:t>
      </w:r>
      <w:proofErr w:type="spellEnd"/>
      <w:r>
        <w:rPr>
          <w:lang w:val="ru-RU"/>
        </w:rPr>
        <w:t>)</w:t>
      </w:r>
      <w:r w:rsidRPr="00E1394A">
        <w:rPr>
          <w:lang w:val="ru-RU"/>
        </w:rPr>
        <w:t xml:space="preserve">  </w:t>
      </w:r>
      <w:r>
        <w:rPr>
          <w:lang w:val="ru-RU"/>
        </w:rPr>
        <w:t xml:space="preserve">и исходное значение достоверности гипотезы (либо экземпляр класса </w:t>
      </w:r>
      <w:r w:rsidRPr="00E1394A">
        <w:rPr>
          <w:lang w:val="ru-RU"/>
        </w:rPr>
        <w:t>HypothesisConfidence</w:t>
      </w:r>
      <w:r>
        <w:rPr>
          <w:lang w:val="ru-RU"/>
        </w:rPr>
        <w:t>).</w:t>
      </w:r>
    </w:p>
    <w:p w:rsidR="00E1394A" w:rsidRDefault="00E1394A" w:rsidP="000E7A2F">
      <w:pPr>
        <w:rPr>
          <w:lang w:val="ru-RU"/>
        </w:rPr>
      </w:pPr>
      <w:r>
        <w:rPr>
          <w:lang w:val="ru-RU"/>
        </w:rPr>
        <w:tab/>
        <w:t xml:space="preserve">Помимо этого реализован метод для сравнения объектов данного класса для сортировки списка </w:t>
      </w:r>
      <w:r>
        <w:rPr>
          <w:lang w:val="ru-RU"/>
        </w:rPr>
        <w:lastRenderedPageBreak/>
        <w:t>сформированных гипотез. Сравнение объектов происходит путем сравнения значений достоверностей этих гипотез.</w:t>
      </w:r>
    </w:p>
    <w:p w:rsidR="00E1394A" w:rsidRDefault="00E1394A" w:rsidP="000E7A2F">
      <w:pPr>
        <w:rPr>
          <w:lang w:val="ru-RU"/>
        </w:rPr>
      </w:pPr>
      <w:r>
        <w:rPr>
          <w:lang w:val="ru-RU"/>
        </w:rPr>
        <w:tab/>
        <w:t xml:space="preserve">Класс, описывающий достоверность гипотезы, - </w:t>
      </w:r>
      <w:r w:rsidRPr="007A4514">
        <w:rPr>
          <w:b/>
          <w:lang w:val="ru-RU"/>
        </w:rPr>
        <w:t>HypothesisConfidence</w:t>
      </w:r>
      <w:r>
        <w:rPr>
          <w:lang w:val="ru-RU"/>
        </w:rPr>
        <w:t xml:space="preserve"> содержит в себе три поля – число слов в гипотезе (</w:t>
      </w:r>
      <w:proofErr w:type="spellStart"/>
      <w:r>
        <w:t>wordCount</w:t>
      </w:r>
      <w:proofErr w:type="spellEnd"/>
      <w:r>
        <w:rPr>
          <w:lang w:val="ru-RU"/>
        </w:rPr>
        <w:t>), г</w:t>
      </w:r>
      <w:r w:rsidR="007A4514">
        <w:rPr>
          <w:lang w:val="ru-RU"/>
        </w:rPr>
        <w:t xml:space="preserve">лубина </w:t>
      </w:r>
      <w:r w:rsidR="00E5601B">
        <w:rPr>
          <w:lang w:val="ru-RU"/>
        </w:rPr>
        <w:t xml:space="preserve">синтаксического </w:t>
      </w:r>
      <w:r w:rsidR="007A4514">
        <w:rPr>
          <w:lang w:val="ru-RU"/>
        </w:rPr>
        <w:t>дерева</w:t>
      </w:r>
      <w:r w:rsidRPr="00E1394A">
        <w:rPr>
          <w:lang w:val="ru-RU"/>
        </w:rPr>
        <w:t xml:space="preserve"> </w:t>
      </w:r>
      <w:r w:rsidR="007A4514">
        <w:rPr>
          <w:lang w:val="ru-RU"/>
        </w:rPr>
        <w:t>(</w:t>
      </w:r>
      <w:proofErr w:type="spellStart"/>
      <w:r>
        <w:t>treeDeep</w:t>
      </w:r>
      <w:proofErr w:type="spellEnd"/>
      <w:r w:rsidR="007A4514">
        <w:rPr>
          <w:lang w:val="ru-RU"/>
        </w:rPr>
        <w:t>), значение достоверности</w:t>
      </w:r>
      <w:r w:rsidRPr="00E1394A">
        <w:rPr>
          <w:lang w:val="ru-RU"/>
        </w:rPr>
        <w:t xml:space="preserve"> </w:t>
      </w:r>
      <w:r w:rsidR="007A4514">
        <w:rPr>
          <w:lang w:val="ru-RU"/>
        </w:rPr>
        <w:t>(</w:t>
      </w:r>
      <w:r>
        <w:t>confidence</w:t>
      </w:r>
      <w:r w:rsidR="007A4514">
        <w:rPr>
          <w:lang w:val="ru-RU"/>
        </w:rPr>
        <w:t xml:space="preserve">). Каждое из этих полей используется для расчета нового значения достоверности в методе этого класса </w:t>
      </w:r>
      <w:proofErr w:type="spellStart"/>
      <w:r w:rsidR="007A4514">
        <w:t>updateConfidence</w:t>
      </w:r>
      <w:proofErr w:type="spellEnd"/>
      <w:r w:rsidR="007A4514">
        <w:rPr>
          <w:lang w:val="ru-RU"/>
        </w:rPr>
        <w:t>.</w:t>
      </w:r>
      <w:r w:rsidR="00E5601B">
        <w:rPr>
          <w:lang w:val="ru-RU"/>
        </w:rPr>
        <w:t xml:space="preserve"> </w:t>
      </w:r>
    </w:p>
    <w:p w:rsidR="00E5601B" w:rsidRDefault="00E5601B" w:rsidP="006F4D67">
      <w:pPr>
        <w:ind w:firstLine="708"/>
        <w:rPr>
          <w:lang w:val="ru-RU"/>
        </w:rPr>
      </w:pPr>
      <w:r>
        <w:rPr>
          <w:lang w:val="ru-RU"/>
        </w:rPr>
        <w:t>Программный код реализации</w:t>
      </w:r>
      <w:r w:rsidR="006F4D67">
        <w:rPr>
          <w:lang w:val="ru-RU"/>
        </w:rPr>
        <w:t xml:space="preserve"> этих классов также приведен в Приложении №2</w:t>
      </w:r>
      <w:r w:rsidR="00834A54">
        <w:rPr>
          <w:lang w:val="ru-RU"/>
        </w:rPr>
        <w:t xml:space="preserve"> и в Приложении № 3</w:t>
      </w:r>
      <w:r w:rsidR="006F4D67">
        <w:rPr>
          <w:lang w:val="ru-RU"/>
        </w:rPr>
        <w:t xml:space="preserve"> данной работы.</w:t>
      </w:r>
    </w:p>
    <w:p w:rsidR="00E5601B" w:rsidRDefault="006E55CC" w:rsidP="006F4D67">
      <w:pPr>
        <w:pStyle w:val="Heading2"/>
        <w:numPr>
          <w:ilvl w:val="1"/>
          <w:numId w:val="2"/>
        </w:numPr>
        <w:rPr>
          <w:lang w:val="ru-RU"/>
        </w:rPr>
      </w:pPr>
      <w:bookmarkStart w:id="63" w:name="_Toc453336158"/>
      <w:ins w:id="64" w:author="fr" w:date="2016-06-10T17:51:00Z">
        <w:r>
          <w:rPr>
            <w:lang w:val="ru-RU"/>
          </w:rPr>
          <w:t xml:space="preserve"> </w:t>
        </w:r>
      </w:ins>
      <w:r w:rsidR="00E5601B">
        <w:rPr>
          <w:lang w:val="ru-RU"/>
        </w:rPr>
        <w:t>Реализация правил семантического сокращения</w:t>
      </w:r>
      <w:bookmarkEnd w:id="63"/>
    </w:p>
    <w:p w:rsidR="009E7536" w:rsidRDefault="00E5601B" w:rsidP="000E7A2F">
      <w:pPr>
        <w:rPr>
          <w:lang w:val="ru-RU"/>
        </w:rPr>
      </w:pPr>
      <w:r>
        <w:rPr>
          <w:lang w:val="ru-RU"/>
        </w:rPr>
        <w:tab/>
        <w:t>В разделе «</w:t>
      </w:r>
      <w:r w:rsidRPr="00E5601B">
        <w:rPr>
          <w:lang w:val="ru-RU"/>
        </w:rPr>
        <w:t>Разработка метода генерации гипотез пользовательского ввода</w:t>
      </w:r>
      <w:r>
        <w:rPr>
          <w:lang w:val="ru-RU"/>
        </w:rPr>
        <w:t xml:space="preserve">» было сформулировано 12 правил семантического сокращения предложений, которые формируют новые гипотезы пользовательского ввода. Для того чтобы алгоритм был легко расширяем и была возможность простого добавления новых правил в </w:t>
      </w:r>
      <w:r>
        <w:rPr>
          <w:lang w:val="ru-RU"/>
        </w:rPr>
        <w:lastRenderedPageBreak/>
        <w:t xml:space="preserve">систему – было решено каждое правило реализовывать в виде отдельного класса. Помимо этого все классы, описывающие программную реализацию правил, наследуются от общего предка – класса </w:t>
      </w:r>
      <w:proofErr w:type="spellStart"/>
      <w:r w:rsidRPr="00E5601B">
        <w:rPr>
          <w:b/>
        </w:rPr>
        <w:t>BaseHypothesisRule</w:t>
      </w:r>
      <w:proofErr w:type="spellEnd"/>
      <w:r w:rsidRPr="00E5601B">
        <w:rPr>
          <w:lang w:val="ru-RU"/>
        </w:rPr>
        <w:t xml:space="preserve">. </w:t>
      </w:r>
      <w:r>
        <w:rPr>
          <w:lang w:val="ru-RU"/>
        </w:rPr>
        <w:t xml:space="preserve">Такая структура проекта позволяет привести объект любого класса из правил к общему предку и хранить все экземпляры этих классов в одном массиве (смотри реализацию класса </w:t>
      </w:r>
      <w:r w:rsidRPr="00E5601B">
        <w:rPr>
          <w:lang w:val="ru-RU"/>
        </w:rPr>
        <w:t>HypGenerator</w:t>
      </w:r>
      <w:r>
        <w:rPr>
          <w:lang w:val="ru-RU"/>
        </w:rPr>
        <w:t>).</w:t>
      </w:r>
    </w:p>
    <w:p w:rsidR="009E7536" w:rsidRDefault="009E7536" w:rsidP="000E7A2F">
      <w:pPr>
        <w:rPr>
          <w:lang w:val="ru-RU"/>
        </w:rPr>
      </w:pPr>
      <w:r>
        <w:rPr>
          <w:lang w:val="ru-RU"/>
        </w:rPr>
        <w:tab/>
        <w:t xml:space="preserve">Класс </w:t>
      </w:r>
      <w:r w:rsidRPr="009E7536">
        <w:rPr>
          <w:lang w:val="ru-RU"/>
        </w:rPr>
        <w:t>BaseHypothesisRule</w:t>
      </w:r>
      <w:r>
        <w:rPr>
          <w:lang w:val="ru-RU"/>
        </w:rPr>
        <w:t xml:space="preserve"> содержит несколько методов:</w:t>
      </w:r>
    </w:p>
    <w:p w:rsidR="009E7536" w:rsidRDefault="009E7536" w:rsidP="003A4752">
      <w:pPr>
        <w:pStyle w:val="ListParagraph"/>
        <w:numPr>
          <w:ilvl w:val="0"/>
          <w:numId w:val="9"/>
        </w:numPr>
        <w:ind w:left="426" w:hanging="426"/>
        <w:rPr>
          <w:lang w:val="ru-RU"/>
        </w:rPr>
      </w:pPr>
      <w:r w:rsidRPr="009E7536">
        <w:rPr>
          <w:lang w:val="ru-RU"/>
        </w:rPr>
        <w:t>getRuleName</w:t>
      </w:r>
      <w:r>
        <w:rPr>
          <w:lang w:val="ru-RU"/>
        </w:rPr>
        <w:t>() – возвращает название правила. Используется для отладки и выведения информации на экран.</w:t>
      </w:r>
    </w:p>
    <w:p w:rsidR="009E7536" w:rsidRDefault="009E7536" w:rsidP="003A4752">
      <w:pPr>
        <w:pStyle w:val="ListParagraph"/>
        <w:numPr>
          <w:ilvl w:val="0"/>
          <w:numId w:val="9"/>
        </w:numPr>
        <w:ind w:left="426" w:hanging="426"/>
        <w:rPr>
          <w:lang w:val="ru-RU"/>
        </w:rPr>
      </w:pPr>
      <w:r w:rsidRPr="009E7536">
        <w:rPr>
          <w:lang w:val="ru-RU"/>
        </w:rPr>
        <w:t>cleanHypothesisList</w:t>
      </w:r>
      <w:r>
        <w:rPr>
          <w:lang w:val="ru-RU"/>
        </w:rPr>
        <w:t>(</w:t>
      </w:r>
      <w:r w:rsidRPr="009E7536">
        <w:rPr>
          <w:lang w:val="ru-RU"/>
        </w:rPr>
        <w:t>List&lt;InputHypothesis&gt;</w:t>
      </w:r>
      <w:r>
        <w:rPr>
          <w:lang w:val="ru-RU"/>
        </w:rPr>
        <w:t xml:space="preserve">) – метод удаляет из заданного списка гипотез повторяющиеся предложения. Определение повторов происходит путем преобразования синтаксического дерева каждой гипотезы в строку и сравнения этих строк между собой. В случае обнаружения повтора – удаляется гипотеза с </w:t>
      </w:r>
      <w:r w:rsidRPr="009E7536">
        <w:rPr>
          <w:b/>
          <w:lang w:val="ru-RU"/>
        </w:rPr>
        <w:t>большим</w:t>
      </w:r>
      <w:r>
        <w:rPr>
          <w:lang w:val="ru-RU"/>
        </w:rPr>
        <w:t xml:space="preserve"> значением достоверности.</w:t>
      </w:r>
    </w:p>
    <w:p w:rsidR="009E7536" w:rsidRDefault="009E7536" w:rsidP="003A4752">
      <w:pPr>
        <w:pStyle w:val="ListParagraph"/>
        <w:numPr>
          <w:ilvl w:val="0"/>
          <w:numId w:val="9"/>
        </w:numPr>
        <w:ind w:left="426" w:hanging="426"/>
        <w:rPr>
          <w:lang w:val="ru-RU"/>
        </w:rPr>
      </w:pPr>
      <w:r w:rsidRPr="009E7536">
        <w:rPr>
          <w:lang w:val="ru-RU"/>
        </w:rPr>
        <w:lastRenderedPageBreak/>
        <w:t>getNewTree(Tree</w:t>
      </w:r>
      <w:r>
        <w:rPr>
          <w:lang w:val="ru-RU"/>
        </w:rPr>
        <w:t>) – метод формирует новое дерево на основе исходного. Подобная процедура необходима по той причине, что после вычеркивания грамматических конструкций из дерева оно теряет свою семантическую целостность, и дальнейшее применение других правил не приносит никакого результата. Поэтому после формирования каждой гипотезы в качестве ее синтаксического дерева используется вновь сформированное этим методом дерево.</w:t>
      </w:r>
    </w:p>
    <w:p w:rsidR="009E7536" w:rsidRPr="00AF51C4" w:rsidRDefault="009E7536" w:rsidP="003A4752">
      <w:pPr>
        <w:pStyle w:val="ListParagraph"/>
        <w:numPr>
          <w:ilvl w:val="0"/>
          <w:numId w:val="9"/>
        </w:numPr>
        <w:ind w:left="426" w:hanging="426"/>
        <w:rPr>
          <w:lang w:val="ru-RU"/>
        </w:rPr>
      </w:pPr>
      <w:r w:rsidRPr="009E7536">
        <w:rPr>
          <w:lang w:val="ru-RU"/>
        </w:rPr>
        <w:t>getHypothesis(List&lt;InputHypothesis&gt;</w:t>
      </w:r>
      <w:r>
        <w:rPr>
          <w:lang w:val="ru-RU"/>
        </w:rPr>
        <w:t>) – основной функциональный метод для каждого правила. Его назначение – из списка входных гипотез сформировать новые и вернуть их в основной класс модуля. Данный метод переопределен в каждом наследующем классе с учетом правила семантического сокращения, которое реализует этот класс.</w:t>
      </w:r>
    </w:p>
    <w:p w:rsidR="009E7536" w:rsidRDefault="009E7536" w:rsidP="00AF51C4">
      <w:pPr>
        <w:pStyle w:val="ListParagraph"/>
        <w:ind w:left="0" w:firstLine="708"/>
        <w:rPr>
          <w:lang w:val="ru-RU"/>
        </w:rPr>
      </w:pPr>
      <w:r>
        <w:rPr>
          <w:lang w:val="ru-RU"/>
        </w:rPr>
        <w:t xml:space="preserve">В свою очередь каждый из 13 классов, реализующих функционал того или иного правила семантического сокращения предложения, является потомком класса </w:t>
      </w:r>
      <w:r w:rsidRPr="009E7536">
        <w:rPr>
          <w:lang w:val="ru-RU"/>
        </w:rPr>
        <w:t>BaseHypothesisRule</w:t>
      </w:r>
      <w:r>
        <w:rPr>
          <w:lang w:val="ru-RU"/>
        </w:rPr>
        <w:t xml:space="preserve">, и в своей реализации переопределяет метод </w:t>
      </w:r>
      <w:r w:rsidRPr="009E7536">
        <w:rPr>
          <w:lang w:val="ru-RU"/>
        </w:rPr>
        <w:t>getHypothesis</w:t>
      </w:r>
      <w:r w:rsidR="00AF51C4">
        <w:rPr>
          <w:lang w:val="ru-RU"/>
        </w:rPr>
        <w:t xml:space="preserve">. </w:t>
      </w:r>
    </w:p>
    <w:p w:rsidR="009E7536" w:rsidRDefault="006E55CC" w:rsidP="00AF51C4">
      <w:pPr>
        <w:pStyle w:val="Heading2"/>
        <w:numPr>
          <w:ilvl w:val="1"/>
          <w:numId w:val="2"/>
        </w:numPr>
        <w:rPr>
          <w:lang w:val="ru-RU"/>
        </w:rPr>
      </w:pPr>
      <w:bookmarkStart w:id="65" w:name="_Toc453336159"/>
      <w:ins w:id="66" w:author="fr" w:date="2016-06-10T17:51:00Z">
        <w:r>
          <w:rPr>
            <w:lang w:val="ru-RU"/>
          </w:rPr>
          <w:lastRenderedPageBreak/>
          <w:t xml:space="preserve"> </w:t>
        </w:r>
      </w:ins>
      <w:r w:rsidR="002A3CDB">
        <w:rPr>
          <w:lang w:val="ru-RU"/>
        </w:rPr>
        <w:t>Вспомогательные и служебные классы</w:t>
      </w:r>
      <w:bookmarkEnd w:id="65"/>
    </w:p>
    <w:p w:rsidR="002A3CDB" w:rsidRDefault="002A3CDB" w:rsidP="002A3CDB">
      <w:pPr>
        <w:rPr>
          <w:lang w:val="ru-RU"/>
        </w:rPr>
      </w:pPr>
      <w:r>
        <w:rPr>
          <w:lang w:val="ru-RU"/>
        </w:rPr>
        <w:tab/>
        <w:t xml:space="preserve">Класс </w:t>
      </w:r>
      <w:r w:rsidRPr="002A3CDB">
        <w:rPr>
          <w:b/>
          <w:lang w:val="ru-RU"/>
        </w:rPr>
        <w:t>CoreNlpPipeline</w:t>
      </w:r>
      <w:r>
        <w:rPr>
          <w:lang w:val="ru-RU"/>
        </w:rPr>
        <w:t xml:space="preserve"> – является интерфейсом для удобной работы с методами библиотеки </w:t>
      </w:r>
      <w:r>
        <w:t>Stanford</w:t>
      </w:r>
      <w:r w:rsidRPr="002A3CDB">
        <w:rPr>
          <w:lang w:val="ru-RU"/>
        </w:rPr>
        <w:t xml:space="preserve"> </w:t>
      </w:r>
      <w:r>
        <w:t>CoreNLP</w:t>
      </w:r>
      <w:r>
        <w:rPr>
          <w:lang w:val="ru-RU"/>
        </w:rPr>
        <w:t xml:space="preserve">. В этом классе происходит инициализация этой библиотеки и написаны методы для обращения к ней, например методы формирования дерева из строки, содержащей предложение, или метод для формирования сразу списка деревьев, если в строке содержится несколько отдельных предложений. Создание подобного класса было вызвано необходимостью выполнения нескольких обращений к библиотеке для формирования синтаксического дерева, что было </w:t>
      </w:r>
      <w:r w:rsidR="00AF51C4">
        <w:rPr>
          <w:lang w:val="ru-RU"/>
        </w:rPr>
        <w:t xml:space="preserve">бы </w:t>
      </w:r>
      <w:r>
        <w:rPr>
          <w:lang w:val="ru-RU"/>
        </w:rPr>
        <w:t>неудобно делать в основном цикле программы.</w:t>
      </w:r>
    </w:p>
    <w:p w:rsidR="002A3CDB" w:rsidRDefault="002A3CDB" w:rsidP="002A3CDB">
      <w:pPr>
        <w:rPr>
          <w:lang w:val="ru-RU"/>
        </w:rPr>
      </w:pPr>
      <w:r>
        <w:rPr>
          <w:lang w:val="ru-RU"/>
        </w:rPr>
        <w:tab/>
        <w:t xml:space="preserve">Класс </w:t>
      </w:r>
      <w:r w:rsidRPr="002A3CDB">
        <w:rPr>
          <w:b/>
          <w:lang w:val="ru-RU"/>
        </w:rPr>
        <w:t>CoreNlpOutput</w:t>
      </w:r>
      <w:r>
        <w:rPr>
          <w:lang w:val="ru-RU"/>
        </w:rPr>
        <w:t xml:space="preserve"> испол</w:t>
      </w:r>
      <w:r w:rsidR="00AF51C4">
        <w:rPr>
          <w:lang w:val="ru-RU"/>
        </w:rPr>
        <w:t xml:space="preserve">ьзуется для обратной процедуры </w:t>
      </w:r>
      <w:r>
        <w:rPr>
          <w:lang w:val="ru-RU"/>
        </w:rPr>
        <w:t>- восстановления предложения по синтаксическому дереву. Алгоритм восстановления предложения на основе дерева был описан в разделе «</w:t>
      </w:r>
      <w:r w:rsidRPr="002A3CDB">
        <w:rPr>
          <w:lang w:val="ru-RU"/>
        </w:rPr>
        <w:t>Разработка метода генерации гипотез пользовательского ввода</w:t>
      </w:r>
      <w:r w:rsidR="00AF51C4">
        <w:rPr>
          <w:lang w:val="ru-RU"/>
        </w:rPr>
        <w:t xml:space="preserve">». </w:t>
      </w:r>
      <w:r>
        <w:rPr>
          <w:lang w:val="ru-RU"/>
        </w:rPr>
        <w:t>Так же в классе реализованы методы для вывода синтаксического дерева на экран, вывода на экран списка гипотез, которые используются на этапе отладки.</w:t>
      </w:r>
    </w:p>
    <w:p w:rsidR="002A3CDB" w:rsidRDefault="002A3CDB" w:rsidP="002A3CDB">
      <w:pPr>
        <w:rPr>
          <w:lang w:val="ru-RU"/>
        </w:rPr>
      </w:pPr>
      <w:r>
        <w:rPr>
          <w:lang w:val="ru-RU"/>
        </w:rPr>
        <w:lastRenderedPageBreak/>
        <w:tab/>
        <w:t xml:space="preserve">Класс </w:t>
      </w:r>
      <w:r w:rsidRPr="002A3CDB">
        <w:rPr>
          <w:b/>
          <w:lang w:val="ru-RU"/>
        </w:rPr>
        <w:t>CoreNlpConstants</w:t>
      </w:r>
      <w:r>
        <w:rPr>
          <w:lang w:val="ru-RU"/>
        </w:rPr>
        <w:t xml:space="preserve"> содержит в себе строковое описание констант, используемых в обозначениях грамматических конструкций и различных частей речи в синтаксических деревьях библиотеки </w:t>
      </w:r>
      <w:r>
        <w:t>Stanford</w:t>
      </w:r>
      <w:r w:rsidRPr="002A3CDB">
        <w:rPr>
          <w:lang w:val="ru-RU"/>
        </w:rPr>
        <w:t xml:space="preserve"> </w:t>
      </w:r>
      <w:r>
        <w:t>CoreNLP</w:t>
      </w:r>
      <w:r>
        <w:rPr>
          <w:lang w:val="ru-RU"/>
        </w:rPr>
        <w:t>. Так же в этом классе определены коэффициенты, которые используются для расчета значений достоверности гипотез, подробное описание и назначение этих констант приведено в следующей главе.</w:t>
      </w:r>
    </w:p>
    <w:p w:rsidR="00DC3774" w:rsidRDefault="00DC3774">
      <w:pPr>
        <w:spacing w:line="276" w:lineRule="auto"/>
        <w:jc w:val="left"/>
        <w:rPr>
          <w:lang w:val="ru-RU"/>
        </w:rPr>
      </w:pPr>
      <w:r>
        <w:rPr>
          <w:lang w:val="ru-RU"/>
        </w:rPr>
        <w:br w:type="page"/>
      </w:r>
    </w:p>
    <w:p w:rsidR="00DC3774" w:rsidRPr="004715C1" w:rsidRDefault="00AF51C4" w:rsidP="00AF51C4">
      <w:pPr>
        <w:pStyle w:val="Heading1"/>
        <w:rPr>
          <w:lang w:val="ru-RU"/>
        </w:rPr>
      </w:pPr>
      <w:bookmarkStart w:id="67" w:name="_Toc453336160"/>
      <w:r w:rsidRPr="004715C1">
        <w:rPr>
          <w:lang w:val="ru-RU"/>
        </w:rPr>
        <w:lastRenderedPageBreak/>
        <w:t xml:space="preserve">4. </w:t>
      </w:r>
      <w:r w:rsidR="00DC3774" w:rsidRPr="004715C1">
        <w:rPr>
          <w:lang w:val="ru-RU"/>
        </w:rPr>
        <w:t>Разработка метода оценки достоверности гипотезы</w:t>
      </w:r>
      <w:bookmarkEnd w:id="67"/>
    </w:p>
    <w:p w:rsidR="00DC3774" w:rsidRDefault="00DC3774" w:rsidP="00DC3774">
      <w:pPr>
        <w:rPr>
          <w:lang w:val="ru-RU"/>
        </w:rPr>
      </w:pPr>
      <w:r>
        <w:rPr>
          <w:lang w:val="ru-RU"/>
        </w:rPr>
        <w:tab/>
        <w:t xml:space="preserve">Любая система извлечения информации из произнесенного пользователем предложения принимает на вход список из наборов «гипотеза - ее достоверность». Подобный список гипотез и их достоверностей формируется программами распознавания человеческой речи и перевода ее в текст. Необходимость формирования нескольких гипотез произнесенной фразы вызвана тем, что системы распознавания речи работают, чаще всего, по принципу машинного обучения или на основе обучаемых нейронных сетей, а такие алгоритмы зачастую не могут дать однозначного ответа на вопрос – что сказал пользователь. Поэтому обычная схема работы голосовых помощников заключается в том, что на вход модуля выделения смысловой составляющей поступает набор гипотез с системы распознавания речи. При реализации моего проекта, а именно модуля формирования гипотез пользовательского ввода, было решено воспользоваться этой особенностью и «встроить» данный алгоритм между системой </w:t>
      </w:r>
      <w:r>
        <w:rPr>
          <w:lang w:val="ru-RU"/>
        </w:rPr>
        <w:lastRenderedPageBreak/>
        <w:t>распознавания речи и модулем извлечения семантического значения. Подобная интеграция заключается в расширении списка гипотез искусствен</w:t>
      </w:r>
      <w:r w:rsidR="00AF51C4">
        <w:rPr>
          <w:lang w:val="ru-RU"/>
        </w:rPr>
        <w:t xml:space="preserve">но сформированными гипотезами. </w:t>
      </w:r>
      <w:r>
        <w:rPr>
          <w:lang w:val="ru-RU"/>
        </w:rPr>
        <w:t xml:space="preserve">Так же было решено добавить в алгоритм формирования гипотез правило расчета достоверности искусственно сформированных гипотез, для того, чтобы </w:t>
      </w:r>
      <w:r w:rsidR="00241B45">
        <w:rPr>
          <w:lang w:val="ru-RU"/>
        </w:rPr>
        <w:t>модуль извлечения смысла мог оценить, насколько та или иная гипотеза соответствует изначальному предложению, произнесенному пользователем.</w:t>
      </w:r>
    </w:p>
    <w:p w:rsidR="00241B45" w:rsidRDefault="00241B45" w:rsidP="00DC3774">
      <w:pPr>
        <w:rPr>
          <w:lang w:val="ru-RU"/>
        </w:rPr>
      </w:pPr>
      <w:r>
        <w:rPr>
          <w:lang w:val="ru-RU"/>
        </w:rPr>
        <w:tab/>
        <w:t>Расчет достоверности для сформированных гипотез должен опираться на несколько основных принципов:</w:t>
      </w:r>
    </w:p>
    <w:p w:rsidR="00241B45" w:rsidRDefault="00241B45" w:rsidP="008A5880">
      <w:pPr>
        <w:pStyle w:val="ListParagraph"/>
        <w:numPr>
          <w:ilvl w:val="0"/>
          <w:numId w:val="10"/>
        </w:numPr>
        <w:ind w:left="426"/>
        <w:rPr>
          <w:lang w:val="ru-RU"/>
        </w:rPr>
      </w:pPr>
      <w:r>
        <w:rPr>
          <w:lang w:val="ru-RU"/>
        </w:rPr>
        <w:t>Достоверность вновь сформированной гипотезы не может быть ниже достоверности исходной гипотезы.</w:t>
      </w:r>
    </w:p>
    <w:p w:rsidR="00241B45" w:rsidRDefault="00241B45" w:rsidP="008A5880">
      <w:pPr>
        <w:pStyle w:val="ListParagraph"/>
        <w:numPr>
          <w:ilvl w:val="0"/>
          <w:numId w:val="10"/>
        </w:numPr>
        <w:ind w:left="426"/>
        <w:rPr>
          <w:lang w:val="ru-RU"/>
        </w:rPr>
      </w:pPr>
      <w:r>
        <w:rPr>
          <w:lang w:val="ru-RU"/>
        </w:rPr>
        <w:t>Достоверность гипотез должна оцениваться показателем от 0.0 до 1.0. Этого требуют все системы выделения смысловой составляющей из предложения.</w:t>
      </w:r>
    </w:p>
    <w:p w:rsidR="00241B45" w:rsidRDefault="00241B45" w:rsidP="008A5880">
      <w:pPr>
        <w:pStyle w:val="ListParagraph"/>
        <w:numPr>
          <w:ilvl w:val="0"/>
          <w:numId w:val="10"/>
        </w:numPr>
        <w:ind w:left="426"/>
        <w:rPr>
          <w:lang w:val="ru-RU"/>
        </w:rPr>
      </w:pPr>
      <w:r>
        <w:rPr>
          <w:lang w:val="ru-RU"/>
        </w:rPr>
        <w:t xml:space="preserve">Расчет достоверности гипотезы должен происходить с учетом количества вычеркнутых из </w:t>
      </w:r>
      <w:r>
        <w:rPr>
          <w:lang w:val="ru-RU"/>
        </w:rPr>
        <w:lastRenderedPageBreak/>
        <w:t>предложения слов. Чем больше слов вычёркивается при применении того или иного правила – тем ниже достоверность этой гипотезы.</w:t>
      </w:r>
    </w:p>
    <w:p w:rsidR="00241B45" w:rsidRDefault="00241B45" w:rsidP="008A5880">
      <w:pPr>
        <w:pStyle w:val="ListParagraph"/>
        <w:numPr>
          <w:ilvl w:val="0"/>
          <w:numId w:val="10"/>
        </w:numPr>
        <w:ind w:left="426"/>
        <w:rPr>
          <w:lang w:val="ru-RU"/>
        </w:rPr>
      </w:pPr>
      <w:r w:rsidRPr="00241B45">
        <w:rPr>
          <w:lang w:val="ru-RU"/>
        </w:rPr>
        <w:t>Расчет достоверности гипотезы должен происходить с учетом</w:t>
      </w:r>
      <w:r>
        <w:rPr>
          <w:lang w:val="ru-RU"/>
        </w:rPr>
        <w:t xml:space="preserve"> синтаксической роли вычеркнутых слов из предложения, или, проще говоря, должен зависеть от части речи вычеркиваемого слова.</w:t>
      </w:r>
    </w:p>
    <w:p w:rsidR="00241B45" w:rsidRPr="00F9260E" w:rsidRDefault="00241B45" w:rsidP="008A5880">
      <w:pPr>
        <w:pStyle w:val="ListParagraph"/>
        <w:numPr>
          <w:ilvl w:val="0"/>
          <w:numId w:val="10"/>
        </w:numPr>
        <w:ind w:left="426"/>
        <w:rPr>
          <w:lang w:val="ru-RU"/>
        </w:rPr>
      </w:pPr>
      <w:r w:rsidRPr="00241B45">
        <w:rPr>
          <w:lang w:val="ru-RU"/>
        </w:rPr>
        <w:t>Расчет достоверности гипотезы должен происходить с учетом</w:t>
      </w:r>
      <w:r>
        <w:rPr>
          <w:lang w:val="ru-RU"/>
        </w:rPr>
        <w:t xml:space="preserve"> особенности применяемого правила семантического сокращения и степени влияния того или иного правила на общее семантическое значение после его применения.</w:t>
      </w:r>
    </w:p>
    <w:p w:rsidR="00F9260E" w:rsidRPr="00E16040" w:rsidRDefault="00F9260E">
      <w:pPr>
        <w:spacing w:line="276" w:lineRule="auto"/>
        <w:jc w:val="left"/>
        <w:rPr>
          <w:lang w:val="ru-RU"/>
        </w:rPr>
      </w:pPr>
      <w:r w:rsidRPr="00E16040">
        <w:rPr>
          <w:lang w:val="ru-RU"/>
        </w:rPr>
        <w:br w:type="page"/>
      </w:r>
    </w:p>
    <w:p w:rsidR="00F9260E" w:rsidRPr="004715C1" w:rsidRDefault="00AF51C4" w:rsidP="00AF51C4">
      <w:pPr>
        <w:pStyle w:val="Heading2"/>
        <w:rPr>
          <w:lang w:val="ru-RU"/>
        </w:rPr>
      </w:pPr>
      <w:bookmarkStart w:id="68" w:name="_Toc453336161"/>
      <w:r w:rsidRPr="004715C1">
        <w:rPr>
          <w:lang w:val="ru-RU"/>
        </w:rPr>
        <w:lastRenderedPageBreak/>
        <w:t xml:space="preserve">4.1. </w:t>
      </w:r>
      <w:r w:rsidR="00F9260E" w:rsidRPr="004715C1">
        <w:rPr>
          <w:lang w:val="ru-RU"/>
        </w:rPr>
        <w:t>Программная реализация модуля оценки достоверности гипотезы</w:t>
      </w:r>
      <w:bookmarkEnd w:id="68"/>
    </w:p>
    <w:p w:rsidR="00CB35AB" w:rsidRDefault="00F9260E" w:rsidP="00F9260E">
      <w:pPr>
        <w:rPr>
          <w:lang w:val="ru-RU"/>
        </w:rPr>
      </w:pPr>
      <w:r>
        <w:rPr>
          <w:lang w:val="ru-RU"/>
        </w:rPr>
        <w:tab/>
        <w:t xml:space="preserve">Как уже было сказано выше, </w:t>
      </w:r>
      <w:r w:rsidR="00CB35AB">
        <w:rPr>
          <w:lang w:val="ru-RU"/>
        </w:rPr>
        <w:t>оценка достоверности гипотезы происходит при каждом формировании тем или иным п</w:t>
      </w:r>
      <w:r w:rsidR="00C31971">
        <w:rPr>
          <w:lang w:val="ru-RU"/>
        </w:rPr>
        <w:t>равилом новых гипотез. При этом</w:t>
      </w:r>
      <w:r w:rsidR="00CB35AB">
        <w:rPr>
          <w:lang w:val="ru-RU"/>
        </w:rPr>
        <w:t xml:space="preserve"> новое значение достоверности гипотезы рассчитывается на основе достоверности исходной гипотезы, </w:t>
      </w:r>
      <w:commentRangeStart w:id="69"/>
      <w:r w:rsidR="00CB35AB">
        <w:rPr>
          <w:lang w:val="ru-RU"/>
        </w:rPr>
        <w:t>причем в меньшую сторону</w:t>
      </w:r>
      <w:commentRangeEnd w:id="69"/>
      <w:r w:rsidR="006E55CC">
        <w:rPr>
          <w:rStyle w:val="CommentReference"/>
        </w:rPr>
        <w:commentReference w:id="69"/>
      </w:r>
      <w:r w:rsidR="00CB35AB">
        <w:rPr>
          <w:lang w:val="ru-RU"/>
        </w:rPr>
        <w:t>. Так, например, если сказанная пользователем фраза имела достоверность равную 1.0, то сформированная на основе этой фразы гипотеза будет иметь достоверность, рассчитанную на основе этого значения и меньше его. Например, сформированная гипотеза получила значение достоверности равное 0.8, в этом случае следующая гипотеза, производная от нее, будет иметь достоверность, рассчитанную на основе этого значения и опять же ниже его.</w:t>
      </w:r>
    </w:p>
    <w:p w:rsidR="00F9260E" w:rsidRDefault="00CB35AB" w:rsidP="00F9260E">
      <w:pPr>
        <w:rPr>
          <w:lang w:val="ru-RU"/>
        </w:rPr>
      </w:pPr>
      <w:r>
        <w:rPr>
          <w:lang w:val="ru-RU"/>
        </w:rPr>
        <w:tab/>
      </w:r>
      <w:r w:rsidR="00270069">
        <w:rPr>
          <w:lang w:val="ru-RU"/>
        </w:rPr>
        <w:t>Для того</w:t>
      </w:r>
      <w:r>
        <w:rPr>
          <w:lang w:val="ru-RU"/>
        </w:rPr>
        <w:t xml:space="preserve"> чтобы реализовать данный механизм расчета достоверности</w:t>
      </w:r>
      <w:r w:rsidR="00270069">
        <w:rPr>
          <w:lang w:val="ru-RU"/>
        </w:rPr>
        <w:t xml:space="preserve">, было решено не создавать отдельный модуль для этого действия, а производить расчет нового значения внутри класса </w:t>
      </w:r>
      <w:proofErr w:type="spellStart"/>
      <w:r w:rsidR="00270069">
        <w:t>InputHypothesis</w:t>
      </w:r>
      <w:proofErr w:type="spellEnd"/>
      <w:r w:rsidR="00270069">
        <w:rPr>
          <w:lang w:val="ru-RU"/>
        </w:rPr>
        <w:t xml:space="preserve">, в котором, как уже было описано выше, значение </w:t>
      </w:r>
      <w:r w:rsidR="00270069">
        <w:rPr>
          <w:lang w:val="ru-RU"/>
        </w:rPr>
        <w:lastRenderedPageBreak/>
        <w:t xml:space="preserve">достоверности содержится в поле </w:t>
      </w:r>
      <w:r w:rsidR="00270069" w:rsidRPr="00270069">
        <w:rPr>
          <w:lang w:val="ru-RU"/>
        </w:rPr>
        <w:t>hConfidence</w:t>
      </w:r>
      <w:r w:rsidR="00270069">
        <w:rPr>
          <w:lang w:val="ru-RU"/>
        </w:rPr>
        <w:t xml:space="preserve"> (экземпляр класса </w:t>
      </w:r>
      <w:r w:rsidR="00270069" w:rsidRPr="00270069">
        <w:rPr>
          <w:lang w:val="ru-RU"/>
        </w:rPr>
        <w:t>HypothesisConfidence</w:t>
      </w:r>
      <w:r w:rsidR="00270069">
        <w:rPr>
          <w:lang w:val="ru-RU"/>
        </w:rPr>
        <w:t xml:space="preserve">). </w:t>
      </w:r>
    </w:p>
    <w:p w:rsidR="00270069" w:rsidRDefault="00270069" w:rsidP="00F9260E">
      <w:pPr>
        <w:rPr>
          <w:lang w:val="ru-RU"/>
        </w:rPr>
      </w:pPr>
      <w:r>
        <w:rPr>
          <w:lang w:val="ru-RU"/>
        </w:rPr>
        <w:tab/>
        <w:t>Таким образом, формирование новой гипотезы и оценка ее достоверности в разрабатываемом модуле происходит следующим способом:</w:t>
      </w:r>
    </w:p>
    <w:p w:rsidR="00270069" w:rsidRDefault="00270069" w:rsidP="00270069">
      <w:pPr>
        <w:pStyle w:val="ListParagraph"/>
        <w:numPr>
          <w:ilvl w:val="0"/>
          <w:numId w:val="11"/>
        </w:numPr>
        <w:ind w:left="426"/>
        <w:rPr>
          <w:lang w:val="ru-RU"/>
        </w:rPr>
      </w:pPr>
      <w:r>
        <w:rPr>
          <w:lang w:val="ru-RU"/>
        </w:rPr>
        <w:t>Начало применения правила семантического сокращения для исходной гипотезы.</w:t>
      </w:r>
    </w:p>
    <w:p w:rsidR="00270069" w:rsidRDefault="00270069" w:rsidP="00270069">
      <w:pPr>
        <w:pStyle w:val="ListParagraph"/>
        <w:numPr>
          <w:ilvl w:val="0"/>
          <w:numId w:val="11"/>
        </w:numPr>
        <w:ind w:left="426"/>
        <w:rPr>
          <w:lang w:val="ru-RU"/>
        </w:rPr>
      </w:pPr>
      <w:r>
        <w:rPr>
          <w:lang w:val="ru-RU"/>
        </w:rPr>
        <w:t xml:space="preserve">В случае если возможно применить правило и сформировать новую гипотезу, происходит копирование исходной гипотезы (копирование ее дерева и объекта </w:t>
      </w:r>
      <w:r w:rsidRPr="00270069">
        <w:rPr>
          <w:lang w:val="ru-RU"/>
        </w:rPr>
        <w:t>HypothesisConfidence</w:t>
      </w:r>
      <w:r>
        <w:rPr>
          <w:lang w:val="ru-RU"/>
        </w:rPr>
        <w:t>). Алгоритм правила производит изменение синтаксического дерева для копии исходной гипотезы, тем самым формируя новую гипотезу пользовательского ввода.</w:t>
      </w:r>
    </w:p>
    <w:p w:rsidR="00270069" w:rsidRDefault="00270069" w:rsidP="00D9425D">
      <w:pPr>
        <w:pStyle w:val="ListParagraph"/>
        <w:numPr>
          <w:ilvl w:val="0"/>
          <w:numId w:val="11"/>
        </w:numPr>
        <w:ind w:left="426"/>
        <w:rPr>
          <w:lang w:val="ru-RU"/>
        </w:rPr>
      </w:pPr>
      <w:r>
        <w:rPr>
          <w:lang w:val="ru-RU"/>
        </w:rPr>
        <w:t xml:space="preserve">После изменения дерева, алгоритм применения правила вызывает метод </w:t>
      </w:r>
      <w:r w:rsidRPr="00270069">
        <w:rPr>
          <w:lang w:val="ru-RU"/>
        </w:rPr>
        <w:t>updateConfidence</w:t>
      </w:r>
      <w:r>
        <w:rPr>
          <w:lang w:val="ru-RU"/>
        </w:rPr>
        <w:t xml:space="preserve"> класса </w:t>
      </w:r>
      <w:r w:rsidRPr="00270069">
        <w:rPr>
          <w:lang w:val="ru-RU"/>
        </w:rPr>
        <w:t>HypothesisConfidence</w:t>
      </w:r>
      <w:r>
        <w:rPr>
          <w:lang w:val="ru-RU"/>
        </w:rPr>
        <w:t xml:space="preserve"> для новой гипотезы. Входными параметрами этого метода являются: количество удаленных из дерева слов, их части речи, название правила, совершившего это сокращение.</w:t>
      </w:r>
    </w:p>
    <w:p w:rsidR="00D9425D" w:rsidRPr="00A252D9" w:rsidRDefault="00270069" w:rsidP="00A252D9">
      <w:pPr>
        <w:pStyle w:val="ListParagraph"/>
        <w:numPr>
          <w:ilvl w:val="0"/>
          <w:numId w:val="11"/>
        </w:numPr>
        <w:ind w:left="426"/>
        <w:rPr>
          <w:lang w:val="ru-RU"/>
        </w:rPr>
      </w:pPr>
      <w:r>
        <w:rPr>
          <w:lang w:val="ru-RU"/>
        </w:rPr>
        <w:lastRenderedPageBreak/>
        <w:t xml:space="preserve">На основе количества удаленных слов, их частей речи и названия правила семантического сокращения в методе </w:t>
      </w:r>
      <w:r w:rsidRPr="00270069">
        <w:rPr>
          <w:lang w:val="ru-RU"/>
        </w:rPr>
        <w:t>updateConfidence</w:t>
      </w:r>
      <w:r>
        <w:rPr>
          <w:lang w:val="ru-RU"/>
        </w:rPr>
        <w:t xml:space="preserve"> происходит пересчет значения достоверности новой гипотезы. Помимо этих параметров </w:t>
      </w:r>
      <w:r w:rsidR="00D9425D">
        <w:rPr>
          <w:lang w:val="ru-RU"/>
        </w:rPr>
        <w:t xml:space="preserve">в формуле расчета новой достоверности </w:t>
      </w:r>
      <w:r w:rsidR="00A252D9">
        <w:rPr>
          <w:lang w:val="ru-RU"/>
        </w:rPr>
        <w:t>используются</w:t>
      </w:r>
      <w:r w:rsidR="00D9425D">
        <w:rPr>
          <w:lang w:val="ru-RU"/>
        </w:rPr>
        <w:t xml:space="preserve">: количество слов в гипотезе до удаления, значение достоверности гипотезы до удаления из нее слов. Эти значения, как было сказано выше, хранятся в классе </w:t>
      </w:r>
      <w:r w:rsidR="00D9425D" w:rsidRPr="00D9425D">
        <w:rPr>
          <w:lang w:val="ru-RU"/>
        </w:rPr>
        <w:t>HypothesisConfidence</w:t>
      </w:r>
      <w:r w:rsidR="00D9425D">
        <w:rPr>
          <w:lang w:val="ru-RU"/>
        </w:rPr>
        <w:t>.</w:t>
      </w:r>
    </w:p>
    <w:p w:rsidR="00D9425D" w:rsidRDefault="00D9425D" w:rsidP="00D9425D">
      <w:pPr>
        <w:ind w:left="66" w:firstLine="785"/>
        <w:rPr>
          <w:lang w:val="ru-RU"/>
        </w:rPr>
      </w:pPr>
      <w:r>
        <w:rPr>
          <w:lang w:val="ru-RU"/>
        </w:rPr>
        <w:t xml:space="preserve">Расчет достоверности новой гипотезы происходит по следующей формуле: </w:t>
      </w:r>
    </w:p>
    <w:p w:rsidR="00D9425D" w:rsidRDefault="00D9425D" w:rsidP="00D9425D">
      <w:pPr>
        <w:ind w:left="66" w:firstLine="785"/>
        <w:rPr>
          <w:i/>
        </w:rPr>
      </w:pPr>
      <m:oMathPara>
        <m:oMath>
          <m:r>
            <w:rPr>
              <w:rFonts w:ascii="Cambria Math" w:hAnsi="Cambria Math"/>
              <w:lang w:val="ru-RU"/>
            </w:rPr>
            <m:t>hC=hC-hC*</m:t>
          </m:r>
          <m:d>
            <m:dPr>
              <m:ctrlPr>
                <w:rPr>
                  <w:rFonts w:ascii="Cambria Math" w:hAnsi="Cambria Math"/>
                  <w:i/>
                  <w:lang w:val="ru-RU"/>
                </w:rPr>
              </m:ctrlPr>
            </m:dPr>
            <m:e>
              <m:f>
                <m:fPr>
                  <m:ctrlPr>
                    <w:rPr>
                      <w:rFonts w:ascii="Cambria Math" w:hAnsi="Cambria Math"/>
                      <w:i/>
                      <w:lang w:val="ru-RU"/>
                    </w:rPr>
                  </m:ctrlPr>
                </m:fPr>
                <m:num>
                  <m:r>
                    <w:rPr>
                      <w:rFonts w:ascii="Cambria Math" w:hAnsi="Cambria Math"/>
                      <w:lang w:val="ru-RU"/>
                    </w:rPr>
                    <m:t>rWc</m:t>
                  </m:r>
                </m:num>
                <m:den>
                  <m:r>
                    <w:rPr>
                      <w:rFonts w:ascii="Cambria Math" w:hAnsi="Cambria Math"/>
                      <w:lang w:val="ru-RU"/>
                    </w:rPr>
                    <m:t>tWc</m:t>
                  </m:r>
                </m:den>
              </m:f>
            </m:e>
          </m:d>
          <m:r>
            <w:rPr>
              <w:rFonts w:ascii="Cambria Math" w:hAnsi="Cambria Math"/>
              <w:lang w:val="ru-RU"/>
            </w:rPr>
            <m:t>*POSc*Rc;</m:t>
          </m:r>
        </m:oMath>
      </m:oMathPara>
    </w:p>
    <w:p w:rsidR="00D9425D" w:rsidRDefault="00D9425D" w:rsidP="00D9425D">
      <w:pPr>
        <w:tabs>
          <w:tab w:val="left" w:pos="851"/>
          <w:tab w:val="left" w:pos="1223"/>
        </w:tabs>
        <w:rPr>
          <w:lang w:val="ru-RU"/>
        </w:rPr>
      </w:pPr>
      <w:r>
        <w:rPr>
          <w:lang w:val="ru-RU"/>
        </w:rPr>
        <w:tab/>
        <w:t xml:space="preserve">Где </w:t>
      </w:r>
      <w:proofErr w:type="spellStart"/>
      <w:r>
        <w:t>hC</w:t>
      </w:r>
      <w:proofErr w:type="spellEnd"/>
      <w:r w:rsidRPr="00D9425D">
        <w:rPr>
          <w:lang w:val="ru-RU"/>
        </w:rPr>
        <w:t xml:space="preserve"> – </w:t>
      </w:r>
      <w:r>
        <w:rPr>
          <w:lang w:val="ru-RU"/>
        </w:rPr>
        <w:t xml:space="preserve">значение достоверности гипотезы, </w:t>
      </w:r>
      <w:proofErr w:type="spellStart"/>
      <w:r>
        <w:t>rWc</w:t>
      </w:r>
      <w:proofErr w:type="spellEnd"/>
      <w:r>
        <w:rPr>
          <w:lang w:val="ru-RU"/>
        </w:rPr>
        <w:t xml:space="preserve"> – количество удаленных слов,</w:t>
      </w:r>
      <w:r w:rsidRPr="00D9425D">
        <w:rPr>
          <w:lang w:val="ru-RU"/>
        </w:rPr>
        <w:t xml:space="preserve"> </w:t>
      </w:r>
      <w:proofErr w:type="spellStart"/>
      <w:r>
        <w:t>tWc</w:t>
      </w:r>
      <w:proofErr w:type="spellEnd"/>
      <w:r>
        <w:rPr>
          <w:lang w:val="ru-RU"/>
        </w:rPr>
        <w:t xml:space="preserve"> – количество слов в гипотезе до удаления,</w:t>
      </w:r>
      <w:r w:rsidRPr="00D9425D">
        <w:rPr>
          <w:lang w:val="ru-RU"/>
        </w:rPr>
        <w:t xml:space="preserve"> </w:t>
      </w:r>
      <w:proofErr w:type="spellStart"/>
      <w:r>
        <w:t>POSc</w:t>
      </w:r>
      <w:proofErr w:type="spellEnd"/>
      <w:r>
        <w:rPr>
          <w:lang w:val="ru-RU"/>
        </w:rPr>
        <w:t xml:space="preserve"> – коэффициент для каждой части речи, </w:t>
      </w:r>
      <w:proofErr w:type="spellStart"/>
      <w:r>
        <w:t>Rc</w:t>
      </w:r>
      <w:proofErr w:type="spellEnd"/>
      <w:r>
        <w:rPr>
          <w:lang w:val="ru-RU"/>
        </w:rPr>
        <w:t xml:space="preserve"> – коэффициент для применяемого правила. Коэффициенты для частей речи и применяемых правил определены в классе </w:t>
      </w:r>
      <w:r w:rsidRPr="00D9425D">
        <w:rPr>
          <w:lang w:val="ru-RU"/>
        </w:rPr>
        <w:t>CoreNlpConstants</w:t>
      </w:r>
      <w:r>
        <w:rPr>
          <w:lang w:val="ru-RU"/>
        </w:rPr>
        <w:t xml:space="preserve"> и могут быть изменены для регулирования правильности расчета достоверности.</w:t>
      </w:r>
    </w:p>
    <w:p w:rsidR="00D9425D" w:rsidRDefault="00D9425D" w:rsidP="00D9425D">
      <w:pPr>
        <w:tabs>
          <w:tab w:val="left" w:pos="851"/>
          <w:tab w:val="left" w:pos="1223"/>
        </w:tabs>
        <w:rPr>
          <w:lang w:val="ru-RU"/>
        </w:rPr>
      </w:pPr>
      <w:r>
        <w:rPr>
          <w:lang w:val="ru-RU"/>
        </w:rPr>
        <w:lastRenderedPageBreak/>
        <w:tab/>
        <w:t>Следует заметить две особенности расчета значения достоверности:</w:t>
      </w:r>
    </w:p>
    <w:p w:rsidR="00D9425D" w:rsidRDefault="00D9425D" w:rsidP="00A252D9">
      <w:pPr>
        <w:pStyle w:val="ListParagraph"/>
        <w:numPr>
          <w:ilvl w:val="0"/>
          <w:numId w:val="12"/>
        </w:numPr>
        <w:tabs>
          <w:tab w:val="left" w:pos="851"/>
          <w:tab w:val="left" w:pos="1223"/>
        </w:tabs>
        <w:ind w:left="426" w:hanging="426"/>
        <w:rPr>
          <w:lang w:val="ru-RU"/>
        </w:rPr>
      </w:pPr>
      <w:r>
        <w:rPr>
          <w:lang w:val="ru-RU"/>
        </w:rPr>
        <w:t xml:space="preserve">Если при применении правил семантического сокращения предложения были удалены слова разных частей речи, то метод </w:t>
      </w:r>
      <w:r w:rsidRPr="00270069">
        <w:rPr>
          <w:lang w:val="ru-RU"/>
        </w:rPr>
        <w:t>updateConfidence</w:t>
      </w:r>
      <w:r>
        <w:rPr>
          <w:lang w:val="ru-RU"/>
        </w:rPr>
        <w:t xml:space="preserve"> вызывается несколько раз – по разу для каждой из частей речи с разными значениями коэффициентов и количества удаленных слов.</w:t>
      </w:r>
    </w:p>
    <w:p w:rsidR="00D9425D" w:rsidRDefault="00D9425D" w:rsidP="00A252D9">
      <w:pPr>
        <w:pStyle w:val="ListParagraph"/>
        <w:numPr>
          <w:ilvl w:val="0"/>
          <w:numId w:val="12"/>
        </w:numPr>
        <w:tabs>
          <w:tab w:val="left" w:pos="851"/>
          <w:tab w:val="left" w:pos="1223"/>
        </w:tabs>
        <w:ind w:left="426" w:hanging="426"/>
        <w:rPr>
          <w:lang w:val="ru-RU"/>
        </w:rPr>
      </w:pPr>
      <w:r>
        <w:rPr>
          <w:lang w:val="ru-RU"/>
        </w:rPr>
        <w:t>Обновление общего количества слов в гипотезе происходит после полного пересчёта значения достоверности для новой гипотезы.</w:t>
      </w:r>
    </w:p>
    <w:p w:rsidR="00D9425D" w:rsidRDefault="00D9425D" w:rsidP="00D9425D">
      <w:pPr>
        <w:tabs>
          <w:tab w:val="left" w:pos="851"/>
          <w:tab w:val="left" w:pos="1223"/>
        </w:tabs>
        <w:rPr>
          <w:lang w:val="ru-RU"/>
        </w:rPr>
      </w:pPr>
      <w:r>
        <w:rPr>
          <w:lang w:val="ru-RU"/>
        </w:rPr>
        <w:tab/>
        <w:t>Применение данного способа расчета значения достоверности позволяет добиться реализации всех требований, предъявляемых к методу формирования достоверности гипотезы</w:t>
      </w:r>
      <w:r w:rsidR="008A5880">
        <w:rPr>
          <w:lang w:val="ru-RU"/>
        </w:rPr>
        <w:t xml:space="preserve">. А возможность изменения коэффициентов </w:t>
      </w:r>
      <w:r w:rsidR="00A252D9">
        <w:rPr>
          <w:lang w:val="ru-RU"/>
        </w:rPr>
        <w:t>расчета</w:t>
      </w:r>
      <w:r w:rsidR="008A5880">
        <w:rPr>
          <w:lang w:val="ru-RU"/>
        </w:rPr>
        <w:t xml:space="preserve"> достоверности для разных частей речи и применяемых правил позволят производить корректировку работы алгоритма при формировании и сортировки произведенных гипотез пользовательского ввода.</w:t>
      </w:r>
    </w:p>
    <w:p w:rsidR="008A5880" w:rsidRDefault="008A5880">
      <w:pPr>
        <w:spacing w:line="276" w:lineRule="auto"/>
        <w:jc w:val="left"/>
        <w:rPr>
          <w:lang w:val="ru-RU"/>
        </w:rPr>
      </w:pPr>
      <w:r>
        <w:rPr>
          <w:lang w:val="ru-RU"/>
        </w:rPr>
        <w:br w:type="page"/>
      </w:r>
    </w:p>
    <w:p w:rsidR="008A5880" w:rsidRDefault="008A5880" w:rsidP="00A252D9">
      <w:pPr>
        <w:pStyle w:val="Heading1"/>
        <w:numPr>
          <w:ilvl w:val="0"/>
          <w:numId w:val="11"/>
        </w:numPr>
        <w:rPr>
          <w:lang w:val="ru-RU"/>
        </w:rPr>
      </w:pPr>
      <w:bookmarkStart w:id="70" w:name="_Toc453336162"/>
      <w:r>
        <w:rPr>
          <w:lang w:val="ru-RU"/>
        </w:rPr>
        <w:lastRenderedPageBreak/>
        <w:t>Анализ результатов работы</w:t>
      </w:r>
      <w:bookmarkEnd w:id="70"/>
    </w:p>
    <w:p w:rsidR="008A5880" w:rsidRDefault="00E16040" w:rsidP="00E16040">
      <w:pPr>
        <w:ind w:firstLine="708"/>
        <w:rPr>
          <w:lang w:val="ru-RU"/>
        </w:rPr>
      </w:pPr>
      <w:r>
        <w:rPr>
          <w:lang w:val="ru-RU"/>
        </w:rPr>
        <w:t xml:space="preserve">Оценку результатов работы разработанного алгоритма </w:t>
      </w:r>
      <w:commentRangeStart w:id="71"/>
      <w:r>
        <w:rPr>
          <w:lang w:val="ru-RU"/>
        </w:rPr>
        <w:t xml:space="preserve">хотелось бы провести </w:t>
      </w:r>
      <w:commentRangeEnd w:id="71"/>
      <w:r w:rsidR="006E55CC">
        <w:rPr>
          <w:rStyle w:val="CommentReference"/>
        </w:rPr>
        <w:commentReference w:id="71"/>
      </w:r>
      <w:r>
        <w:rPr>
          <w:lang w:val="ru-RU"/>
        </w:rPr>
        <w:t xml:space="preserve">по двум критериям: первый – процентное </w:t>
      </w:r>
      <w:r w:rsidR="00A252D9">
        <w:rPr>
          <w:lang w:val="ru-RU"/>
        </w:rPr>
        <w:t>соотношение</w:t>
      </w:r>
      <w:r>
        <w:rPr>
          <w:lang w:val="ru-RU"/>
        </w:rPr>
        <w:t xml:space="preserve"> количества сформированных </w:t>
      </w:r>
      <w:r w:rsidR="00A252D9">
        <w:rPr>
          <w:lang w:val="ru-RU"/>
        </w:rPr>
        <w:t xml:space="preserve">ожидаемых </w:t>
      </w:r>
      <w:r>
        <w:rPr>
          <w:lang w:val="ru-RU"/>
        </w:rPr>
        <w:t xml:space="preserve">гипотез ввода к </w:t>
      </w:r>
      <w:r w:rsidR="00A252D9">
        <w:rPr>
          <w:lang w:val="ru-RU"/>
        </w:rPr>
        <w:t xml:space="preserve">общему </w:t>
      </w:r>
      <w:r>
        <w:rPr>
          <w:lang w:val="ru-RU"/>
        </w:rPr>
        <w:t xml:space="preserve">числу ожидаемых (необходимых) гипотез на основе исходного набора тестовых фраз, второй – </w:t>
      </w:r>
      <w:r w:rsidR="00A252D9">
        <w:rPr>
          <w:lang w:val="ru-RU"/>
        </w:rPr>
        <w:t>оценка количества фраз из тестового набора, для которых удалось сформировать ожидаемые гипотезы ввода</w:t>
      </w:r>
      <w:r>
        <w:rPr>
          <w:lang w:val="ru-RU"/>
        </w:rPr>
        <w:t>. Таким образом, можно будет оценить и качество работы алгоритма (на основе первого критерия) и его практическую полезность (второй критерий).</w:t>
      </w:r>
    </w:p>
    <w:p w:rsidR="00A252D9" w:rsidRDefault="007F47AE" w:rsidP="00A252D9">
      <w:pPr>
        <w:pStyle w:val="Heading2"/>
        <w:numPr>
          <w:ilvl w:val="1"/>
          <w:numId w:val="11"/>
        </w:numPr>
        <w:rPr>
          <w:lang w:val="ru-RU"/>
        </w:rPr>
      </w:pPr>
      <w:r>
        <w:rPr>
          <w:lang w:val="ru-RU"/>
        </w:rPr>
        <w:t xml:space="preserve"> </w:t>
      </w:r>
      <w:bookmarkStart w:id="72" w:name="_Toc453336163"/>
      <w:r w:rsidR="00A252D9">
        <w:rPr>
          <w:lang w:val="ru-RU"/>
        </w:rPr>
        <w:t>Демонстрация работы модуля</w:t>
      </w:r>
      <w:r w:rsidR="00AC6C14">
        <w:rPr>
          <w:lang w:val="ru-RU"/>
        </w:rPr>
        <w:t xml:space="preserve"> и тестирование</w:t>
      </w:r>
      <w:bookmarkEnd w:id="72"/>
    </w:p>
    <w:p w:rsidR="00E16040" w:rsidRDefault="00E16040" w:rsidP="00E16040">
      <w:pPr>
        <w:rPr>
          <w:lang w:val="ru-RU"/>
        </w:rPr>
      </w:pPr>
      <w:r>
        <w:rPr>
          <w:lang w:val="ru-RU"/>
        </w:rPr>
        <w:tab/>
        <w:t xml:space="preserve">Перед разработкой правил семантического сокращения предложения был создан тестовый набор фраз реальных  пользователей системы, выделение смысловой составляющей из которых невозможно по причине излишней распространенности этих предложений, что мешало отнести их к какому-либо существующему грамматическому шаблону. Именно на основе этих фраз и желаемых гипотез из них были </w:t>
      </w:r>
      <w:r>
        <w:rPr>
          <w:lang w:val="ru-RU"/>
        </w:rPr>
        <w:lastRenderedPageBreak/>
        <w:t>разработаны правила семантического сокращения, которые и производят формирование этих желаемых гипотез. На данном этапе работы хотелось бы привести примеры применения алгоритма к этим фразам и список гипотез, которые удалось сформировать из них.</w:t>
      </w:r>
      <w:r w:rsidR="00595869">
        <w:rPr>
          <w:lang w:val="ru-RU"/>
        </w:rPr>
        <w:t xml:space="preserve"> Ниже приведены результаты работы программы в следующем виде: Исходное предложение, </w:t>
      </w:r>
      <w:r w:rsidR="00A252D9">
        <w:rPr>
          <w:lang w:val="ru-RU"/>
        </w:rPr>
        <w:t>ожидаемые</w:t>
      </w:r>
      <w:r w:rsidR="00595869">
        <w:rPr>
          <w:lang w:val="ru-RU"/>
        </w:rPr>
        <w:t xml:space="preserve"> гипотезы, список гипотез, полученных после применения всех правил, процент совпадения требуемых гипотез и сформированных.</w:t>
      </w:r>
    </w:p>
    <w:p w:rsidR="00595869" w:rsidRPr="003647EF" w:rsidRDefault="00595869" w:rsidP="00595869">
      <w:pPr>
        <w:spacing w:after="0" w:line="240" w:lineRule="auto"/>
        <w:contextualSpacing/>
      </w:pPr>
      <w:r w:rsidRPr="00595869">
        <w:rPr>
          <w:b/>
          <w:lang w:val="ru-RU"/>
        </w:rPr>
        <w:t>Пример</w:t>
      </w:r>
      <w:r w:rsidRPr="00595869">
        <w:rPr>
          <w:b/>
        </w:rPr>
        <w:t xml:space="preserve"> 1</w:t>
      </w:r>
      <w:r w:rsidRPr="00595869">
        <w:t xml:space="preserve">. </w:t>
      </w:r>
      <w:r w:rsidRPr="00DF66B0">
        <w:t>I need to get to witness 3 in case 8776</w:t>
      </w:r>
    </w:p>
    <w:p w:rsidR="00595869" w:rsidRDefault="00595869" w:rsidP="00595869">
      <w:pPr>
        <w:spacing w:after="0" w:line="240" w:lineRule="auto"/>
        <w:contextualSpacing/>
        <w:rPr>
          <w:lang w:val="ru-RU"/>
        </w:rPr>
      </w:pPr>
      <w:r>
        <w:rPr>
          <w:lang w:val="ru-RU"/>
        </w:rPr>
        <w:t>Ожидаемые гипотезы:</w:t>
      </w:r>
    </w:p>
    <w:p w:rsidR="00595869" w:rsidRPr="00595869" w:rsidRDefault="00595869" w:rsidP="00595869">
      <w:pPr>
        <w:pStyle w:val="ListParagraph"/>
        <w:numPr>
          <w:ilvl w:val="0"/>
          <w:numId w:val="13"/>
        </w:numPr>
        <w:spacing w:after="0" w:line="240" w:lineRule="auto"/>
      </w:pPr>
      <w:r w:rsidRPr="00DF66B0">
        <w:t xml:space="preserve">I need </w:t>
      </w:r>
      <w:r>
        <w:t>to get to witness in case 877</w:t>
      </w:r>
      <w:r w:rsidRPr="00595869">
        <w:t>6</w:t>
      </w:r>
    </w:p>
    <w:p w:rsidR="00595869" w:rsidRPr="00595869" w:rsidRDefault="00595869" w:rsidP="00595869">
      <w:pPr>
        <w:pStyle w:val="ListParagraph"/>
        <w:numPr>
          <w:ilvl w:val="0"/>
          <w:numId w:val="13"/>
        </w:numPr>
        <w:spacing w:after="0" w:line="240" w:lineRule="auto"/>
      </w:pPr>
      <w:r>
        <w:t>I need to get to witness 3</w:t>
      </w:r>
    </w:p>
    <w:p w:rsidR="00595869" w:rsidRPr="00595869" w:rsidRDefault="00595869" w:rsidP="00595869">
      <w:pPr>
        <w:pStyle w:val="ListParagraph"/>
        <w:numPr>
          <w:ilvl w:val="0"/>
          <w:numId w:val="13"/>
        </w:numPr>
        <w:spacing w:after="0" w:line="240" w:lineRule="auto"/>
      </w:pPr>
      <w:r>
        <w:t>I need to get to witness</w:t>
      </w:r>
      <w:r w:rsidRPr="00DF66B0">
        <w:t xml:space="preserve"> in case </w:t>
      </w:r>
    </w:p>
    <w:p w:rsidR="00595869" w:rsidRPr="00595869" w:rsidRDefault="00595869" w:rsidP="00595869">
      <w:pPr>
        <w:pStyle w:val="ListParagraph"/>
        <w:numPr>
          <w:ilvl w:val="0"/>
          <w:numId w:val="13"/>
        </w:numPr>
        <w:spacing w:after="0" w:line="240" w:lineRule="auto"/>
      </w:pPr>
      <w:r>
        <w:t>I need to get to witness</w:t>
      </w:r>
    </w:p>
    <w:p w:rsidR="00595869" w:rsidRPr="00595869" w:rsidRDefault="00595869" w:rsidP="00595869">
      <w:pPr>
        <w:spacing w:after="0" w:line="240" w:lineRule="auto"/>
        <w:contextualSpacing/>
      </w:pPr>
      <w:r>
        <w:rPr>
          <w:lang w:val="ru-RU"/>
        </w:rPr>
        <w:t>Результат</w:t>
      </w:r>
      <w:r w:rsidRPr="00595869">
        <w:t xml:space="preserve"> </w:t>
      </w:r>
      <w:r>
        <w:rPr>
          <w:lang w:val="ru-RU"/>
        </w:rPr>
        <w:t>работы</w:t>
      </w:r>
      <w:r w:rsidRPr="00595869">
        <w:t xml:space="preserve"> </w:t>
      </w:r>
      <w:r>
        <w:rPr>
          <w:lang w:val="ru-RU"/>
        </w:rPr>
        <w:t>алгоритма</w:t>
      </w:r>
      <w:r w:rsidRPr="00595869">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0. I need to get to witness 3 in case 8776</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10 d:11 c:1.0 : I need to get to witness 3 in case 8776</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9 d:11 c:0.944 : I need to get to witness in case 8776</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9 d:11 c:0.93 : I need to get to witness 3 in case</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8 d:11 c:0.8705777777777778 : I need to get to witness in case</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7 d:9 c:0.80352 : I need to get to witness 3</w:t>
      </w:r>
    </w:p>
    <w:p w:rsidR="00AE4051" w:rsidRPr="003647EF"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d:9 c:0.7394537174211248 : I need to get to witness</w:t>
      </w:r>
    </w:p>
    <w:p w:rsidR="00595869" w:rsidRPr="003647EF" w:rsidRDefault="00595869" w:rsidP="00AE4051">
      <w:pPr>
        <w:spacing w:after="0" w:line="240" w:lineRule="auto"/>
        <w:contextualSpacing/>
        <w:rPr>
          <w:b/>
        </w:rPr>
      </w:pPr>
      <w:r>
        <w:rPr>
          <w:lang w:val="ru-RU"/>
        </w:rPr>
        <w:t>Сформированные</w:t>
      </w:r>
      <w:r w:rsidRPr="00AE4051">
        <w:t xml:space="preserve"> </w:t>
      </w:r>
      <w:r>
        <w:rPr>
          <w:lang w:val="ru-RU"/>
        </w:rPr>
        <w:t>гипотезы</w:t>
      </w:r>
      <w:r w:rsidRPr="00AE4051">
        <w:t xml:space="preserve">: </w:t>
      </w:r>
      <w:r w:rsidRPr="00AE4051">
        <w:rPr>
          <w:b/>
        </w:rPr>
        <w:t xml:space="preserve">4 </w:t>
      </w:r>
      <w:r w:rsidRPr="00595869">
        <w:rPr>
          <w:b/>
          <w:lang w:val="ru-RU"/>
        </w:rPr>
        <w:t>из</w:t>
      </w:r>
      <w:r w:rsidRPr="00AE4051">
        <w:rPr>
          <w:b/>
        </w:rPr>
        <w:t xml:space="preserve"> 4</w:t>
      </w:r>
    </w:p>
    <w:p w:rsidR="00AE4051" w:rsidRPr="003647EF" w:rsidRDefault="00AE4051" w:rsidP="00AE4051">
      <w:pPr>
        <w:spacing w:after="0" w:line="240" w:lineRule="auto"/>
        <w:contextualSpacing/>
        <w:rPr>
          <w:b/>
        </w:rPr>
      </w:pPr>
    </w:p>
    <w:p w:rsidR="00595869" w:rsidRPr="00595869" w:rsidRDefault="00595869" w:rsidP="00595869">
      <w:pPr>
        <w:spacing w:after="0" w:line="240" w:lineRule="auto"/>
        <w:contextualSpacing/>
      </w:pPr>
      <w:r w:rsidRPr="00595869">
        <w:rPr>
          <w:b/>
          <w:lang w:val="ru-RU"/>
        </w:rPr>
        <w:lastRenderedPageBreak/>
        <w:t>Пример</w:t>
      </w:r>
      <w:r w:rsidRPr="00595869">
        <w:rPr>
          <w:b/>
        </w:rPr>
        <w:t xml:space="preserve"> 2</w:t>
      </w:r>
      <w:r w:rsidRPr="00595869">
        <w:t xml:space="preserve">. </w:t>
      </w:r>
      <w:r>
        <w:t>let</w:t>
      </w:r>
      <w:r w:rsidRPr="00DF66B0">
        <w:t xml:space="preserve"> make our way to the residence of witness number 2</w:t>
      </w:r>
    </w:p>
    <w:p w:rsidR="00595869" w:rsidRDefault="00595869" w:rsidP="00595869">
      <w:pPr>
        <w:spacing w:after="0" w:line="240" w:lineRule="auto"/>
        <w:contextualSpacing/>
        <w:rPr>
          <w:lang w:val="ru-RU"/>
        </w:rPr>
      </w:pPr>
      <w:r>
        <w:rPr>
          <w:lang w:val="ru-RU"/>
        </w:rPr>
        <w:t>Ожидаемые гипотезы:</w:t>
      </w:r>
    </w:p>
    <w:p w:rsidR="00595869" w:rsidRPr="00595869" w:rsidRDefault="00595869" w:rsidP="00595869">
      <w:pPr>
        <w:pStyle w:val="ListParagraph"/>
        <w:numPr>
          <w:ilvl w:val="0"/>
          <w:numId w:val="13"/>
        </w:numPr>
        <w:spacing w:after="0" w:line="240" w:lineRule="auto"/>
      </w:pPr>
      <w:r>
        <w:t>let</w:t>
      </w:r>
      <w:r w:rsidRPr="00DF66B0">
        <w:t xml:space="preserve"> make way to the residence of witness 2</w:t>
      </w:r>
    </w:p>
    <w:p w:rsidR="00595869" w:rsidRPr="00595869" w:rsidRDefault="00595869" w:rsidP="00595869">
      <w:pPr>
        <w:pStyle w:val="ListParagraph"/>
        <w:numPr>
          <w:ilvl w:val="0"/>
          <w:numId w:val="13"/>
        </w:numPr>
        <w:spacing w:after="0" w:line="240" w:lineRule="auto"/>
      </w:pPr>
      <w:r>
        <w:t>let</w:t>
      </w:r>
      <w:r w:rsidRPr="00DF66B0">
        <w:t xml:space="preserve"> make </w:t>
      </w:r>
      <w:r>
        <w:t>way to the residence of witness</w:t>
      </w:r>
    </w:p>
    <w:p w:rsidR="00595869" w:rsidRPr="00595869" w:rsidRDefault="00595869" w:rsidP="00595869">
      <w:pPr>
        <w:pStyle w:val="ListParagraph"/>
        <w:numPr>
          <w:ilvl w:val="0"/>
          <w:numId w:val="13"/>
        </w:numPr>
        <w:spacing w:after="0" w:line="240" w:lineRule="auto"/>
      </w:pPr>
      <w:r>
        <w:t>let</w:t>
      </w:r>
      <w:r w:rsidRPr="00DF66B0">
        <w:t xml:space="preserve"> make way to </w:t>
      </w:r>
      <w:r>
        <w:t>witness</w:t>
      </w:r>
    </w:p>
    <w:p w:rsidR="00595869" w:rsidRPr="00595869" w:rsidRDefault="00595869" w:rsidP="00595869">
      <w:pPr>
        <w:pStyle w:val="ListParagraph"/>
        <w:numPr>
          <w:ilvl w:val="0"/>
          <w:numId w:val="13"/>
        </w:numPr>
        <w:spacing w:after="0" w:line="240" w:lineRule="auto"/>
      </w:pPr>
      <w:r>
        <w:t xml:space="preserve">let make </w:t>
      </w:r>
      <w:r w:rsidR="00AE4051" w:rsidRPr="00DF66B0">
        <w:t xml:space="preserve">way </w:t>
      </w:r>
      <w:r>
        <w:t>to the residence</w:t>
      </w:r>
    </w:p>
    <w:p w:rsidR="00595869" w:rsidRPr="00595869" w:rsidRDefault="00595869" w:rsidP="00595869">
      <w:pPr>
        <w:spacing w:after="0" w:line="240" w:lineRule="auto"/>
        <w:contextualSpacing/>
      </w:pPr>
      <w:r>
        <w:rPr>
          <w:lang w:val="ru-RU"/>
        </w:rPr>
        <w:t>Результат</w:t>
      </w:r>
      <w:r w:rsidRPr="00595869">
        <w:t xml:space="preserve"> </w:t>
      </w:r>
      <w:r>
        <w:rPr>
          <w:lang w:val="ru-RU"/>
        </w:rPr>
        <w:t>работы</w:t>
      </w:r>
      <w:r w:rsidRPr="00595869">
        <w:t xml:space="preserve"> </w:t>
      </w:r>
      <w:r>
        <w:rPr>
          <w:lang w:val="ru-RU"/>
        </w:rPr>
        <w:t>алгоритма</w:t>
      </w:r>
      <w:r w:rsidRPr="00595869">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let</w:t>
      </w:r>
      <w:proofErr w:type="gramEnd"/>
      <w:r w:rsidRPr="00AE4051">
        <w:rPr>
          <w:sz w:val="20"/>
        </w:rPr>
        <w:t xml:space="preserve"> make our way to the residence of witness number 2</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10 d:9 c:0.9818181818181818 : let make our way to the residence of witness 2</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9 d:9 c:0.9425454545454546 : let make way to the residence of witness 2</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9 d:9 c:0.9130909090909091 : let make our way to the residence of witness</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8 d:9 c:0.8692363636363637 : let make way to the residence of witness</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7 d:7 c:0.7889105454545454 : let make our way to the residence</w:t>
      </w:r>
    </w:p>
    <w:p w:rsidR="00E16040" w:rsidRPr="003647EF"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d:7 c:0.7383143434343434 : let make way to the residence</w:t>
      </w:r>
    </w:p>
    <w:p w:rsidR="00AE4051" w:rsidRPr="003647EF" w:rsidRDefault="00AE4051" w:rsidP="00AE4051">
      <w:pPr>
        <w:spacing w:after="0" w:line="240" w:lineRule="auto"/>
        <w:contextualSpacing/>
        <w:rPr>
          <w:b/>
        </w:rPr>
      </w:pPr>
      <w:r>
        <w:rPr>
          <w:lang w:val="ru-RU"/>
        </w:rPr>
        <w:t>Сформированные</w:t>
      </w:r>
      <w:r w:rsidRPr="00AE4051">
        <w:t xml:space="preserve"> </w:t>
      </w:r>
      <w:r>
        <w:rPr>
          <w:lang w:val="ru-RU"/>
        </w:rPr>
        <w:t>гипотезы</w:t>
      </w:r>
      <w:r w:rsidRPr="00AE4051">
        <w:t xml:space="preserve">: </w:t>
      </w:r>
      <w:r w:rsidRPr="003647EF">
        <w:rPr>
          <w:b/>
        </w:rPr>
        <w:t>3</w:t>
      </w:r>
      <w:r w:rsidRPr="00AE4051">
        <w:rPr>
          <w:b/>
        </w:rPr>
        <w:t xml:space="preserve"> </w:t>
      </w:r>
      <w:r w:rsidRPr="00595869">
        <w:rPr>
          <w:b/>
          <w:lang w:val="ru-RU"/>
        </w:rPr>
        <w:t>из</w:t>
      </w:r>
      <w:r w:rsidRPr="00AE4051">
        <w:rPr>
          <w:b/>
        </w:rPr>
        <w:t xml:space="preserve"> 4</w:t>
      </w:r>
    </w:p>
    <w:p w:rsidR="00AE4051" w:rsidRPr="003647EF" w:rsidRDefault="00AE4051" w:rsidP="00AE4051">
      <w:pPr>
        <w:spacing w:after="0" w:line="240" w:lineRule="auto"/>
        <w:contextualSpacing/>
        <w:rPr>
          <w:b/>
        </w:rPr>
      </w:pPr>
    </w:p>
    <w:p w:rsidR="00AE4051" w:rsidRPr="00595869" w:rsidRDefault="00AE4051" w:rsidP="00AE4051">
      <w:pPr>
        <w:spacing w:after="0" w:line="240" w:lineRule="auto"/>
        <w:contextualSpacing/>
      </w:pPr>
      <w:r w:rsidRPr="00595869">
        <w:rPr>
          <w:b/>
          <w:lang w:val="ru-RU"/>
        </w:rPr>
        <w:t>Пример</w:t>
      </w:r>
      <w:r w:rsidRPr="00595869">
        <w:rPr>
          <w:b/>
        </w:rPr>
        <w:t xml:space="preserve"> </w:t>
      </w:r>
      <w:r w:rsidRPr="00AE4051">
        <w:rPr>
          <w:b/>
        </w:rPr>
        <w:t>3</w:t>
      </w:r>
      <w:r w:rsidRPr="00595869">
        <w:t xml:space="preserve">. </w:t>
      </w:r>
      <w:r w:rsidRPr="00DF66B0">
        <w:t>show the route to the main eyewitness for incident 7865</w:t>
      </w:r>
    </w:p>
    <w:p w:rsidR="00AE4051" w:rsidRDefault="00AE4051" w:rsidP="00AE4051">
      <w:pPr>
        <w:spacing w:after="0" w:line="240" w:lineRule="auto"/>
        <w:contextualSpacing/>
        <w:rPr>
          <w:lang w:val="ru-RU"/>
        </w:rPr>
      </w:pPr>
      <w:r>
        <w:rPr>
          <w:lang w:val="ru-RU"/>
        </w:rPr>
        <w:t>Ожидаемые гипотезы:</w:t>
      </w:r>
    </w:p>
    <w:p w:rsidR="00AE4051" w:rsidRPr="00AE4051" w:rsidRDefault="00AE4051" w:rsidP="00AE4051">
      <w:pPr>
        <w:pStyle w:val="ListParagraph"/>
        <w:numPr>
          <w:ilvl w:val="0"/>
          <w:numId w:val="13"/>
        </w:numPr>
        <w:spacing w:after="0" w:line="240" w:lineRule="auto"/>
      </w:pPr>
      <w:r w:rsidRPr="00DF66B0">
        <w:t>show the route to the eyewitness for incident 7865</w:t>
      </w:r>
    </w:p>
    <w:p w:rsidR="00AE4051" w:rsidRPr="00AE4051" w:rsidRDefault="00AE4051" w:rsidP="00AE4051">
      <w:pPr>
        <w:pStyle w:val="ListParagraph"/>
        <w:numPr>
          <w:ilvl w:val="0"/>
          <w:numId w:val="13"/>
        </w:numPr>
        <w:spacing w:after="0" w:line="240" w:lineRule="auto"/>
      </w:pPr>
      <w:r w:rsidRPr="00DF66B0">
        <w:t xml:space="preserve">show the route to the </w:t>
      </w:r>
      <w:r>
        <w:t>eyewitness for incident</w:t>
      </w:r>
    </w:p>
    <w:p w:rsidR="00AE4051" w:rsidRPr="00AE4051" w:rsidRDefault="00AE4051" w:rsidP="00AE4051">
      <w:pPr>
        <w:pStyle w:val="ListParagraph"/>
        <w:numPr>
          <w:ilvl w:val="0"/>
          <w:numId w:val="13"/>
        </w:numPr>
        <w:spacing w:after="0" w:line="240" w:lineRule="auto"/>
      </w:pPr>
      <w:r w:rsidRPr="00DF66B0">
        <w:t xml:space="preserve">show the route to the </w:t>
      </w:r>
      <w:r>
        <w:t xml:space="preserve">main </w:t>
      </w:r>
      <w:r w:rsidRPr="00DF66B0">
        <w:t xml:space="preserve">eyewitness </w:t>
      </w:r>
    </w:p>
    <w:p w:rsidR="00AE4051" w:rsidRPr="00AE4051" w:rsidRDefault="00AE4051" w:rsidP="00AE4051">
      <w:pPr>
        <w:pStyle w:val="ListParagraph"/>
        <w:numPr>
          <w:ilvl w:val="0"/>
          <w:numId w:val="13"/>
        </w:numPr>
        <w:spacing w:after="0" w:line="240" w:lineRule="auto"/>
      </w:pPr>
      <w:r w:rsidRPr="00DF66B0">
        <w:t xml:space="preserve">show the route to the eyewitness </w:t>
      </w:r>
    </w:p>
    <w:p w:rsidR="00AE4051" w:rsidRPr="00AE4051" w:rsidRDefault="00AE4051" w:rsidP="00AE4051">
      <w:pPr>
        <w:spacing w:after="0" w:line="240" w:lineRule="auto"/>
        <w:contextualSpacing/>
      </w:pPr>
      <w:r>
        <w:rPr>
          <w:lang w:val="ru-RU"/>
        </w:rPr>
        <w:t>Результат</w:t>
      </w:r>
      <w:r w:rsidRPr="00AE4051">
        <w:t xml:space="preserve"> </w:t>
      </w:r>
      <w:r>
        <w:rPr>
          <w:lang w:val="ru-RU"/>
        </w:rPr>
        <w:t>работы</w:t>
      </w:r>
      <w:r w:rsidRPr="00AE4051">
        <w:t xml:space="preserve"> </w:t>
      </w:r>
      <w:r>
        <w:rPr>
          <w:lang w:val="ru-RU"/>
        </w:rPr>
        <w:t>алгоритма</w:t>
      </w:r>
      <w:r w:rsidRPr="00AE4051">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show</w:t>
      </w:r>
      <w:proofErr w:type="gramEnd"/>
      <w:r w:rsidRPr="00AE4051">
        <w:rPr>
          <w:sz w:val="20"/>
        </w:rPr>
        <w:t xml:space="preserve"> the route to the main eyewitness for incident 7865</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lastRenderedPageBreak/>
        <w:t xml:space="preserve">1. </w:t>
      </w:r>
      <w:proofErr w:type="gramStart"/>
      <w:r w:rsidRPr="00AE4051">
        <w:rPr>
          <w:sz w:val="20"/>
        </w:rPr>
        <w:t>w:</w:t>
      </w:r>
      <w:proofErr w:type="gramEnd"/>
      <w:r w:rsidRPr="00AE4051">
        <w:rPr>
          <w:sz w:val="20"/>
        </w:rPr>
        <w:t>10 d:8 c:1.0 : show the route to the main eyewitness for incident 7865</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9 d:8 c:0.93 : show the route to the main eyewitness for incident</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9 d:8 c:0.91 : show the route to the eyewitness for incident 7865</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8 d:8 c:0.8392222222222223 : show the route to the eyewitness for incident</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7 d:6 c:0.80352 : show the route to the main eyewitness</w:t>
      </w:r>
    </w:p>
    <w:p w:rsidR="00AE4051"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d:6 c:0.7128208504801098 : show the route to the eyewitness</w:t>
      </w:r>
    </w:p>
    <w:p w:rsidR="00AE4051" w:rsidRPr="00AE4051" w:rsidRDefault="00AE4051" w:rsidP="00AE4051">
      <w:pPr>
        <w:spacing w:after="0" w:line="240" w:lineRule="auto"/>
        <w:contextualSpacing/>
        <w:rPr>
          <w:b/>
        </w:rPr>
      </w:pPr>
      <w:r>
        <w:rPr>
          <w:lang w:val="ru-RU"/>
        </w:rPr>
        <w:t>Сформированные</w:t>
      </w:r>
      <w:r w:rsidRPr="00AE4051">
        <w:t xml:space="preserve"> </w:t>
      </w:r>
      <w:r>
        <w:rPr>
          <w:lang w:val="ru-RU"/>
        </w:rPr>
        <w:t>гипотезы</w:t>
      </w:r>
      <w:r w:rsidRPr="00AE4051">
        <w:t xml:space="preserve">: </w:t>
      </w:r>
      <w:r>
        <w:rPr>
          <w:b/>
        </w:rPr>
        <w:t>4</w:t>
      </w:r>
      <w:r w:rsidRPr="00AE4051">
        <w:rPr>
          <w:b/>
        </w:rPr>
        <w:t xml:space="preserve"> </w:t>
      </w:r>
      <w:r w:rsidRPr="00595869">
        <w:rPr>
          <w:b/>
          <w:lang w:val="ru-RU"/>
        </w:rPr>
        <w:t>из</w:t>
      </w:r>
      <w:r w:rsidRPr="00AE4051">
        <w:rPr>
          <w:b/>
        </w:rPr>
        <w:t xml:space="preserve"> 4</w:t>
      </w:r>
    </w:p>
    <w:p w:rsidR="00AE4051" w:rsidRPr="00AE4051" w:rsidRDefault="00AE4051" w:rsidP="00AE4051">
      <w:pPr>
        <w:spacing w:after="0" w:line="240" w:lineRule="auto"/>
        <w:contextualSpacing/>
        <w:rPr>
          <w:b/>
        </w:rPr>
      </w:pPr>
    </w:p>
    <w:p w:rsidR="00AE4051" w:rsidRPr="00595869" w:rsidRDefault="00AE4051" w:rsidP="00AE4051">
      <w:pPr>
        <w:spacing w:after="0" w:line="240" w:lineRule="auto"/>
        <w:contextualSpacing/>
      </w:pPr>
      <w:r w:rsidRPr="00595869">
        <w:rPr>
          <w:b/>
          <w:lang w:val="ru-RU"/>
        </w:rPr>
        <w:t>Пример</w:t>
      </w:r>
      <w:r w:rsidRPr="00595869">
        <w:rPr>
          <w:b/>
        </w:rPr>
        <w:t xml:space="preserve"> </w:t>
      </w:r>
      <w:r>
        <w:rPr>
          <w:b/>
        </w:rPr>
        <w:t>4</w:t>
      </w:r>
      <w:r w:rsidRPr="00595869">
        <w:t xml:space="preserve">. </w:t>
      </w:r>
      <w:r w:rsidRPr="00DF66B0">
        <w:t>describe the two male suspects in incident 769795</w:t>
      </w:r>
    </w:p>
    <w:p w:rsidR="00AE4051" w:rsidRDefault="00AE4051" w:rsidP="00AE4051">
      <w:pPr>
        <w:spacing w:after="0" w:line="240" w:lineRule="auto"/>
        <w:contextualSpacing/>
        <w:rPr>
          <w:lang w:val="ru-RU"/>
        </w:rPr>
      </w:pPr>
      <w:r>
        <w:rPr>
          <w:lang w:val="ru-RU"/>
        </w:rPr>
        <w:t>Ожидаемые гипотезы:</w:t>
      </w:r>
    </w:p>
    <w:p w:rsidR="00AE4051" w:rsidRDefault="00AE4051" w:rsidP="00AE4051">
      <w:pPr>
        <w:pStyle w:val="ListParagraph"/>
        <w:numPr>
          <w:ilvl w:val="0"/>
          <w:numId w:val="13"/>
        </w:numPr>
        <w:spacing w:after="0" w:line="240" w:lineRule="auto"/>
      </w:pPr>
      <w:r w:rsidRPr="00DF66B0">
        <w:t>describe the two suspects in incident 769795</w:t>
      </w:r>
    </w:p>
    <w:p w:rsidR="00AE4051" w:rsidRDefault="00AE4051" w:rsidP="00AE4051">
      <w:pPr>
        <w:pStyle w:val="ListParagraph"/>
        <w:numPr>
          <w:ilvl w:val="0"/>
          <w:numId w:val="13"/>
        </w:numPr>
        <w:spacing w:after="0" w:line="240" w:lineRule="auto"/>
      </w:pPr>
      <w:r w:rsidRPr="00DF66B0">
        <w:t>describe the suspects in incident 769795</w:t>
      </w:r>
    </w:p>
    <w:p w:rsidR="00AE4051" w:rsidRDefault="00AE4051" w:rsidP="00AE4051">
      <w:pPr>
        <w:pStyle w:val="ListParagraph"/>
        <w:numPr>
          <w:ilvl w:val="0"/>
          <w:numId w:val="13"/>
        </w:numPr>
        <w:spacing w:after="0" w:line="240" w:lineRule="auto"/>
      </w:pPr>
      <w:r w:rsidRPr="00DF66B0">
        <w:t xml:space="preserve">describe the </w:t>
      </w:r>
      <w:r>
        <w:t>suspects in incident</w:t>
      </w:r>
    </w:p>
    <w:p w:rsidR="00AE4051" w:rsidRDefault="00AE4051" w:rsidP="00AE4051">
      <w:pPr>
        <w:pStyle w:val="ListParagraph"/>
        <w:numPr>
          <w:ilvl w:val="0"/>
          <w:numId w:val="13"/>
        </w:numPr>
        <w:spacing w:after="0" w:line="240" w:lineRule="auto"/>
      </w:pPr>
      <w:r w:rsidRPr="00DF66B0">
        <w:t xml:space="preserve">describe the </w:t>
      </w:r>
      <w:r>
        <w:t>suspects</w:t>
      </w:r>
    </w:p>
    <w:p w:rsidR="00AE4051" w:rsidRPr="00AE4051" w:rsidRDefault="00AE4051" w:rsidP="00AE4051">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describe</w:t>
      </w:r>
      <w:proofErr w:type="gramEnd"/>
      <w:r w:rsidRPr="00AE4051">
        <w:rPr>
          <w:sz w:val="20"/>
        </w:rPr>
        <w:t xml:space="preserve"> the two male suspects in incident 769795</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8 d:7 c:1.0 : describe the two male suspects in incident 769795</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7 d:7 c:0.93 : describe the male suspects in incident 769795</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7 d:6 c:0.93 : describe the two male suspects in incident</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7 d:7 c:0.8875 : describe the two suspects in incident 769795</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6 d:6 c:0.8556 : describe the male suspects in incident</w:t>
      </w:r>
    </w:p>
    <w:p w:rsidR="00AE4051" w:rsidRPr="00AE4051"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d:5 c:0.8312499999999999 : describe the two male suspects 769795</w:t>
      </w:r>
    </w:p>
    <w:p w:rsidR="00AE4051" w:rsidRPr="00AE4051" w:rsidRDefault="00AE4051" w:rsidP="00AE4051">
      <w:pPr>
        <w:spacing w:after="0" w:line="240" w:lineRule="auto"/>
        <w:contextualSpacing/>
        <w:rPr>
          <w:sz w:val="20"/>
        </w:rPr>
      </w:pPr>
      <w:r w:rsidRPr="00AE4051">
        <w:rPr>
          <w:sz w:val="20"/>
        </w:rPr>
        <w:t xml:space="preserve">7. </w:t>
      </w:r>
      <w:proofErr w:type="gramStart"/>
      <w:r w:rsidRPr="00AE4051">
        <w:rPr>
          <w:sz w:val="20"/>
        </w:rPr>
        <w:t>w:</w:t>
      </w:r>
      <w:proofErr w:type="gramEnd"/>
      <w:r w:rsidRPr="00AE4051">
        <w:rPr>
          <w:sz w:val="20"/>
        </w:rPr>
        <w:t>6 d:6 c:0.8165 : describe the suspects in incident 769795</w:t>
      </w:r>
    </w:p>
    <w:p w:rsidR="00AE4051" w:rsidRPr="00AE4051" w:rsidRDefault="00AE4051" w:rsidP="00AE4051">
      <w:pPr>
        <w:spacing w:after="0" w:line="240" w:lineRule="auto"/>
        <w:contextualSpacing/>
        <w:rPr>
          <w:sz w:val="20"/>
        </w:rPr>
      </w:pPr>
      <w:r w:rsidRPr="00AE4051">
        <w:rPr>
          <w:sz w:val="20"/>
        </w:rPr>
        <w:t xml:space="preserve">8. </w:t>
      </w:r>
      <w:proofErr w:type="gramStart"/>
      <w:r w:rsidRPr="00AE4051">
        <w:rPr>
          <w:sz w:val="20"/>
        </w:rPr>
        <w:t>w:</w:t>
      </w:r>
      <w:proofErr w:type="gramEnd"/>
      <w:r w:rsidRPr="00AE4051">
        <w:rPr>
          <w:sz w:val="20"/>
        </w:rPr>
        <w:t>6 d:6 c:0.8165 : describe the two suspects in incident</w:t>
      </w:r>
    </w:p>
    <w:p w:rsidR="00AE4051" w:rsidRPr="00AE4051" w:rsidRDefault="00AE4051" w:rsidP="00AE4051">
      <w:pPr>
        <w:spacing w:after="0" w:line="240" w:lineRule="auto"/>
        <w:contextualSpacing/>
        <w:rPr>
          <w:sz w:val="20"/>
        </w:rPr>
      </w:pPr>
      <w:r w:rsidRPr="00AE4051">
        <w:rPr>
          <w:sz w:val="20"/>
        </w:rPr>
        <w:t xml:space="preserve">9. </w:t>
      </w:r>
      <w:proofErr w:type="gramStart"/>
      <w:r w:rsidRPr="00AE4051">
        <w:rPr>
          <w:sz w:val="20"/>
        </w:rPr>
        <w:t>w:</w:t>
      </w:r>
      <w:proofErr w:type="gramEnd"/>
      <w:r w:rsidRPr="00AE4051">
        <w:rPr>
          <w:sz w:val="20"/>
        </w:rPr>
        <w:t>5 d:5 c:0.7515918367346939 : describe the male suspects 769795</w:t>
      </w:r>
    </w:p>
    <w:p w:rsidR="00AE4051" w:rsidRPr="00AE4051" w:rsidRDefault="00AE4051" w:rsidP="00AE4051">
      <w:pPr>
        <w:spacing w:after="0" w:line="240" w:lineRule="auto"/>
        <w:contextualSpacing/>
        <w:rPr>
          <w:sz w:val="20"/>
        </w:rPr>
      </w:pPr>
      <w:r w:rsidRPr="00AE4051">
        <w:rPr>
          <w:sz w:val="20"/>
        </w:rPr>
        <w:t xml:space="preserve">10. </w:t>
      </w:r>
      <w:proofErr w:type="gramStart"/>
      <w:r w:rsidRPr="00AE4051">
        <w:rPr>
          <w:sz w:val="20"/>
        </w:rPr>
        <w:t>w:</w:t>
      </w:r>
      <w:proofErr w:type="gramEnd"/>
      <w:r w:rsidRPr="00AE4051">
        <w:rPr>
          <w:sz w:val="20"/>
        </w:rPr>
        <w:t>5 d:5 c:0.7515918367346939 : describe the two male suspects</w:t>
      </w:r>
    </w:p>
    <w:p w:rsidR="00AE4051" w:rsidRPr="00AE4051" w:rsidRDefault="00AE4051" w:rsidP="00AE4051">
      <w:pPr>
        <w:spacing w:after="0" w:line="240" w:lineRule="auto"/>
        <w:contextualSpacing/>
        <w:rPr>
          <w:sz w:val="20"/>
        </w:rPr>
      </w:pPr>
      <w:r w:rsidRPr="00AE4051">
        <w:rPr>
          <w:sz w:val="20"/>
        </w:rPr>
        <w:t xml:space="preserve">11. </w:t>
      </w:r>
      <w:proofErr w:type="gramStart"/>
      <w:r w:rsidRPr="00AE4051">
        <w:rPr>
          <w:sz w:val="20"/>
        </w:rPr>
        <w:t>w:</w:t>
      </w:r>
      <w:proofErr w:type="gramEnd"/>
      <w:r w:rsidRPr="00AE4051">
        <w:rPr>
          <w:sz w:val="20"/>
        </w:rPr>
        <w:t>5 d:6 c:0.7402933333333334 : describe the suspects in incident</w:t>
      </w:r>
    </w:p>
    <w:p w:rsidR="00AE4051" w:rsidRPr="00AE4051" w:rsidRDefault="00AE4051" w:rsidP="00AE4051">
      <w:pPr>
        <w:spacing w:after="0" w:line="240" w:lineRule="auto"/>
        <w:contextualSpacing/>
        <w:rPr>
          <w:sz w:val="20"/>
        </w:rPr>
      </w:pPr>
      <w:r w:rsidRPr="00AE4051">
        <w:rPr>
          <w:sz w:val="20"/>
        </w:rPr>
        <w:t xml:space="preserve">12. </w:t>
      </w:r>
      <w:proofErr w:type="gramStart"/>
      <w:r w:rsidRPr="00AE4051">
        <w:rPr>
          <w:sz w:val="20"/>
        </w:rPr>
        <w:t>w:</w:t>
      </w:r>
      <w:proofErr w:type="gramEnd"/>
      <w:r w:rsidRPr="00AE4051">
        <w:rPr>
          <w:sz w:val="20"/>
        </w:rPr>
        <w:t>5 d:5 c:0.7172448979591837 : describe the two suspects 769795</w:t>
      </w:r>
    </w:p>
    <w:p w:rsidR="00AE4051" w:rsidRPr="00AE4051" w:rsidRDefault="00AE4051" w:rsidP="00AE4051">
      <w:pPr>
        <w:spacing w:after="0" w:line="240" w:lineRule="auto"/>
        <w:contextualSpacing/>
        <w:rPr>
          <w:sz w:val="20"/>
        </w:rPr>
      </w:pPr>
      <w:r w:rsidRPr="00AE4051">
        <w:rPr>
          <w:sz w:val="20"/>
        </w:rPr>
        <w:t xml:space="preserve">13. </w:t>
      </w:r>
      <w:proofErr w:type="gramStart"/>
      <w:r w:rsidRPr="00AE4051">
        <w:rPr>
          <w:sz w:val="20"/>
        </w:rPr>
        <w:t>w:</w:t>
      </w:r>
      <w:proofErr w:type="gramEnd"/>
      <w:r w:rsidRPr="00AE4051">
        <w:rPr>
          <w:sz w:val="20"/>
        </w:rPr>
        <w:t>4 d:4 c:0.6654666666666667 : describe the male suspects</w:t>
      </w:r>
    </w:p>
    <w:p w:rsidR="00AE4051" w:rsidRPr="00AE4051" w:rsidRDefault="00AE4051" w:rsidP="00AE4051">
      <w:pPr>
        <w:spacing w:after="0" w:line="240" w:lineRule="auto"/>
        <w:contextualSpacing/>
        <w:rPr>
          <w:sz w:val="20"/>
        </w:rPr>
      </w:pPr>
      <w:r w:rsidRPr="00AE4051">
        <w:rPr>
          <w:sz w:val="20"/>
        </w:rPr>
        <w:t xml:space="preserve">14. </w:t>
      </w:r>
      <w:proofErr w:type="gramStart"/>
      <w:r w:rsidRPr="00AE4051">
        <w:rPr>
          <w:sz w:val="20"/>
        </w:rPr>
        <w:t>w:</w:t>
      </w:r>
      <w:proofErr w:type="gramEnd"/>
      <w:r w:rsidRPr="00AE4051">
        <w:rPr>
          <w:sz w:val="20"/>
        </w:rPr>
        <w:t>4 d:5 c:0.6350555555555556 : describe the suspects 769795</w:t>
      </w:r>
    </w:p>
    <w:p w:rsidR="00AE4051" w:rsidRPr="00AE4051" w:rsidRDefault="00AE4051" w:rsidP="00AE4051">
      <w:pPr>
        <w:spacing w:after="0" w:line="240" w:lineRule="auto"/>
        <w:contextualSpacing/>
        <w:rPr>
          <w:sz w:val="20"/>
        </w:rPr>
      </w:pPr>
      <w:r w:rsidRPr="00AE4051">
        <w:rPr>
          <w:sz w:val="20"/>
        </w:rPr>
        <w:t xml:space="preserve">15. </w:t>
      </w:r>
      <w:proofErr w:type="gramStart"/>
      <w:r w:rsidRPr="00AE4051">
        <w:rPr>
          <w:sz w:val="20"/>
        </w:rPr>
        <w:t>w:</w:t>
      </w:r>
      <w:proofErr w:type="gramEnd"/>
      <w:r w:rsidRPr="00AE4051">
        <w:rPr>
          <w:sz w:val="20"/>
        </w:rPr>
        <w:t>4 d:5 c:0.6350555555555556 : describe the two suspects</w:t>
      </w:r>
    </w:p>
    <w:p w:rsidR="00AE4051" w:rsidRDefault="00AE4051" w:rsidP="00AE4051">
      <w:pPr>
        <w:spacing w:after="0" w:line="240" w:lineRule="auto"/>
        <w:contextualSpacing/>
        <w:rPr>
          <w:sz w:val="20"/>
        </w:rPr>
      </w:pPr>
      <w:r w:rsidRPr="00AE4051">
        <w:rPr>
          <w:sz w:val="20"/>
        </w:rPr>
        <w:t xml:space="preserve">16. </w:t>
      </w:r>
      <w:proofErr w:type="gramStart"/>
      <w:r w:rsidRPr="00AE4051">
        <w:rPr>
          <w:sz w:val="20"/>
        </w:rPr>
        <w:t>w:</w:t>
      </w:r>
      <w:proofErr w:type="gramEnd"/>
      <w:r w:rsidRPr="00AE4051">
        <w:rPr>
          <w:sz w:val="20"/>
        </w:rPr>
        <w:t>3 d:4 c:0.5448558933333334 : describe the suspects</w:t>
      </w:r>
    </w:p>
    <w:p w:rsidR="00AE4051" w:rsidRDefault="00AE4051" w:rsidP="00AE4051">
      <w:pPr>
        <w:spacing w:after="0" w:line="240" w:lineRule="auto"/>
        <w:contextualSpacing/>
        <w:rPr>
          <w:b/>
        </w:rPr>
      </w:pPr>
      <w:r>
        <w:rPr>
          <w:lang w:val="ru-RU"/>
        </w:rPr>
        <w:lastRenderedPageBreak/>
        <w:t>Сформированные</w:t>
      </w:r>
      <w:r w:rsidRPr="00AE4051">
        <w:t xml:space="preserve"> </w:t>
      </w:r>
      <w:r>
        <w:rPr>
          <w:lang w:val="ru-RU"/>
        </w:rPr>
        <w:t>гипотезы</w:t>
      </w:r>
      <w:r w:rsidRPr="00AE4051">
        <w:t xml:space="preserve">: </w:t>
      </w:r>
      <w:r>
        <w:rPr>
          <w:b/>
        </w:rPr>
        <w:t>4</w:t>
      </w:r>
      <w:r w:rsidRPr="00AE4051">
        <w:rPr>
          <w:b/>
        </w:rPr>
        <w:t xml:space="preserve"> </w:t>
      </w:r>
      <w:r w:rsidRPr="00595869">
        <w:rPr>
          <w:b/>
          <w:lang w:val="ru-RU"/>
        </w:rPr>
        <w:t>из</w:t>
      </w:r>
      <w:r w:rsidRPr="00AE4051">
        <w:rPr>
          <w:b/>
        </w:rPr>
        <w:t xml:space="preserve"> 4</w:t>
      </w:r>
    </w:p>
    <w:p w:rsidR="00AE4051" w:rsidRPr="00AE4051" w:rsidRDefault="00AE4051" w:rsidP="00AE4051">
      <w:pPr>
        <w:spacing w:after="0" w:line="240" w:lineRule="auto"/>
        <w:contextualSpacing/>
        <w:rPr>
          <w:b/>
        </w:rPr>
      </w:pPr>
    </w:p>
    <w:p w:rsidR="00AE4051" w:rsidRPr="00595869" w:rsidRDefault="00AE4051" w:rsidP="00AE4051">
      <w:pPr>
        <w:spacing w:after="0" w:line="240" w:lineRule="auto"/>
      </w:pPr>
      <w:r w:rsidRPr="00595869">
        <w:rPr>
          <w:b/>
          <w:lang w:val="ru-RU"/>
        </w:rPr>
        <w:t>Пример</w:t>
      </w:r>
      <w:r w:rsidRPr="00595869">
        <w:rPr>
          <w:b/>
        </w:rPr>
        <w:t xml:space="preserve"> </w:t>
      </w:r>
      <w:r>
        <w:rPr>
          <w:b/>
        </w:rPr>
        <w:t>5</w:t>
      </w:r>
      <w:r w:rsidRPr="00595869">
        <w:t xml:space="preserve">. </w:t>
      </w:r>
      <w:r w:rsidRPr="00D84A0F">
        <w:t xml:space="preserve">find </w:t>
      </w:r>
      <w:r>
        <w:t xml:space="preserve">my </w:t>
      </w:r>
      <w:r w:rsidRPr="00D84A0F">
        <w:t xml:space="preserve">video record with </w:t>
      </w:r>
      <w:proofErr w:type="spellStart"/>
      <w:r w:rsidRPr="00D84A0F">
        <w:t>smth</w:t>
      </w:r>
      <w:proofErr w:type="spellEnd"/>
      <w:r>
        <w:t xml:space="preserve"> in gallery</w:t>
      </w:r>
    </w:p>
    <w:p w:rsidR="00AE4051" w:rsidRPr="00AE4051" w:rsidRDefault="00AE4051" w:rsidP="00AE4051">
      <w:pPr>
        <w:spacing w:after="0" w:line="240" w:lineRule="auto"/>
        <w:contextualSpacing/>
      </w:pPr>
      <w:r>
        <w:rPr>
          <w:lang w:val="ru-RU"/>
        </w:rPr>
        <w:t>Ожидаемые</w:t>
      </w:r>
      <w:r w:rsidRPr="00AE4051">
        <w:t xml:space="preserve"> </w:t>
      </w:r>
      <w:r>
        <w:rPr>
          <w:lang w:val="ru-RU"/>
        </w:rPr>
        <w:t>гипотезы</w:t>
      </w:r>
      <w:r w:rsidRPr="00AE4051">
        <w:t>:</w:t>
      </w:r>
    </w:p>
    <w:p w:rsidR="00AE4051" w:rsidRDefault="00AE4051" w:rsidP="00AE4051">
      <w:pPr>
        <w:pStyle w:val="ListParagraph"/>
        <w:numPr>
          <w:ilvl w:val="0"/>
          <w:numId w:val="13"/>
        </w:numPr>
        <w:spacing w:after="0" w:line="240" w:lineRule="auto"/>
      </w:pPr>
      <w:r w:rsidRPr="00D84A0F">
        <w:t xml:space="preserve">find </w:t>
      </w:r>
      <w:r>
        <w:t xml:space="preserve">my </w:t>
      </w:r>
      <w:r w:rsidRPr="00D84A0F">
        <w:t xml:space="preserve">video record with </w:t>
      </w:r>
      <w:proofErr w:type="spellStart"/>
      <w:r w:rsidRPr="00D84A0F">
        <w:t>smth</w:t>
      </w:r>
      <w:proofErr w:type="spellEnd"/>
    </w:p>
    <w:p w:rsidR="00AE4051" w:rsidRDefault="00AE4051" w:rsidP="00AE4051">
      <w:pPr>
        <w:pStyle w:val="ListParagraph"/>
        <w:numPr>
          <w:ilvl w:val="0"/>
          <w:numId w:val="13"/>
        </w:numPr>
        <w:spacing w:after="0" w:line="240" w:lineRule="auto"/>
      </w:pPr>
      <w:r w:rsidRPr="00D84A0F">
        <w:t xml:space="preserve">find </w:t>
      </w:r>
      <w:r>
        <w:t xml:space="preserve">my </w:t>
      </w:r>
      <w:r w:rsidRPr="00D84A0F">
        <w:t xml:space="preserve">video record </w:t>
      </w:r>
      <w:r>
        <w:t>in gallery</w:t>
      </w:r>
    </w:p>
    <w:p w:rsidR="00AE4051" w:rsidRDefault="00AE4051" w:rsidP="00AE4051">
      <w:pPr>
        <w:pStyle w:val="ListParagraph"/>
        <w:numPr>
          <w:ilvl w:val="0"/>
          <w:numId w:val="13"/>
        </w:numPr>
        <w:spacing w:after="0" w:line="240" w:lineRule="auto"/>
      </w:pPr>
      <w:r w:rsidRPr="00D84A0F">
        <w:t xml:space="preserve">find video record with </w:t>
      </w:r>
      <w:proofErr w:type="spellStart"/>
      <w:r w:rsidRPr="00D84A0F">
        <w:t>smth</w:t>
      </w:r>
      <w:proofErr w:type="spellEnd"/>
      <w:r>
        <w:t xml:space="preserve"> in gallery</w:t>
      </w:r>
    </w:p>
    <w:p w:rsidR="00AE4051" w:rsidRDefault="00AE4051" w:rsidP="00AE4051">
      <w:pPr>
        <w:pStyle w:val="ListParagraph"/>
        <w:numPr>
          <w:ilvl w:val="0"/>
          <w:numId w:val="13"/>
        </w:numPr>
        <w:spacing w:after="0" w:line="240" w:lineRule="auto"/>
      </w:pPr>
      <w:r w:rsidRPr="00D84A0F">
        <w:t xml:space="preserve">find video record with </w:t>
      </w:r>
      <w:proofErr w:type="spellStart"/>
      <w:r w:rsidRPr="00D84A0F">
        <w:t>smth</w:t>
      </w:r>
      <w:proofErr w:type="spellEnd"/>
    </w:p>
    <w:p w:rsidR="00AE4051" w:rsidRPr="00AE4051" w:rsidRDefault="00AE4051" w:rsidP="00AE4051">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find</w:t>
      </w:r>
      <w:proofErr w:type="gramEnd"/>
      <w:r w:rsidRPr="00AE4051">
        <w:rPr>
          <w:sz w:val="20"/>
        </w:rPr>
        <w:t xml:space="preserve"> my video record with </w:t>
      </w:r>
      <w:proofErr w:type="spellStart"/>
      <w:r w:rsidRPr="00AE4051">
        <w:rPr>
          <w:sz w:val="20"/>
        </w:rPr>
        <w:t>smth</w:t>
      </w:r>
      <w:proofErr w:type="spellEnd"/>
      <w:r w:rsidRPr="00AE4051">
        <w:rPr>
          <w:sz w:val="20"/>
        </w:rPr>
        <w:t xml:space="preserve"> in gallery</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 xml:space="preserve">8 d:8 c:1.0 : find my video record with </w:t>
      </w:r>
      <w:proofErr w:type="spellStart"/>
      <w:r w:rsidRPr="00AE4051">
        <w:rPr>
          <w:sz w:val="20"/>
        </w:rPr>
        <w:t>smth</w:t>
      </w:r>
      <w:proofErr w:type="spellEnd"/>
      <w:r w:rsidRPr="00AE4051">
        <w:rPr>
          <w:sz w:val="20"/>
        </w:rPr>
        <w:t xml:space="preserve"> in gallery</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 xml:space="preserve">7 d:8 c:0.95 : find video record with </w:t>
      </w:r>
      <w:proofErr w:type="spellStart"/>
      <w:r w:rsidRPr="00AE4051">
        <w:rPr>
          <w:sz w:val="20"/>
        </w:rPr>
        <w:t>smth</w:t>
      </w:r>
      <w:proofErr w:type="spellEnd"/>
      <w:r w:rsidRPr="00AE4051">
        <w:rPr>
          <w:sz w:val="20"/>
        </w:rPr>
        <w:t xml:space="preserve"> in gallery</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 xml:space="preserve">6 d:6 c:0.8312499999999999 : find my video record with </w:t>
      </w:r>
      <w:proofErr w:type="spellStart"/>
      <w:r w:rsidRPr="00AE4051">
        <w:rPr>
          <w:sz w:val="20"/>
        </w:rPr>
        <w:t>smth</w:t>
      </w:r>
      <w:proofErr w:type="spellEnd"/>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 xml:space="preserve">5 d:6 c:0.7677551020408163 : find video record with </w:t>
      </w:r>
      <w:proofErr w:type="spellStart"/>
      <w:r w:rsidRPr="00AE4051">
        <w:rPr>
          <w:sz w:val="20"/>
        </w:rPr>
        <w:t>smth</w:t>
      </w:r>
      <w:proofErr w:type="spellEnd"/>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4 d:5 c:0.6909765625 : find my video record</w:t>
      </w:r>
    </w:p>
    <w:p w:rsidR="00AE4051" w:rsidRPr="003647EF" w:rsidRDefault="00AE4051" w:rsidP="00AE4051">
      <w:pPr>
        <w:spacing w:after="0" w:line="240" w:lineRule="auto"/>
        <w:contextualSpacing/>
        <w:rPr>
          <w:b/>
          <w:lang w:val="ru-RU"/>
        </w:rPr>
      </w:pPr>
      <w:r w:rsidRPr="00AE4051">
        <w:rPr>
          <w:sz w:val="20"/>
          <w:lang w:val="ru-RU"/>
        </w:rPr>
        <w:t xml:space="preserve">6. </w:t>
      </w:r>
      <w:proofErr w:type="gramStart"/>
      <w:r w:rsidRPr="00AE4051">
        <w:rPr>
          <w:sz w:val="20"/>
        </w:rPr>
        <w:t>w</w:t>
      </w:r>
      <w:r w:rsidRPr="00AE4051">
        <w:rPr>
          <w:sz w:val="20"/>
          <w:lang w:val="ru-RU"/>
        </w:rPr>
        <w:t>:</w:t>
      </w:r>
      <w:proofErr w:type="gramEnd"/>
      <w:r w:rsidRPr="00AE4051">
        <w:rPr>
          <w:sz w:val="20"/>
          <w:lang w:val="ru-RU"/>
        </w:rPr>
        <w:t xml:space="preserve">3 </w:t>
      </w:r>
      <w:r w:rsidRPr="00AE4051">
        <w:rPr>
          <w:sz w:val="20"/>
        </w:rPr>
        <w:t>d</w:t>
      </w:r>
      <w:r w:rsidRPr="00AE4051">
        <w:rPr>
          <w:sz w:val="20"/>
          <w:lang w:val="ru-RU"/>
        </w:rPr>
        <w:t xml:space="preserve">:5 </w:t>
      </w:r>
      <w:r w:rsidRPr="00AE4051">
        <w:rPr>
          <w:sz w:val="20"/>
        </w:rPr>
        <w:t>c</w:t>
      </w:r>
      <w:r w:rsidRPr="00AE4051">
        <w:rPr>
          <w:sz w:val="20"/>
          <w:lang w:val="ru-RU"/>
        </w:rPr>
        <w:t xml:space="preserve">:0.6204714702207413 : </w:t>
      </w:r>
      <w:r w:rsidRPr="00AE4051">
        <w:rPr>
          <w:sz w:val="20"/>
        </w:rPr>
        <w:t>find</w:t>
      </w:r>
      <w:r w:rsidRPr="00AE4051">
        <w:rPr>
          <w:sz w:val="20"/>
          <w:lang w:val="ru-RU"/>
        </w:rPr>
        <w:t xml:space="preserve"> </w:t>
      </w:r>
      <w:r w:rsidRPr="00AE4051">
        <w:rPr>
          <w:sz w:val="20"/>
        </w:rPr>
        <w:t>video</w:t>
      </w:r>
      <w:r w:rsidRPr="00AE4051">
        <w:rPr>
          <w:sz w:val="20"/>
          <w:lang w:val="ru-RU"/>
        </w:rPr>
        <w:t xml:space="preserve"> </w:t>
      </w:r>
      <w:r w:rsidRPr="00AE4051">
        <w:rPr>
          <w:sz w:val="20"/>
        </w:rPr>
        <w:t>record</w:t>
      </w:r>
      <w:r w:rsidRPr="00AE4051">
        <w:rPr>
          <w:sz w:val="20"/>
          <w:lang w:val="ru-RU"/>
        </w:rPr>
        <w:t xml:space="preserve"> </w:t>
      </w:r>
      <w:r>
        <w:rPr>
          <w:lang w:val="ru-RU"/>
        </w:rPr>
        <w:t>Сформированные</w:t>
      </w:r>
      <w:r w:rsidRPr="00AE4051">
        <w:rPr>
          <w:lang w:val="ru-RU"/>
        </w:rPr>
        <w:t xml:space="preserve"> </w:t>
      </w:r>
      <w:r>
        <w:rPr>
          <w:lang w:val="ru-RU"/>
        </w:rPr>
        <w:t>гипотезы</w:t>
      </w:r>
      <w:r w:rsidRPr="00AE4051">
        <w:rPr>
          <w:lang w:val="ru-RU"/>
        </w:rPr>
        <w:t xml:space="preserve">: </w:t>
      </w:r>
      <w:r w:rsidRPr="00AE4051">
        <w:rPr>
          <w:b/>
          <w:lang w:val="ru-RU"/>
        </w:rPr>
        <w:t xml:space="preserve">4 </w:t>
      </w:r>
      <w:r w:rsidRPr="00595869">
        <w:rPr>
          <w:b/>
          <w:lang w:val="ru-RU"/>
        </w:rPr>
        <w:t>из</w:t>
      </w:r>
      <w:r w:rsidRPr="00AE4051">
        <w:rPr>
          <w:b/>
          <w:lang w:val="ru-RU"/>
        </w:rPr>
        <w:t xml:space="preserve"> 4</w:t>
      </w:r>
    </w:p>
    <w:p w:rsidR="00AE4051" w:rsidRPr="003647EF" w:rsidRDefault="00AE4051" w:rsidP="00AE4051">
      <w:pPr>
        <w:rPr>
          <w:lang w:val="ru-RU"/>
        </w:rPr>
      </w:pPr>
    </w:p>
    <w:p w:rsidR="00AE4051" w:rsidRDefault="00AE4051" w:rsidP="00AE4051">
      <w:pPr>
        <w:rPr>
          <w:lang w:val="ru-RU"/>
        </w:rPr>
      </w:pPr>
      <w:r w:rsidRPr="003647EF">
        <w:rPr>
          <w:lang w:val="ru-RU"/>
        </w:rPr>
        <w:tab/>
      </w:r>
      <w:r w:rsidR="00B84B10">
        <w:rPr>
          <w:lang w:val="ru-RU"/>
        </w:rPr>
        <w:t>Как видно из перечисленных выше</w:t>
      </w:r>
      <w:r>
        <w:rPr>
          <w:lang w:val="ru-RU"/>
        </w:rPr>
        <w:t xml:space="preserve"> примеров – алгоритм успешно справляется со своей задачей и формирует все ожидаемые гипотезы. Но данные примеры я бы назвал «искусственными», все эти предложения сформулированы изначально таким образом, чтобы </w:t>
      </w:r>
      <w:r w:rsidR="00B84B10">
        <w:rPr>
          <w:lang w:val="ru-RU"/>
        </w:rPr>
        <w:t xml:space="preserve">было удобно применять разрабатываемый алгоритм. К тому же правила семантического сокращения, используемые в алгоритме, разрабатывались именно с учетом этих примеров. Ниже </w:t>
      </w:r>
      <w:r w:rsidR="00B84B10">
        <w:rPr>
          <w:lang w:val="ru-RU"/>
        </w:rPr>
        <w:lastRenderedPageBreak/>
        <w:t>я хотел бы привести еще 5 запросов, которые были получены из базы обращений реальных пользователей (полицейских), а требуемые гипотезы были сформулированы лингвистами – разработчиками реально существующего голосового помощника.</w:t>
      </w:r>
    </w:p>
    <w:p w:rsidR="00B84B10" w:rsidRPr="00595869" w:rsidRDefault="00B84B10" w:rsidP="00B84B10">
      <w:pPr>
        <w:spacing w:after="0" w:line="240" w:lineRule="auto"/>
      </w:pPr>
      <w:r w:rsidRPr="00595869">
        <w:rPr>
          <w:b/>
          <w:lang w:val="ru-RU"/>
        </w:rPr>
        <w:t>Пример</w:t>
      </w:r>
      <w:r w:rsidRPr="00595869">
        <w:rPr>
          <w:b/>
        </w:rPr>
        <w:t xml:space="preserve"> </w:t>
      </w:r>
      <w:r w:rsidRPr="00B84B10">
        <w:rPr>
          <w:b/>
        </w:rPr>
        <w:t>6</w:t>
      </w:r>
      <w:r w:rsidRPr="00595869">
        <w:t xml:space="preserve">. </w:t>
      </w:r>
      <w:r w:rsidRPr="00B84B10">
        <w:t>blue 2007 Chevy Silverado from Nebraska commercial 68-113</w:t>
      </w:r>
    </w:p>
    <w:p w:rsidR="00B84B10" w:rsidRPr="00AE4051" w:rsidRDefault="00B84B10" w:rsidP="00B84B10">
      <w:pPr>
        <w:spacing w:after="0" w:line="240" w:lineRule="auto"/>
        <w:contextualSpacing/>
      </w:pPr>
      <w:r>
        <w:rPr>
          <w:lang w:val="ru-RU"/>
        </w:rPr>
        <w:t>Ожидаемые</w:t>
      </w:r>
      <w:r w:rsidRPr="00AE4051">
        <w:t xml:space="preserve"> </w:t>
      </w:r>
      <w:r>
        <w:rPr>
          <w:lang w:val="ru-RU"/>
        </w:rPr>
        <w:t>гипотезы</w:t>
      </w:r>
      <w:r w:rsidRPr="00AE4051">
        <w:t>:</w:t>
      </w:r>
    </w:p>
    <w:p w:rsidR="00B84B10" w:rsidRPr="00B84B10" w:rsidRDefault="00B84B10" w:rsidP="00B84B10">
      <w:pPr>
        <w:pStyle w:val="ListParagraph"/>
        <w:numPr>
          <w:ilvl w:val="0"/>
          <w:numId w:val="13"/>
        </w:numPr>
        <w:spacing w:after="0" w:line="240" w:lineRule="auto"/>
      </w:pPr>
      <w:r w:rsidRPr="00B84B10">
        <w:t xml:space="preserve">blue Chevy </w:t>
      </w:r>
      <w:r>
        <w:t>Silverado</w:t>
      </w:r>
    </w:p>
    <w:p w:rsidR="00B84B10" w:rsidRPr="00B84B10" w:rsidRDefault="00B84B10" w:rsidP="00B84B10">
      <w:pPr>
        <w:pStyle w:val="ListParagraph"/>
        <w:numPr>
          <w:ilvl w:val="0"/>
          <w:numId w:val="13"/>
        </w:numPr>
        <w:spacing w:after="0" w:line="240" w:lineRule="auto"/>
      </w:pPr>
      <w:r w:rsidRPr="00B84B10">
        <w:t>blue 2007 Chevy Silverado</w:t>
      </w:r>
    </w:p>
    <w:p w:rsidR="00B84B10" w:rsidRPr="00B84B10" w:rsidRDefault="00B84B10" w:rsidP="00B84B10">
      <w:pPr>
        <w:pStyle w:val="ListParagraph"/>
        <w:numPr>
          <w:ilvl w:val="0"/>
          <w:numId w:val="13"/>
        </w:numPr>
        <w:spacing w:after="0" w:line="240" w:lineRule="auto"/>
      </w:pPr>
      <w:r w:rsidRPr="00B84B10">
        <w:t>Chevy Silverado</w:t>
      </w:r>
    </w:p>
    <w:p w:rsidR="00B84B10" w:rsidRPr="00B84B10" w:rsidRDefault="00B84B10" w:rsidP="00B84B10">
      <w:pPr>
        <w:pStyle w:val="ListParagraph"/>
        <w:numPr>
          <w:ilvl w:val="0"/>
          <w:numId w:val="13"/>
        </w:numPr>
        <w:spacing w:after="0" w:line="240" w:lineRule="auto"/>
        <w:rPr>
          <w:lang w:val="ru-RU"/>
        </w:rPr>
      </w:pPr>
      <w:r w:rsidRPr="00B84B10">
        <w:t>2007 Chevy Silverado</w:t>
      </w:r>
    </w:p>
    <w:p w:rsidR="00B84B10" w:rsidRPr="00AE4051" w:rsidRDefault="00B84B10" w:rsidP="00B84B10">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B84B10" w:rsidRPr="00AE4051" w:rsidRDefault="00B84B10" w:rsidP="00B84B10">
      <w:pPr>
        <w:spacing w:after="0" w:line="240" w:lineRule="auto"/>
        <w:contextualSpacing/>
        <w:rPr>
          <w:sz w:val="20"/>
        </w:rPr>
      </w:pPr>
      <w:r w:rsidRPr="00AE4051">
        <w:rPr>
          <w:sz w:val="20"/>
        </w:rPr>
        <w:t>Input:</w:t>
      </w:r>
    </w:p>
    <w:p w:rsidR="00B84B10" w:rsidRPr="00AE4051" w:rsidRDefault="00B84B10" w:rsidP="00B84B10">
      <w:pPr>
        <w:spacing w:after="0" w:line="240" w:lineRule="auto"/>
        <w:contextualSpacing/>
        <w:rPr>
          <w:sz w:val="20"/>
        </w:rPr>
      </w:pPr>
      <w:r w:rsidRPr="00AE4051">
        <w:rPr>
          <w:sz w:val="20"/>
        </w:rPr>
        <w:t xml:space="preserve">0. </w:t>
      </w:r>
      <w:proofErr w:type="gramStart"/>
      <w:r w:rsidRPr="00B84B10">
        <w:rPr>
          <w:sz w:val="20"/>
        </w:rPr>
        <w:t>blue</w:t>
      </w:r>
      <w:proofErr w:type="gramEnd"/>
      <w:r w:rsidRPr="00B84B10">
        <w:rPr>
          <w:sz w:val="20"/>
        </w:rPr>
        <w:t xml:space="preserve"> 2007 Chevy Silverado from Nebraska commercial 68-113</w:t>
      </w:r>
    </w:p>
    <w:p w:rsidR="00B84B10" w:rsidRPr="00AE4051" w:rsidRDefault="00B84B10" w:rsidP="00B84B10">
      <w:pPr>
        <w:spacing w:after="0" w:line="240" w:lineRule="auto"/>
        <w:contextualSpacing/>
        <w:rPr>
          <w:sz w:val="20"/>
        </w:rPr>
      </w:pPr>
    </w:p>
    <w:p w:rsidR="00B84B10" w:rsidRPr="00AE4051" w:rsidRDefault="00B84B10" w:rsidP="00B84B10">
      <w:pPr>
        <w:spacing w:after="0" w:line="240" w:lineRule="auto"/>
        <w:contextualSpacing/>
        <w:rPr>
          <w:sz w:val="20"/>
        </w:rPr>
      </w:pPr>
      <w:r w:rsidRPr="00AE4051">
        <w:rPr>
          <w:sz w:val="20"/>
        </w:rPr>
        <w:t>Result:</w:t>
      </w:r>
    </w:p>
    <w:p w:rsidR="00B84B10" w:rsidRPr="00B84B10" w:rsidRDefault="00B84B10" w:rsidP="00B84B10">
      <w:pPr>
        <w:spacing w:after="0" w:line="240" w:lineRule="auto"/>
        <w:contextualSpacing/>
        <w:rPr>
          <w:sz w:val="20"/>
        </w:rPr>
      </w:pPr>
      <w:r w:rsidRPr="00B84B10">
        <w:rPr>
          <w:sz w:val="20"/>
        </w:rPr>
        <w:t xml:space="preserve">1. </w:t>
      </w:r>
      <w:proofErr w:type="gramStart"/>
      <w:r w:rsidRPr="00B84B10">
        <w:rPr>
          <w:sz w:val="20"/>
        </w:rPr>
        <w:t>w:</w:t>
      </w:r>
      <w:proofErr w:type="gramEnd"/>
      <w:r w:rsidRPr="00B84B10">
        <w:rPr>
          <w:sz w:val="20"/>
        </w:rPr>
        <w:t>8 d:6 c:1.0 : blue 2007 Chevy Silverado from Nebraska commercial 68-113</w:t>
      </w:r>
    </w:p>
    <w:p w:rsidR="00B84B10" w:rsidRPr="00B84B10" w:rsidRDefault="00B84B10" w:rsidP="00B84B10">
      <w:pPr>
        <w:spacing w:after="0" w:line="240" w:lineRule="auto"/>
        <w:contextualSpacing/>
        <w:rPr>
          <w:sz w:val="20"/>
        </w:rPr>
      </w:pPr>
      <w:r w:rsidRPr="00B84B10">
        <w:rPr>
          <w:sz w:val="20"/>
        </w:rPr>
        <w:t xml:space="preserve">2. </w:t>
      </w:r>
      <w:proofErr w:type="gramStart"/>
      <w:r w:rsidRPr="00B84B10">
        <w:rPr>
          <w:sz w:val="20"/>
        </w:rPr>
        <w:t>w:</w:t>
      </w:r>
      <w:proofErr w:type="gramEnd"/>
      <w:r w:rsidRPr="00B84B10">
        <w:rPr>
          <w:sz w:val="20"/>
        </w:rPr>
        <w:t>7 d:6 c:0.93 : blue Chevy Silverado from Nebraska commercial 68-113</w:t>
      </w:r>
    </w:p>
    <w:p w:rsidR="00B84B10" w:rsidRPr="00B84B10" w:rsidRDefault="00B84B10" w:rsidP="00B84B10">
      <w:pPr>
        <w:spacing w:after="0" w:line="240" w:lineRule="auto"/>
        <w:contextualSpacing/>
        <w:rPr>
          <w:sz w:val="20"/>
        </w:rPr>
      </w:pPr>
      <w:r w:rsidRPr="00B84B10">
        <w:rPr>
          <w:sz w:val="20"/>
        </w:rPr>
        <w:t xml:space="preserve">3. </w:t>
      </w:r>
      <w:proofErr w:type="gramStart"/>
      <w:r w:rsidRPr="00B84B10">
        <w:rPr>
          <w:sz w:val="20"/>
        </w:rPr>
        <w:t>w:</w:t>
      </w:r>
      <w:proofErr w:type="gramEnd"/>
      <w:r w:rsidRPr="00B84B10">
        <w:rPr>
          <w:sz w:val="20"/>
        </w:rPr>
        <w:t>7 d:6 c:0.93 : blue 2007 Chevy Silverado from Nebraska commercial</w:t>
      </w:r>
    </w:p>
    <w:p w:rsidR="00B84B10" w:rsidRPr="00B84B10" w:rsidRDefault="00B84B10" w:rsidP="00B84B10">
      <w:pPr>
        <w:spacing w:after="0" w:line="240" w:lineRule="auto"/>
        <w:contextualSpacing/>
        <w:rPr>
          <w:sz w:val="20"/>
        </w:rPr>
      </w:pPr>
      <w:r w:rsidRPr="00B84B10">
        <w:rPr>
          <w:sz w:val="20"/>
        </w:rPr>
        <w:t xml:space="preserve">4. </w:t>
      </w:r>
      <w:proofErr w:type="gramStart"/>
      <w:r w:rsidRPr="00B84B10">
        <w:rPr>
          <w:sz w:val="20"/>
        </w:rPr>
        <w:t>w:</w:t>
      </w:r>
      <w:proofErr w:type="gramEnd"/>
      <w:r w:rsidRPr="00B84B10">
        <w:rPr>
          <w:sz w:val="20"/>
        </w:rPr>
        <w:t>6 d:6 c:0.874158984375 : blue 2007 Chevy Silverado from Nebraska</w:t>
      </w:r>
    </w:p>
    <w:p w:rsidR="00B84B10" w:rsidRPr="00B84B10" w:rsidRDefault="00B84B10" w:rsidP="00B84B10">
      <w:pPr>
        <w:spacing w:after="0" w:line="240" w:lineRule="auto"/>
        <w:contextualSpacing/>
        <w:rPr>
          <w:sz w:val="20"/>
        </w:rPr>
      </w:pPr>
      <w:r w:rsidRPr="00B84B10">
        <w:rPr>
          <w:sz w:val="20"/>
        </w:rPr>
        <w:t xml:space="preserve">5. </w:t>
      </w:r>
      <w:proofErr w:type="gramStart"/>
      <w:r w:rsidRPr="00B84B10">
        <w:rPr>
          <w:sz w:val="20"/>
        </w:rPr>
        <w:t>w:</w:t>
      </w:r>
      <w:proofErr w:type="gramEnd"/>
      <w:r w:rsidRPr="00B84B10">
        <w:rPr>
          <w:sz w:val="20"/>
        </w:rPr>
        <w:t>6 d:6 c:0.8556 : blue Chevy Silverado from Nebraska commercial</w:t>
      </w:r>
    </w:p>
    <w:p w:rsidR="00B84B10" w:rsidRPr="00B84B10" w:rsidRDefault="00B84B10" w:rsidP="00B84B10">
      <w:pPr>
        <w:spacing w:after="0" w:line="240" w:lineRule="auto"/>
        <w:contextualSpacing/>
        <w:rPr>
          <w:sz w:val="20"/>
        </w:rPr>
      </w:pPr>
      <w:r w:rsidRPr="00B84B10">
        <w:rPr>
          <w:sz w:val="20"/>
        </w:rPr>
        <w:t xml:space="preserve">6. </w:t>
      </w:r>
      <w:proofErr w:type="gramStart"/>
      <w:r w:rsidRPr="00B84B10">
        <w:rPr>
          <w:sz w:val="20"/>
        </w:rPr>
        <w:t>w:</w:t>
      </w:r>
      <w:proofErr w:type="gramEnd"/>
      <w:r w:rsidRPr="00B84B10">
        <w:rPr>
          <w:sz w:val="20"/>
        </w:rPr>
        <w:t>6 d:4 c:0.8371875 : blue 2007 Chevy Silverado commercial 68-113</w:t>
      </w:r>
    </w:p>
    <w:p w:rsidR="00B84B10" w:rsidRPr="00B84B10" w:rsidRDefault="00B84B10" w:rsidP="00B84B10">
      <w:pPr>
        <w:spacing w:after="0" w:line="240" w:lineRule="auto"/>
        <w:contextualSpacing/>
        <w:rPr>
          <w:sz w:val="20"/>
        </w:rPr>
      </w:pPr>
      <w:r w:rsidRPr="00B84B10">
        <w:rPr>
          <w:sz w:val="20"/>
        </w:rPr>
        <w:t xml:space="preserve">7. </w:t>
      </w:r>
      <w:proofErr w:type="gramStart"/>
      <w:r w:rsidRPr="00B84B10">
        <w:rPr>
          <w:sz w:val="20"/>
        </w:rPr>
        <w:t>w:</w:t>
      </w:r>
      <w:proofErr w:type="gramEnd"/>
      <w:r w:rsidRPr="00B84B10">
        <w:rPr>
          <w:sz w:val="20"/>
        </w:rPr>
        <w:t>6 d:6 c:0.8310141927083333 : Chevy Silverado from Nebraska commercial 68-113</w:t>
      </w:r>
    </w:p>
    <w:p w:rsidR="00B84B10" w:rsidRPr="00B84B10" w:rsidRDefault="00B84B10" w:rsidP="00B84B10">
      <w:pPr>
        <w:spacing w:after="0" w:line="240" w:lineRule="auto"/>
        <w:contextualSpacing/>
        <w:rPr>
          <w:sz w:val="20"/>
        </w:rPr>
      </w:pPr>
      <w:r w:rsidRPr="00B84B10">
        <w:rPr>
          <w:sz w:val="20"/>
        </w:rPr>
        <w:t xml:space="preserve">8. </w:t>
      </w:r>
      <w:proofErr w:type="gramStart"/>
      <w:r w:rsidRPr="00B84B10">
        <w:rPr>
          <w:sz w:val="20"/>
        </w:rPr>
        <w:t>w:</w:t>
      </w:r>
      <w:proofErr w:type="gramEnd"/>
      <w:r w:rsidRPr="00B84B10">
        <w:rPr>
          <w:sz w:val="20"/>
        </w:rPr>
        <w:t>5 d:4 c:0.7578551020408164 : blue Chevy Silverado commercial 68-113</w:t>
      </w:r>
    </w:p>
    <w:p w:rsidR="00B84B10" w:rsidRPr="00B84B10" w:rsidRDefault="00B84B10" w:rsidP="00B84B10">
      <w:pPr>
        <w:spacing w:after="0" w:line="240" w:lineRule="auto"/>
        <w:contextualSpacing/>
        <w:rPr>
          <w:sz w:val="20"/>
        </w:rPr>
      </w:pPr>
      <w:r w:rsidRPr="00B84B10">
        <w:rPr>
          <w:sz w:val="20"/>
        </w:rPr>
        <w:t xml:space="preserve">9. </w:t>
      </w:r>
      <w:proofErr w:type="gramStart"/>
      <w:r w:rsidRPr="00B84B10">
        <w:rPr>
          <w:sz w:val="20"/>
        </w:rPr>
        <w:t>w:</w:t>
      </w:r>
      <w:proofErr w:type="gramEnd"/>
      <w:r w:rsidRPr="00B84B10">
        <w:rPr>
          <w:sz w:val="20"/>
        </w:rPr>
        <w:t>5 d:6 c:0.7130000000000001 : blue Chevy Silverado from Nebraska</w:t>
      </w:r>
    </w:p>
    <w:p w:rsidR="00B84B10" w:rsidRPr="00B84B10" w:rsidRDefault="00B84B10" w:rsidP="00B84B10">
      <w:pPr>
        <w:spacing w:after="0" w:line="240" w:lineRule="auto"/>
        <w:contextualSpacing/>
        <w:rPr>
          <w:sz w:val="20"/>
        </w:rPr>
      </w:pPr>
      <w:r w:rsidRPr="00B84B10">
        <w:rPr>
          <w:sz w:val="20"/>
        </w:rPr>
        <w:lastRenderedPageBreak/>
        <w:t xml:space="preserve">10. </w:t>
      </w:r>
      <w:proofErr w:type="gramStart"/>
      <w:r w:rsidRPr="00B84B10">
        <w:rPr>
          <w:sz w:val="20"/>
        </w:rPr>
        <w:t>w:</w:t>
      </w:r>
      <w:proofErr w:type="gramEnd"/>
      <w:r w:rsidRPr="00B84B10">
        <w:rPr>
          <w:sz w:val="20"/>
        </w:rPr>
        <w:t>4 d:4 c:0.6528078158275463 : Chevy Silverado commercial 68-113</w:t>
      </w:r>
    </w:p>
    <w:p w:rsidR="00B84B10" w:rsidRPr="00B84B10" w:rsidRDefault="00B84B10" w:rsidP="00B84B10">
      <w:pPr>
        <w:spacing w:after="0" w:line="240" w:lineRule="auto"/>
        <w:contextualSpacing/>
        <w:rPr>
          <w:sz w:val="20"/>
        </w:rPr>
      </w:pPr>
      <w:r w:rsidRPr="00B84B10">
        <w:rPr>
          <w:sz w:val="20"/>
        </w:rPr>
        <w:t xml:space="preserve">11. </w:t>
      </w:r>
      <w:proofErr w:type="gramStart"/>
      <w:r w:rsidRPr="00B84B10">
        <w:rPr>
          <w:sz w:val="20"/>
        </w:rPr>
        <w:t>w:</w:t>
      </w:r>
      <w:proofErr w:type="gramEnd"/>
      <w:r w:rsidRPr="00B84B10">
        <w:rPr>
          <w:sz w:val="20"/>
        </w:rPr>
        <w:t>4 d:4 c:0.649590087463557 : blue 2007 Chevy Silverado</w:t>
      </w:r>
    </w:p>
    <w:p w:rsidR="00B84B10" w:rsidRPr="00B84B10" w:rsidRDefault="00B84B10" w:rsidP="00B84B10">
      <w:pPr>
        <w:spacing w:after="0" w:line="240" w:lineRule="auto"/>
        <w:contextualSpacing/>
        <w:rPr>
          <w:sz w:val="20"/>
        </w:rPr>
      </w:pPr>
      <w:r w:rsidRPr="00B84B10">
        <w:rPr>
          <w:sz w:val="20"/>
        </w:rPr>
        <w:t xml:space="preserve">12. </w:t>
      </w:r>
      <w:proofErr w:type="gramStart"/>
      <w:r w:rsidRPr="00B84B10">
        <w:rPr>
          <w:sz w:val="20"/>
        </w:rPr>
        <w:t>w:</w:t>
      </w:r>
      <w:proofErr w:type="gramEnd"/>
      <w:r w:rsidRPr="00B84B10">
        <w:rPr>
          <w:sz w:val="20"/>
        </w:rPr>
        <w:t>5 d:5 c:0.6410569196428572 : blue 2007 from commercial 68-113</w:t>
      </w:r>
    </w:p>
    <w:p w:rsidR="00B84B10" w:rsidRPr="003647EF" w:rsidRDefault="00B84B10" w:rsidP="00B84B10">
      <w:pPr>
        <w:spacing w:after="0" w:line="240" w:lineRule="auto"/>
        <w:contextualSpacing/>
        <w:rPr>
          <w:sz w:val="20"/>
        </w:rPr>
      </w:pPr>
      <w:r w:rsidRPr="003647EF">
        <w:rPr>
          <w:sz w:val="20"/>
        </w:rPr>
        <w:t xml:space="preserve">13. </w:t>
      </w:r>
      <w:proofErr w:type="gramStart"/>
      <w:r w:rsidRPr="00B84B10">
        <w:rPr>
          <w:sz w:val="20"/>
        </w:rPr>
        <w:t>w</w:t>
      </w:r>
      <w:r w:rsidRPr="003647EF">
        <w:rPr>
          <w:sz w:val="20"/>
        </w:rPr>
        <w:t>:</w:t>
      </w:r>
      <w:proofErr w:type="gramEnd"/>
      <w:r w:rsidRPr="003647EF">
        <w:rPr>
          <w:sz w:val="20"/>
        </w:rPr>
        <w:t xml:space="preserve">3 </w:t>
      </w:r>
      <w:r w:rsidRPr="00B84B10">
        <w:rPr>
          <w:sz w:val="20"/>
        </w:rPr>
        <w:t>d</w:t>
      </w:r>
      <w:r w:rsidRPr="003647EF">
        <w:rPr>
          <w:sz w:val="20"/>
        </w:rPr>
        <w:t xml:space="preserve">:4 </w:t>
      </w:r>
      <w:r w:rsidRPr="00B84B10">
        <w:rPr>
          <w:sz w:val="20"/>
        </w:rPr>
        <w:t>c</w:t>
      </w:r>
      <w:r w:rsidRPr="003647EF">
        <w:rPr>
          <w:sz w:val="20"/>
        </w:rPr>
        <w:t xml:space="preserve">:0.5601011111111112 : </w:t>
      </w:r>
      <w:r w:rsidRPr="00B84B10">
        <w:rPr>
          <w:sz w:val="20"/>
        </w:rPr>
        <w:t>blue</w:t>
      </w:r>
      <w:r w:rsidRPr="003647EF">
        <w:rPr>
          <w:sz w:val="20"/>
        </w:rPr>
        <w:t xml:space="preserve"> </w:t>
      </w:r>
      <w:r w:rsidRPr="00B84B10">
        <w:rPr>
          <w:sz w:val="20"/>
        </w:rPr>
        <w:t>Chevy</w:t>
      </w:r>
      <w:r w:rsidRPr="003647EF">
        <w:rPr>
          <w:sz w:val="20"/>
        </w:rPr>
        <w:t xml:space="preserve"> </w:t>
      </w:r>
      <w:r w:rsidRPr="00B84B10">
        <w:rPr>
          <w:sz w:val="20"/>
        </w:rPr>
        <w:t>Silverado</w:t>
      </w:r>
    </w:p>
    <w:p w:rsidR="00B84B10" w:rsidRPr="003647EF" w:rsidRDefault="00B84B10" w:rsidP="00B84B10">
      <w:pPr>
        <w:spacing w:after="0" w:line="240" w:lineRule="auto"/>
        <w:contextualSpacing/>
        <w:rPr>
          <w:b/>
        </w:rPr>
      </w:pPr>
      <w:r>
        <w:rPr>
          <w:lang w:val="ru-RU"/>
        </w:rPr>
        <w:t>Сформированные</w:t>
      </w:r>
      <w:r w:rsidRPr="003647EF">
        <w:t xml:space="preserve"> </w:t>
      </w:r>
      <w:r>
        <w:rPr>
          <w:lang w:val="ru-RU"/>
        </w:rPr>
        <w:t>гипотезы</w:t>
      </w:r>
      <w:r w:rsidRPr="003647EF">
        <w:t xml:space="preserve">: </w:t>
      </w:r>
      <w:r w:rsidRPr="003647EF">
        <w:rPr>
          <w:b/>
        </w:rPr>
        <w:t xml:space="preserve">2 </w:t>
      </w:r>
      <w:r w:rsidRPr="00595869">
        <w:rPr>
          <w:b/>
          <w:lang w:val="ru-RU"/>
        </w:rPr>
        <w:t>из</w:t>
      </w:r>
      <w:r w:rsidRPr="003647EF">
        <w:rPr>
          <w:b/>
        </w:rPr>
        <w:t xml:space="preserve"> 4</w:t>
      </w:r>
    </w:p>
    <w:p w:rsidR="00B84B10" w:rsidRPr="003647EF" w:rsidRDefault="00B84B10" w:rsidP="00B84B10">
      <w:pPr>
        <w:spacing w:after="0" w:line="240" w:lineRule="auto"/>
        <w:contextualSpacing/>
        <w:rPr>
          <w:b/>
        </w:rPr>
      </w:pPr>
    </w:p>
    <w:p w:rsidR="00B84B10" w:rsidRPr="00595869" w:rsidRDefault="00B84B10" w:rsidP="00B84B10">
      <w:pPr>
        <w:spacing w:after="0" w:line="240" w:lineRule="auto"/>
      </w:pPr>
      <w:r w:rsidRPr="00595869">
        <w:rPr>
          <w:b/>
          <w:lang w:val="ru-RU"/>
        </w:rPr>
        <w:t>Пример</w:t>
      </w:r>
      <w:r w:rsidRPr="00595869">
        <w:rPr>
          <w:b/>
        </w:rPr>
        <w:t xml:space="preserve"> </w:t>
      </w:r>
      <w:r w:rsidRPr="00B84B10">
        <w:rPr>
          <w:b/>
        </w:rPr>
        <w:t>7</w:t>
      </w:r>
      <w:r w:rsidRPr="00595869">
        <w:t xml:space="preserve">. </w:t>
      </w:r>
      <w:r w:rsidRPr="00B84B10">
        <w:t>red 2010 Ford Mustang with broken rear window and rims</w:t>
      </w:r>
    </w:p>
    <w:p w:rsidR="00B84B10" w:rsidRPr="00AE4051" w:rsidRDefault="00B84B10" w:rsidP="00B84B10">
      <w:pPr>
        <w:spacing w:after="0" w:line="240" w:lineRule="auto"/>
        <w:contextualSpacing/>
      </w:pPr>
      <w:r>
        <w:rPr>
          <w:lang w:val="ru-RU"/>
        </w:rPr>
        <w:t>Ожидаемые</w:t>
      </w:r>
      <w:r w:rsidRPr="00AE4051">
        <w:t xml:space="preserve"> </w:t>
      </w:r>
      <w:r>
        <w:rPr>
          <w:lang w:val="ru-RU"/>
        </w:rPr>
        <w:t>гипотезы</w:t>
      </w:r>
      <w:r w:rsidRPr="00AE4051">
        <w:t>:</w:t>
      </w:r>
    </w:p>
    <w:p w:rsidR="00B84B10" w:rsidRDefault="00B84B10" w:rsidP="00B84B10">
      <w:pPr>
        <w:pStyle w:val="ListParagraph"/>
        <w:numPr>
          <w:ilvl w:val="0"/>
          <w:numId w:val="16"/>
        </w:numPr>
        <w:spacing w:after="0" w:line="240" w:lineRule="auto"/>
      </w:pPr>
      <w:r>
        <w:t>red ford mustang</w:t>
      </w:r>
    </w:p>
    <w:p w:rsidR="00B84B10" w:rsidRDefault="00B84B10" w:rsidP="00B84B10">
      <w:pPr>
        <w:pStyle w:val="ListParagraph"/>
        <w:numPr>
          <w:ilvl w:val="0"/>
          <w:numId w:val="16"/>
        </w:numPr>
        <w:spacing w:after="0" w:line="240" w:lineRule="auto"/>
      </w:pPr>
      <w:r>
        <w:t>red 2010 ford mustang</w:t>
      </w:r>
    </w:p>
    <w:p w:rsidR="00B84B10" w:rsidRPr="00B84B10" w:rsidRDefault="00B84B10" w:rsidP="00B84B10">
      <w:pPr>
        <w:pStyle w:val="ListParagraph"/>
        <w:numPr>
          <w:ilvl w:val="0"/>
          <w:numId w:val="16"/>
        </w:numPr>
        <w:spacing w:after="0" w:line="240" w:lineRule="auto"/>
        <w:rPr>
          <w:lang w:val="ru-RU"/>
        </w:rPr>
      </w:pPr>
      <w:r>
        <w:t>ford mustang</w:t>
      </w:r>
    </w:p>
    <w:p w:rsidR="00B84B10" w:rsidRPr="00AE4051" w:rsidRDefault="00B84B10" w:rsidP="00B84B10">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B84B10" w:rsidRPr="00AE4051" w:rsidRDefault="00B84B10" w:rsidP="00B84B10">
      <w:pPr>
        <w:spacing w:after="0" w:line="240" w:lineRule="auto"/>
        <w:contextualSpacing/>
        <w:rPr>
          <w:sz w:val="20"/>
        </w:rPr>
      </w:pPr>
      <w:r w:rsidRPr="00AE4051">
        <w:rPr>
          <w:sz w:val="20"/>
        </w:rPr>
        <w:t>Input:</w:t>
      </w:r>
    </w:p>
    <w:p w:rsidR="00B84B10" w:rsidRPr="00AE4051" w:rsidRDefault="00B84B10" w:rsidP="00B84B10">
      <w:pPr>
        <w:spacing w:after="0" w:line="240" w:lineRule="auto"/>
        <w:contextualSpacing/>
        <w:rPr>
          <w:sz w:val="20"/>
        </w:rPr>
      </w:pPr>
      <w:r w:rsidRPr="00AE4051">
        <w:rPr>
          <w:sz w:val="20"/>
        </w:rPr>
        <w:t xml:space="preserve">0. </w:t>
      </w:r>
      <w:proofErr w:type="gramStart"/>
      <w:r w:rsidRPr="00B84B10">
        <w:rPr>
          <w:sz w:val="20"/>
        </w:rPr>
        <w:t>red</w:t>
      </w:r>
      <w:proofErr w:type="gramEnd"/>
      <w:r w:rsidRPr="00B84B10">
        <w:rPr>
          <w:sz w:val="20"/>
        </w:rPr>
        <w:t xml:space="preserve"> 2010 Ford Mustang with broken rear window and rims</w:t>
      </w:r>
    </w:p>
    <w:p w:rsidR="00B84B10" w:rsidRPr="00AE4051" w:rsidRDefault="00B84B10" w:rsidP="00B84B10">
      <w:pPr>
        <w:spacing w:after="0" w:line="240" w:lineRule="auto"/>
        <w:contextualSpacing/>
        <w:rPr>
          <w:sz w:val="20"/>
        </w:rPr>
      </w:pPr>
    </w:p>
    <w:p w:rsidR="00B84B10" w:rsidRPr="00AE4051" w:rsidRDefault="00B84B10" w:rsidP="00B84B10">
      <w:pPr>
        <w:spacing w:after="0" w:line="240" w:lineRule="auto"/>
        <w:contextualSpacing/>
        <w:rPr>
          <w:sz w:val="20"/>
        </w:rPr>
      </w:pPr>
      <w:r w:rsidRPr="00AE4051">
        <w:rPr>
          <w:sz w:val="20"/>
        </w:rPr>
        <w:t>Result:</w:t>
      </w:r>
    </w:p>
    <w:p w:rsidR="00B84B10" w:rsidRPr="00B84B10" w:rsidRDefault="00B84B10" w:rsidP="00B84B10">
      <w:pPr>
        <w:spacing w:after="0" w:line="240" w:lineRule="auto"/>
        <w:contextualSpacing/>
        <w:rPr>
          <w:sz w:val="20"/>
        </w:rPr>
      </w:pPr>
      <w:r w:rsidRPr="00B84B10">
        <w:rPr>
          <w:sz w:val="20"/>
        </w:rPr>
        <w:t xml:space="preserve">1. </w:t>
      </w:r>
      <w:proofErr w:type="gramStart"/>
      <w:r w:rsidRPr="00B84B10">
        <w:rPr>
          <w:sz w:val="20"/>
        </w:rPr>
        <w:t>w:</w:t>
      </w:r>
      <w:proofErr w:type="gramEnd"/>
      <w:r w:rsidRPr="00B84B10">
        <w:rPr>
          <w:sz w:val="20"/>
        </w:rPr>
        <w:t>10 d:7 c:1.0 : red 2010 Ford Mustang with broken rear window and rims</w:t>
      </w:r>
    </w:p>
    <w:p w:rsidR="00B84B10" w:rsidRPr="00B84B10" w:rsidRDefault="00B84B10" w:rsidP="00B84B10">
      <w:pPr>
        <w:spacing w:after="0" w:line="240" w:lineRule="auto"/>
        <w:contextualSpacing/>
        <w:rPr>
          <w:sz w:val="20"/>
        </w:rPr>
      </w:pPr>
      <w:r w:rsidRPr="00B84B10">
        <w:rPr>
          <w:sz w:val="20"/>
        </w:rPr>
        <w:t xml:space="preserve">2. </w:t>
      </w:r>
      <w:proofErr w:type="gramStart"/>
      <w:r w:rsidRPr="00B84B10">
        <w:rPr>
          <w:sz w:val="20"/>
        </w:rPr>
        <w:t>w:</w:t>
      </w:r>
      <w:proofErr w:type="gramEnd"/>
      <w:r w:rsidRPr="00B84B10">
        <w:rPr>
          <w:sz w:val="20"/>
        </w:rPr>
        <w:t>9 d:7 c:0.944 : red Ford Mustang with broken rear window and rims</w:t>
      </w:r>
    </w:p>
    <w:p w:rsidR="00B84B10" w:rsidRPr="00B84B10" w:rsidRDefault="00B84B10" w:rsidP="00B84B10">
      <w:pPr>
        <w:spacing w:after="0" w:line="240" w:lineRule="auto"/>
        <w:contextualSpacing/>
        <w:rPr>
          <w:sz w:val="20"/>
        </w:rPr>
      </w:pPr>
      <w:r w:rsidRPr="00B84B10">
        <w:rPr>
          <w:sz w:val="20"/>
        </w:rPr>
        <w:t xml:space="preserve">3. </w:t>
      </w:r>
      <w:proofErr w:type="gramStart"/>
      <w:r w:rsidRPr="00B84B10">
        <w:rPr>
          <w:sz w:val="20"/>
        </w:rPr>
        <w:t>w:</w:t>
      </w:r>
      <w:proofErr w:type="gramEnd"/>
      <w:r w:rsidRPr="00B84B10">
        <w:rPr>
          <w:sz w:val="20"/>
        </w:rPr>
        <w:t>9 d:9 c:0.935 : red 2010 Ford Mustang with broken rear window and</w:t>
      </w:r>
    </w:p>
    <w:p w:rsidR="00B84B10" w:rsidRPr="00B84B10" w:rsidRDefault="00B84B10" w:rsidP="00B84B10">
      <w:pPr>
        <w:spacing w:after="0" w:line="240" w:lineRule="auto"/>
        <w:contextualSpacing/>
        <w:rPr>
          <w:sz w:val="20"/>
        </w:rPr>
      </w:pPr>
      <w:r w:rsidRPr="00B84B10">
        <w:rPr>
          <w:sz w:val="20"/>
        </w:rPr>
        <w:t xml:space="preserve">4. </w:t>
      </w:r>
      <w:proofErr w:type="gramStart"/>
      <w:r w:rsidRPr="00B84B10">
        <w:rPr>
          <w:sz w:val="20"/>
        </w:rPr>
        <w:t>w:</w:t>
      </w:r>
      <w:proofErr w:type="gramEnd"/>
      <w:r w:rsidRPr="00B84B10">
        <w:rPr>
          <w:sz w:val="20"/>
        </w:rPr>
        <w:t>9 d:6 c:0.91 : red 2010 Ford Mustang with rear window and rims</w:t>
      </w:r>
    </w:p>
    <w:p w:rsidR="00B84B10" w:rsidRPr="00B84B10" w:rsidRDefault="00B84B10" w:rsidP="00B84B10">
      <w:pPr>
        <w:spacing w:after="0" w:line="240" w:lineRule="auto"/>
        <w:contextualSpacing/>
        <w:rPr>
          <w:sz w:val="20"/>
        </w:rPr>
      </w:pPr>
      <w:r w:rsidRPr="00B84B10">
        <w:rPr>
          <w:sz w:val="20"/>
        </w:rPr>
        <w:t xml:space="preserve">5. </w:t>
      </w:r>
      <w:proofErr w:type="gramStart"/>
      <w:r w:rsidRPr="00B84B10">
        <w:rPr>
          <w:sz w:val="20"/>
        </w:rPr>
        <w:t>w:</w:t>
      </w:r>
      <w:proofErr w:type="gramEnd"/>
      <w:r w:rsidRPr="00B84B10">
        <w:rPr>
          <w:sz w:val="20"/>
        </w:rPr>
        <w:t>8 d:9 c:0.8758222222222222 : red Ford Mustang with broken rear window and</w:t>
      </w:r>
    </w:p>
    <w:p w:rsidR="00B84B10" w:rsidRPr="00B84B10" w:rsidRDefault="00B84B10" w:rsidP="00B84B10">
      <w:pPr>
        <w:spacing w:after="0" w:line="240" w:lineRule="auto"/>
        <w:contextualSpacing/>
        <w:rPr>
          <w:sz w:val="20"/>
        </w:rPr>
      </w:pPr>
      <w:r w:rsidRPr="00B84B10">
        <w:rPr>
          <w:sz w:val="20"/>
        </w:rPr>
        <w:t xml:space="preserve">6. </w:t>
      </w:r>
      <w:proofErr w:type="gramStart"/>
      <w:r w:rsidRPr="00B84B10">
        <w:rPr>
          <w:sz w:val="20"/>
        </w:rPr>
        <w:t>w:</w:t>
      </w:r>
      <w:proofErr w:type="gramEnd"/>
      <w:r w:rsidRPr="00B84B10">
        <w:rPr>
          <w:sz w:val="20"/>
        </w:rPr>
        <w:t>8 d:6 c:0.8533777777777778 : red Ford Mustang with rear window and rims</w:t>
      </w:r>
    </w:p>
    <w:p w:rsidR="00B84B10" w:rsidRPr="00B84B10" w:rsidRDefault="00B84B10" w:rsidP="00B84B10">
      <w:pPr>
        <w:spacing w:after="0" w:line="240" w:lineRule="auto"/>
        <w:contextualSpacing/>
        <w:rPr>
          <w:sz w:val="20"/>
        </w:rPr>
      </w:pPr>
      <w:r w:rsidRPr="00B84B10">
        <w:rPr>
          <w:sz w:val="20"/>
        </w:rPr>
        <w:t xml:space="preserve">7. </w:t>
      </w:r>
      <w:proofErr w:type="gramStart"/>
      <w:r w:rsidRPr="00B84B10">
        <w:rPr>
          <w:sz w:val="20"/>
        </w:rPr>
        <w:t>w:</w:t>
      </w:r>
      <w:proofErr w:type="gramEnd"/>
      <w:r w:rsidRPr="00B84B10">
        <w:rPr>
          <w:sz w:val="20"/>
        </w:rPr>
        <w:t>8 d:6 c:0.8190000000000001 : red 2010 Ford Mustang with window and rims</w:t>
      </w:r>
    </w:p>
    <w:p w:rsidR="00B84B10" w:rsidRPr="00B84B10" w:rsidRDefault="00B84B10" w:rsidP="00B84B10">
      <w:pPr>
        <w:spacing w:after="0" w:line="240" w:lineRule="auto"/>
        <w:contextualSpacing/>
        <w:rPr>
          <w:sz w:val="20"/>
        </w:rPr>
      </w:pPr>
      <w:r w:rsidRPr="00B84B10">
        <w:rPr>
          <w:sz w:val="20"/>
        </w:rPr>
        <w:t xml:space="preserve">8. </w:t>
      </w:r>
      <w:proofErr w:type="gramStart"/>
      <w:r w:rsidRPr="00B84B10">
        <w:rPr>
          <w:sz w:val="20"/>
        </w:rPr>
        <w:t>w:</w:t>
      </w:r>
      <w:proofErr w:type="gramEnd"/>
      <w:r w:rsidRPr="00B84B10">
        <w:rPr>
          <w:sz w:val="20"/>
        </w:rPr>
        <w:t>8 d:6 c:0.8094722222222223 : red 2010 with broken rear window and rims</w:t>
      </w:r>
    </w:p>
    <w:p w:rsidR="00B84B10" w:rsidRPr="00B84B10" w:rsidRDefault="00B84B10" w:rsidP="00B84B10">
      <w:pPr>
        <w:spacing w:after="0" w:line="240" w:lineRule="auto"/>
        <w:contextualSpacing/>
        <w:rPr>
          <w:sz w:val="20"/>
        </w:rPr>
      </w:pPr>
      <w:r w:rsidRPr="00B84B10">
        <w:rPr>
          <w:sz w:val="20"/>
        </w:rPr>
        <w:t xml:space="preserve">9. </w:t>
      </w:r>
      <w:proofErr w:type="gramStart"/>
      <w:r w:rsidRPr="00B84B10">
        <w:rPr>
          <w:sz w:val="20"/>
        </w:rPr>
        <w:t>w:</w:t>
      </w:r>
      <w:proofErr w:type="gramEnd"/>
      <w:r w:rsidRPr="00B84B10">
        <w:rPr>
          <w:sz w:val="20"/>
        </w:rPr>
        <w:t>7 d:6 c:0.7650607902777777 : red 2010 Ford Mustang with and rims</w:t>
      </w:r>
    </w:p>
    <w:p w:rsidR="00B84B10" w:rsidRPr="00B84B10" w:rsidRDefault="00B84B10" w:rsidP="00B84B10">
      <w:pPr>
        <w:spacing w:after="0" w:line="240" w:lineRule="auto"/>
        <w:contextualSpacing/>
        <w:rPr>
          <w:sz w:val="20"/>
        </w:rPr>
      </w:pPr>
      <w:r w:rsidRPr="00B84B10">
        <w:rPr>
          <w:sz w:val="20"/>
        </w:rPr>
        <w:t xml:space="preserve">10. </w:t>
      </w:r>
      <w:proofErr w:type="gramStart"/>
      <w:r w:rsidRPr="00B84B10">
        <w:rPr>
          <w:sz w:val="20"/>
        </w:rPr>
        <w:t>w:</w:t>
      </w:r>
      <w:proofErr w:type="gramEnd"/>
      <w:r w:rsidRPr="00B84B10">
        <w:rPr>
          <w:sz w:val="20"/>
        </w:rPr>
        <w:t>7 d:6 c:0.7616700000000001 : red Ford Mustang with window and rims</w:t>
      </w:r>
    </w:p>
    <w:p w:rsidR="00B84B10" w:rsidRPr="00B84B10" w:rsidRDefault="00B84B10" w:rsidP="00B84B10">
      <w:pPr>
        <w:spacing w:after="0" w:line="240" w:lineRule="auto"/>
        <w:contextualSpacing/>
        <w:rPr>
          <w:sz w:val="20"/>
        </w:rPr>
      </w:pPr>
      <w:r w:rsidRPr="00B84B10">
        <w:rPr>
          <w:sz w:val="20"/>
        </w:rPr>
        <w:lastRenderedPageBreak/>
        <w:t xml:space="preserve">11. </w:t>
      </w:r>
      <w:proofErr w:type="gramStart"/>
      <w:r w:rsidRPr="00B84B10">
        <w:rPr>
          <w:sz w:val="20"/>
        </w:rPr>
        <w:t>w:</w:t>
      </w:r>
      <w:proofErr w:type="gramEnd"/>
      <w:r w:rsidRPr="00B84B10">
        <w:rPr>
          <w:sz w:val="20"/>
        </w:rPr>
        <w:t>7 d:6 c:0.7440883333333334 : red with broken rear window and rims</w:t>
      </w:r>
    </w:p>
    <w:p w:rsidR="00B84B10" w:rsidRPr="00B84B10" w:rsidRDefault="00B84B10" w:rsidP="00B84B10">
      <w:pPr>
        <w:spacing w:after="0" w:line="240" w:lineRule="auto"/>
        <w:contextualSpacing/>
        <w:rPr>
          <w:sz w:val="20"/>
        </w:rPr>
      </w:pPr>
      <w:r w:rsidRPr="00B84B10">
        <w:rPr>
          <w:sz w:val="20"/>
        </w:rPr>
        <w:t xml:space="preserve">12. </w:t>
      </w:r>
      <w:proofErr w:type="gramStart"/>
      <w:r w:rsidRPr="00B84B10">
        <w:rPr>
          <w:sz w:val="20"/>
        </w:rPr>
        <w:t>w:</w:t>
      </w:r>
      <w:proofErr w:type="gramEnd"/>
      <w:r w:rsidRPr="00B84B10">
        <w:rPr>
          <w:sz w:val="20"/>
        </w:rPr>
        <w:t>7 d:8 c:0.7437026041666667 : red 2010 with broken rear window and</w:t>
      </w:r>
    </w:p>
    <w:p w:rsidR="00B84B10" w:rsidRPr="00B84B10" w:rsidRDefault="00B84B10" w:rsidP="00B84B10">
      <w:pPr>
        <w:spacing w:after="0" w:line="240" w:lineRule="auto"/>
        <w:contextualSpacing/>
        <w:rPr>
          <w:sz w:val="20"/>
        </w:rPr>
      </w:pPr>
      <w:r w:rsidRPr="00B84B10">
        <w:rPr>
          <w:sz w:val="20"/>
        </w:rPr>
        <w:t xml:space="preserve">13. </w:t>
      </w:r>
      <w:proofErr w:type="gramStart"/>
      <w:r w:rsidRPr="00B84B10">
        <w:rPr>
          <w:sz w:val="20"/>
        </w:rPr>
        <w:t>w:</w:t>
      </w:r>
      <w:proofErr w:type="gramEnd"/>
      <w:r w:rsidRPr="00B84B10">
        <w:rPr>
          <w:sz w:val="20"/>
        </w:rPr>
        <w:t>6 d:5 c:0.7213430308333333 : red 2010 Ford Mustang and rims</w:t>
      </w:r>
    </w:p>
    <w:p w:rsidR="00B84B10" w:rsidRPr="00B84B10" w:rsidRDefault="00B84B10" w:rsidP="00B84B10">
      <w:pPr>
        <w:spacing w:after="0" w:line="240" w:lineRule="auto"/>
        <w:contextualSpacing/>
        <w:rPr>
          <w:sz w:val="20"/>
        </w:rPr>
      </w:pPr>
      <w:r w:rsidRPr="00B84B10">
        <w:rPr>
          <w:sz w:val="20"/>
        </w:rPr>
        <w:t xml:space="preserve">14. </w:t>
      </w:r>
      <w:proofErr w:type="gramStart"/>
      <w:r w:rsidRPr="00B84B10">
        <w:rPr>
          <w:sz w:val="20"/>
        </w:rPr>
        <w:t>w:</w:t>
      </w:r>
      <w:proofErr w:type="gramEnd"/>
      <w:r w:rsidRPr="00B84B10">
        <w:rPr>
          <w:sz w:val="20"/>
        </w:rPr>
        <w:t>6 d:6 c:0.7186725 : red 2010 Ford Mustang with rear</w:t>
      </w:r>
    </w:p>
    <w:p w:rsidR="00B84B10" w:rsidRPr="00B84B10" w:rsidRDefault="00B84B10" w:rsidP="00B84B10">
      <w:pPr>
        <w:spacing w:after="0" w:line="240" w:lineRule="auto"/>
        <w:contextualSpacing/>
        <w:rPr>
          <w:sz w:val="20"/>
        </w:rPr>
      </w:pPr>
      <w:r w:rsidRPr="00B84B10">
        <w:rPr>
          <w:sz w:val="20"/>
        </w:rPr>
        <w:t xml:space="preserve">15. </w:t>
      </w:r>
      <w:proofErr w:type="gramStart"/>
      <w:r w:rsidRPr="00B84B10">
        <w:rPr>
          <w:sz w:val="20"/>
        </w:rPr>
        <w:t>w:</w:t>
      </w:r>
      <w:proofErr w:type="gramEnd"/>
      <w:r w:rsidRPr="00B84B10">
        <w:rPr>
          <w:sz w:val="20"/>
        </w:rPr>
        <w:t>7 d:5 c:0.7172885416666667 : red 2010 with rear window and rims</w:t>
      </w:r>
    </w:p>
    <w:p w:rsidR="00B84B10" w:rsidRPr="00B84B10" w:rsidRDefault="00B84B10" w:rsidP="00B84B10">
      <w:pPr>
        <w:spacing w:after="0" w:line="240" w:lineRule="auto"/>
        <w:contextualSpacing/>
        <w:rPr>
          <w:sz w:val="20"/>
        </w:rPr>
      </w:pPr>
      <w:r w:rsidRPr="00B84B10">
        <w:rPr>
          <w:sz w:val="20"/>
        </w:rPr>
        <w:t xml:space="preserve">16. </w:t>
      </w:r>
      <w:proofErr w:type="gramStart"/>
      <w:r w:rsidRPr="00B84B10">
        <w:rPr>
          <w:sz w:val="20"/>
        </w:rPr>
        <w:t>w:</w:t>
      </w:r>
      <w:proofErr w:type="gramEnd"/>
      <w:r w:rsidRPr="00B84B10">
        <w:rPr>
          <w:sz w:val="20"/>
        </w:rPr>
        <w:t>6 d:6 c:0.7077777777777778 : red 2010 Ford Mustang with window</w:t>
      </w:r>
    </w:p>
    <w:p w:rsidR="00B84B10" w:rsidRPr="00B84B10" w:rsidRDefault="00B84B10" w:rsidP="00B84B10">
      <w:pPr>
        <w:spacing w:after="0" w:line="240" w:lineRule="auto"/>
        <w:contextualSpacing/>
        <w:rPr>
          <w:sz w:val="20"/>
        </w:rPr>
      </w:pPr>
      <w:r w:rsidRPr="00B84B10">
        <w:rPr>
          <w:sz w:val="20"/>
        </w:rPr>
        <w:t xml:space="preserve">17. </w:t>
      </w:r>
      <w:proofErr w:type="gramStart"/>
      <w:r w:rsidRPr="00B84B10">
        <w:rPr>
          <w:sz w:val="20"/>
        </w:rPr>
        <w:t>w:</w:t>
      </w:r>
      <w:proofErr w:type="gramEnd"/>
      <w:r w:rsidRPr="00B84B10">
        <w:rPr>
          <w:sz w:val="20"/>
        </w:rPr>
        <w:t>6 d:6 c:0.6999684624599908 : red Ford Mustang with and rims</w:t>
      </w:r>
    </w:p>
    <w:p w:rsidR="00B84B10" w:rsidRPr="00B84B10" w:rsidRDefault="00B84B10" w:rsidP="00B84B10">
      <w:pPr>
        <w:spacing w:after="0" w:line="240" w:lineRule="auto"/>
        <w:contextualSpacing/>
        <w:rPr>
          <w:sz w:val="20"/>
        </w:rPr>
      </w:pPr>
      <w:r w:rsidRPr="00B84B10">
        <w:rPr>
          <w:sz w:val="20"/>
        </w:rPr>
        <w:t xml:space="preserve">18. </w:t>
      </w:r>
      <w:proofErr w:type="gramStart"/>
      <w:r w:rsidRPr="00B84B10">
        <w:rPr>
          <w:sz w:val="20"/>
        </w:rPr>
        <w:t>w:</w:t>
      </w:r>
      <w:proofErr w:type="gramEnd"/>
      <w:r w:rsidRPr="00B84B10">
        <w:rPr>
          <w:sz w:val="20"/>
        </w:rPr>
        <w:t>6 d:8 c:0.6749944166666667 : red with broken rear window and</w:t>
      </w:r>
    </w:p>
    <w:p w:rsidR="00B84B10" w:rsidRPr="00B84B10" w:rsidRDefault="00B84B10" w:rsidP="00B84B10">
      <w:pPr>
        <w:spacing w:after="0" w:line="240" w:lineRule="auto"/>
        <w:contextualSpacing/>
        <w:rPr>
          <w:sz w:val="20"/>
        </w:rPr>
      </w:pPr>
      <w:r w:rsidRPr="00B84B10">
        <w:rPr>
          <w:sz w:val="20"/>
        </w:rPr>
        <w:t xml:space="preserve">19. </w:t>
      </w:r>
      <w:proofErr w:type="gramStart"/>
      <w:r w:rsidRPr="00B84B10">
        <w:rPr>
          <w:sz w:val="20"/>
        </w:rPr>
        <w:t>w:</w:t>
      </w:r>
      <w:proofErr w:type="gramEnd"/>
      <w:r w:rsidRPr="00B84B10">
        <w:rPr>
          <w:sz w:val="20"/>
        </w:rPr>
        <w:t>5 d:4 c:0.6533038982959913 : red Ford Mustang and rims</w:t>
      </w:r>
    </w:p>
    <w:p w:rsidR="00B84B10" w:rsidRPr="00B84B10" w:rsidRDefault="00B84B10" w:rsidP="00B84B10">
      <w:pPr>
        <w:spacing w:after="0" w:line="240" w:lineRule="auto"/>
        <w:contextualSpacing/>
        <w:rPr>
          <w:sz w:val="20"/>
        </w:rPr>
      </w:pPr>
      <w:r w:rsidRPr="00B84B10">
        <w:rPr>
          <w:sz w:val="20"/>
        </w:rPr>
        <w:t xml:space="preserve">20. </w:t>
      </w:r>
      <w:proofErr w:type="gramStart"/>
      <w:r w:rsidRPr="00B84B10">
        <w:rPr>
          <w:sz w:val="20"/>
        </w:rPr>
        <w:t>w:</w:t>
      </w:r>
      <w:proofErr w:type="gramEnd"/>
      <w:r w:rsidRPr="00B84B10">
        <w:rPr>
          <w:sz w:val="20"/>
        </w:rPr>
        <w:t>5 d:6 c:0.6526419753086419 : red Ford Mustang with rear</w:t>
      </w:r>
    </w:p>
    <w:p w:rsidR="00B84B10" w:rsidRPr="00B84B10" w:rsidRDefault="00B84B10" w:rsidP="00B84B10">
      <w:pPr>
        <w:spacing w:after="0" w:line="240" w:lineRule="auto"/>
        <w:contextualSpacing/>
        <w:rPr>
          <w:sz w:val="20"/>
        </w:rPr>
      </w:pPr>
      <w:r w:rsidRPr="00B84B10">
        <w:rPr>
          <w:sz w:val="20"/>
        </w:rPr>
        <w:t xml:space="preserve">21. </w:t>
      </w:r>
      <w:proofErr w:type="gramStart"/>
      <w:r w:rsidRPr="00B84B10">
        <w:rPr>
          <w:sz w:val="20"/>
        </w:rPr>
        <w:t>w:</w:t>
      </w:r>
      <w:proofErr w:type="gramEnd"/>
      <w:r w:rsidRPr="00B84B10">
        <w:rPr>
          <w:sz w:val="20"/>
        </w:rPr>
        <w:t>6 d:5 c:0.6499767083333334 : red with rear window and rims</w:t>
      </w:r>
    </w:p>
    <w:p w:rsidR="00B84B10" w:rsidRPr="00B84B10" w:rsidRDefault="00B84B10" w:rsidP="00B84B10">
      <w:pPr>
        <w:spacing w:after="0" w:line="240" w:lineRule="auto"/>
        <w:contextualSpacing/>
        <w:rPr>
          <w:sz w:val="20"/>
        </w:rPr>
      </w:pPr>
      <w:r w:rsidRPr="00B84B10">
        <w:rPr>
          <w:sz w:val="20"/>
        </w:rPr>
        <w:t xml:space="preserve">22. </w:t>
      </w:r>
      <w:proofErr w:type="gramStart"/>
      <w:r w:rsidRPr="00B84B10">
        <w:rPr>
          <w:sz w:val="20"/>
        </w:rPr>
        <w:t>w:</w:t>
      </w:r>
      <w:proofErr w:type="gramEnd"/>
      <w:r w:rsidRPr="00B84B10">
        <w:rPr>
          <w:sz w:val="20"/>
        </w:rPr>
        <w:t>5 d:6 c:0.6419917686631944 : red Ford Mustang with window</w:t>
      </w:r>
    </w:p>
    <w:p w:rsidR="00B84B10" w:rsidRPr="00B84B10" w:rsidRDefault="00B84B10" w:rsidP="00B84B10">
      <w:pPr>
        <w:spacing w:after="0" w:line="240" w:lineRule="auto"/>
        <w:contextualSpacing/>
        <w:rPr>
          <w:sz w:val="20"/>
        </w:rPr>
      </w:pPr>
      <w:r w:rsidRPr="00B84B10">
        <w:rPr>
          <w:sz w:val="20"/>
        </w:rPr>
        <w:t xml:space="preserve">23. </w:t>
      </w:r>
      <w:proofErr w:type="gramStart"/>
      <w:r w:rsidRPr="00B84B10">
        <w:rPr>
          <w:sz w:val="20"/>
        </w:rPr>
        <w:t>w:</w:t>
      </w:r>
      <w:proofErr w:type="gramEnd"/>
      <w:r w:rsidRPr="00B84B10">
        <w:rPr>
          <w:sz w:val="20"/>
        </w:rPr>
        <w:t>6 d:5 c:0.6237928125000001 : red 2010 with window and rims</w:t>
      </w:r>
    </w:p>
    <w:p w:rsidR="00B84B10" w:rsidRPr="00B84B10" w:rsidRDefault="00B84B10" w:rsidP="00B84B10">
      <w:pPr>
        <w:spacing w:after="0" w:line="240" w:lineRule="auto"/>
        <w:contextualSpacing/>
        <w:rPr>
          <w:sz w:val="20"/>
        </w:rPr>
      </w:pPr>
      <w:r w:rsidRPr="00B84B10">
        <w:rPr>
          <w:sz w:val="20"/>
        </w:rPr>
        <w:t xml:space="preserve">24. </w:t>
      </w:r>
      <w:proofErr w:type="gramStart"/>
      <w:r w:rsidRPr="00B84B10">
        <w:rPr>
          <w:sz w:val="20"/>
        </w:rPr>
        <w:t>w:</w:t>
      </w:r>
      <w:proofErr w:type="gramEnd"/>
      <w:r w:rsidRPr="00B84B10">
        <w:rPr>
          <w:sz w:val="20"/>
        </w:rPr>
        <w:t>4 d:4 c:0.6209330399999999 : red 2010 Ford Mustang</w:t>
      </w:r>
    </w:p>
    <w:p w:rsidR="00B84B10" w:rsidRPr="00B84B10" w:rsidRDefault="00B84B10" w:rsidP="00B84B10">
      <w:pPr>
        <w:spacing w:after="0" w:line="240" w:lineRule="auto"/>
        <w:contextualSpacing/>
        <w:rPr>
          <w:sz w:val="20"/>
        </w:rPr>
      </w:pPr>
      <w:r w:rsidRPr="00B84B10">
        <w:rPr>
          <w:sz w:val="20"/>
        </w:rPr>
        <w:t xml:space="preserve">25. </w:t>
      </w:r>
      <w:proofErr w:type="gramStart"/>
      <w:r w:rsidRPr="00B84B10">
        <w:rPr>
          <w:sz w:val="20"/>
        </w:rPr>
        <w:t>w:</w:t>
      </w:r>
      <w:proofErr w:type="gramEnd"/>
      <w:r w:rsidRPr="00B84B10">
        <w:rPr>
          <w:sz w:val="20"/>
        </w:rPr>
        <w:t>5 d:6 c:0.5769248204774456 : red 2010 with and rims</w:t>
      </w:r>
    </w:p>
    <w:p w:rsidR="00B84B10" w:rsidRPr="00B84B10" w:rsidRDefault="00B84B10" w:rsidP="00B84B10">
      <w:pPr>
        <w:spacing w:after="0" w:line="240" w:lineRule="auto"/>
        <w:contextualSpacing/>
        <w:rPr>
          <w:b/>
          <w:lang w:val="ru-RU"/>
        </w:rPr>
      </w:pPr>
      <w:r w:rsidRPr="00B84B10">
        <w:rPr>
          <w:sz w:val="20"/>
          <w:lang w:val="ru-RU"/>
        </w:rPr>
        <w:t xml:space="preserve">26. </w:t>
      </w:r>
      <w:proofErr w:type="gramStart"/>
      <w:r w:rsidRPr="00B84B10">
        <w:rPr>
          <w:sz w:val="20"/>
        </w:rPr>
        <w:t>w</w:t>
      </w:r>
      <w:r w:rsidRPr="00B84B10">
        <w:rPr>
          <w:sz w:val="20"/>
          <w:lang w:val="ru-RU"/>
        </w:rPr>
        <w:t>:</w:t>
      </w:r>
      <w:proofErr w:type="gramEnd"/>
      <w:r w:rsidRPr="00B84B10">
        <w:rPr>
          <w:sz w:val="20"/>
          <w:lang w:val="ru-RU"/>
        </w:rPr>
        <w:t xml:space="preserve">3 </w:t>
      </w:r>
      <w:r w:rsidRPr="00B84B10">
        <w:rPr>
          <w:sz w:val="20"/>
        </w:rPr>
        <w:t>d</w:t>
      </w:r>
      <w:r w:rsidRPr="00B84B10">
        <w:rPr>
          <w:sz w:val="20"/>
          <w:lang w:val="ru-RU"/>
        </w:rPr>
        <w:t xml:space="preserve">:4 </w:t>
      </w:r>
      <w:r w:rsidRPr="00B84B10">
        <w:rPr>
          <w:sz w:val="20"/>
        </w:rPr>
        <w:t>c</w:t>
      </w:r>
      <w:r w:rsidRPr="00B84B10">
        <w:rPr>
          <w:sz w:val="20"/>
          <w:lang w:val="ru-RU"/>
        </w:rPr>
        <w:t xml:space="preserve">:0.5543428135954884 : </w:t>
      </w:r>
      <w:r w:rsidRPr="00B84B10">
        <w:rPr>
          <w:sz w:val="20"/>
        </w:rPr>
        <w:t>red</w:t>
      </w:r>
      <w:r w:rsidRPr="00B84B10">
        <w:rPr>
          <w:sz w:val="20"/>
          <w:lang w:val="ru-RU"/>
        </w:rPr>
        <w:t xml:space="preserve"> </w:t>
      </w:r>
      <w:r w:rsidRPr="00B84B10">
        <w:rPr>
          <w:sz w:val="20"/>
        </w:rPr>
        <w:t>Ford</w:t>
      </w:r>
      <w:r w:rsidRPr="00B84B10">
        <w:rPr>
          <w:sz w:val="20"/>
          <w:lang w:val="ru-RU"/>
        </w:rPr>
        <w:t xml:space="preserve"> </w:t>
      </w:r>
      <w:r w:rsidRPr="00B84B10">
        <w:rPr>
          <w:sz w:val="20"/>
        </w:rPr>
        <w:t>Mustang</w:t>
      </w:r>
      <w:r w:rsidRPr="00B84B10">
        <w:rPr>
          <w:sz w:val="20"/>
          <w:lang w:val="ru-RU"/>
        </w:rPr>
        <w:t xml:space="preserve"> </w:t>
      </w:r>
      <w:r>
        <w:rPr>
          <w:lang w:val="ru-RU"/>
        </w:rPr>
        <w:t>Сформированные</w:t>
      </w:r>
      <w:r w:rsidRPr="00AE4051">
        <w:rPr>
          <w:lang w:val="ru-RU"/>
        </w:rPr>
        <w:t xml:space="preserve"> </w:t>
      </w:r>
      <w:r>
        <w:rPr>
          <w:lang w:val="ru-RU"/>
        </w:rPr>
        <w:t>гипотезы</w:t>
      </w:r>
      <w:r w:rsidRPr="00AE4051">
        <w:rPr>
          <w:lang w:val="ru-RU"/>
        </w:rPr>
        <w:t xml:space="preserve">: </w:t>
      </w:r>
      <w:r>
        <w:rPr>
          <w:b/>
          <w:lang w:val="ru-RU"/>
        </w:rPr>
        <w:t>2</w:t>
      </w:r>
      <w:r w:rsidRPr="00AE4051">
        <w:rPr>
          <w:b/>
          <w:lang w:val="ru-RU"/>
        </w:rPr>
        <w:t xml:space="preserve"> </w:t>
      </w:r>
      <w:r w:rsidRPr="00595869">
        <w:rPr>
          <w:b/>
          <w:lang w:val="ru-RU"/>
        </w:rPr>
        <w:t>из</w:t>
      </w:r>
      <w:r>
        <w:rPr>
          <w:b/>
          <w:lang w:val="ru-RU"/>
        </w:rPr>
        <w:t xml:space="preserve"> 3</w:t>
      </w:r>
    </w:p>
    <w:p w:rsidR="00B84B10" w:rsidRPr="00B84B10" w:rsidRDefault="00B84B10" w:rsidP="00B84B10">
      <w:pPr>
        <w:spacing w:after="0" w:line="240" w:lineRule="auto"/>
        <w:contextualSpacing/>
        <w:rPr>
          <w:b/>
          <w:lang w:val="ru-RU"/>
        </w:rPr>
      </w:pPr>
    </w:p>
    <w:p w:rsidR="00B84B10" w:rsidRPr="00595869" w:rsidRDefault="00B84B10" w:rsidP="00B84B10">
      <w:pPr>
        <w:spacing w:after="0" w:line="240" w:lineRule="auto"/>
      </w:pPr>
      <w:r w:rsidRPr="00595869">
        <w:rPr>
          <w:b/>
          <w:lang w:val="ru-RU"/>
        </w:rPr>
        <w:t>Пример</w:t>
      </w:r>
      <w:r w:rsidRPr="00595869">
        <w:rPr>
          <w:b/>
        </w:rPr>
        <w:t xml:space="preserve"> </w:t>
      </w:r>
      <w:r w:rsidRPr="00B84B10">
        <w:rPr>
          <w:b/>
        </w:rPr>
        <w:t>8</w:t>
      </w:r>
      <w:r w:rsidRPr="00595869">
        <w:t xml:space="preserve">. </w:t>
      </w:r>
      <w:proofErr w:type="spellStart"/>
      <w:r>
        <w:t>a</w:t>
      </w:r>
      <w:proofErr w:type="spellEnd"/>
      <w:r w:rsidRPr="00B84B10">
        <w:t xml:space="preserve"> 2015, blue </w:t>
      </w:r>
      <w:proofErr w:type="spellStart"/>
      <w:r w:rsidRPr="00B84B10">
        <w:t>hyundai</w:t>
      </w:r>
      <w:proofErr w:type="spellEnd"/>
      <w:r w:rsidRPr="00B84B10">
        <w:t xml:space="preserve"> sonata occupied 2 times</w:t>
      </w:r>
    </w:p>
    <w:p w:rsidR="00B84B10" w:rsidRPr="00AE4051" w:rsidRDefault="00B84B10" w:rsidP="00B84B10">
      <w:pPr>
        <w:spacing w:after="0" w:line="240" w:lineRule="auto"/>
        <w:contextualSpacing/>
      </w:pPr>
      <w:r>
        <w:rPr>
          <w:lang w:val="ru-RU"/>
        </w:rPr>
        <w:t>Ожидаемые</w:t>
      </w:r>
      <w:r w:rsidRPr="00AE4051">
        <w:t xml:space="preserve"> </w:t>
      </w:r>
      <w:r>
        <w:rPr>
          <w:lang w:val="ru-RU"/>
        </w:rPr>
        <w:t>гипотезы</w:t>
      </w:r>
      <w:r w:rsidRPr="00AE4051">
        <w:t>:</w:t>
      </w:r>
    </w:p>
    <w:p w:rsidR="00B84B10" w:rsidRDefault="00B84B10" w:rsidP="00B84B10">
      <w:pPr>
        <w:pStyle w:val="ListParagraph"/>
        <w:numPr>
          <w:ilvl w:val="0"/>
          <w:numId w:val="17"/>
        </w:numPr>
        <w:spacing w:after="0" w:line="240" w:lineRule="auto"/>
      </w:pPr>
      <w:r>
        <w:t xml:space="preserve">a blue </w:t>
      </w:r>
      <w:proofErr w:type="spellStart"/>
      <w:r>
        <w:t>hyundai</w:t>
      </w:r>
      <w:proofErr w:type="spellEnd"/>
      <w:r>
        <w:t xml:space="preserve"> sonata</w:t>
      </w:r>
    </w:p>
    <w:p w:rsidR="00B84B10" w:rsidRDefault="00B84B10" w:rsidP="00B84B10">
      <w:pPr>
        <w:pStyle w:val="ListParagraph"/>
        <w:numPr>
          <w:ilvl w:val="0"/>
          <w:numId w:val="17"/>
        </w:numPr>
        <w:spacing w:after="0" w:line="240" w:lineRule="auto"/>
      </w:pPr>
      <w:r>
        <w:t xml:space="preserve">a </w:t>
      </w:r>
      <w:proofErr w:type="spellStart"/>
      <w:r>
        <w:t>hyundai</w:t>
      </w:r>
      <w:proofErr w:type="spellEnd"/>
      <w:r>
        <w:t xml:space="preserve"> sonata</w:t>
      </w:r>
    </w:p>
    <w:p w:rsidR="00B84B10" w:rsidRDefault="00B84B10" w:rsidP="00B84B10">
      <w:pPr>
        <w:pStyle w:val="ListParagraph"/>
        <w:numPr>
          <w:ilvl w:val="0"/>
          <w:numId w:val="17"/>
        </w:numPr>
        <w:spacing w:after="0" w:line="240" w:lineRule="auto"/>
      </w:pPr>
      <w:r>
        <w:t xml:space="preserve">blue </w:t>
      </w:r>
      <w:proofErr w:type="spellStart"/>
      <w:r>
        <w:t>hyundai</w:t>
      </w:r>
      <w:proofErr w:type="spellEnd"/>
    </w:p>
    <w:p w:rsidR="00B84B10" w:rsidRDefault="00B84B10" w:rsidP="00B84B10">
      <w:pPr>
        <w:pStyle w:val="ListParagraph"/>
        <w:numPr>
          <w:ilvl w:val="0"/>
          <w:numId w:val="17"/>
        </w:numPr>
        <w:spacing w:after="0" w:line="240" w:lineRule="auto"/>
      </w:pPr>
      <w:r>
        <w:t xml:space="preserve">a 2015 </w:t>
      </w:r>
      <w:proofErr w:type="spellStart"/>
      <w:r>
        <w:t>hyundai</w:t>
      </w:r>
      <w:proofErr w:type="spellEnd"/>
      <w:r>
        <w:t xml:space="preserve"> sonata</w:t>
      </w:r>
    </w:p>
    <w:p w:rsidR="00B84B10" w:rsidRPr="00AE4051" w:rsidRDefault="00B84B10" w:rsidP="00B84B10">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B84B10" w:rsidRPr="00AE4051" w:rsidRDefault="00B84B10" w:rsidP="00B84B10">
      <w:pPr>
        <w:spacing w:after="0" w:line="240" w:lineRule="auto"/>
        <w:contextualSpacing/>
        <w:rPr>
          <w:sz w:val="20"/>
        </w:rPr>
      </w:pPr>
      <w:r w:rsidRPr="00AE4051">
        <w:rPr>
          <w:sz w:val="20"/>
        </w:rPr>
        <w:t>Input:</w:t>
      </w:r>
    </w:p>
    <w:p w:rsidR="00B84B10" w:rsidRPr="00AE4051" w:rsidRDefault="00B84B10" w:rsidP="00B84B10">
      <w:pPr>
        <w:spacing w:after="0" w:line="240" w:lineRule="auto"/>
        <w:contextualSpacing/>
        <w:rPr>
          <w:sz w:val="20"/>
        </w:rPr>
      </w:pPr>
      <w:r w:rsidRPr="00AE4051">
        <w:rPr>
          <w:sz w:val="20"/>
        </w:rPr>
        <w:t xml:space="preserve">0. </w:t>
      </w:r>
      <w:r w:rsidRPr="00B84B10">
        <w:rPr>
          <w:sz w:val="20"/>
        </w:rPr>
        <w:t xml:space="preserve">A 2015, blue </w:t>
      </w:r>
      <w:proofErr w:type="spellStart"/>
      <w:r w:rsidRPr="00B84B10">
        <w:rPr>
          <w:sz w:val="20"/>
        </w:rPr>
        <w:t>hyundai</w:t>
      </w:r>
      <w:proofErr w:type="spellEnd"/>
      <w:r w:rsidRPr="00B84B10">
        <w:rPr>
          <w:sz w:val="20"/>
        </w:rPr>
        <w:t xml:space="preserve"> sonata occupied 2 times</w:t>
      </w:r>
    </w:p>
    <w:p w:rsidR="00B84B10" w:rsidRPr="00AE4051" w:rsidRDefault="00B84B10" w:rsidP="00B84B10">
      <w:pPr>
        <w:spacing w:after="0" w:line="240" w:lineRule="auto"/>
        <w:contextualSpacing/>
        <w:rPr>
          <w:sz w:val="20"/>
        </w:rPr>
      </w:pPr>
    </w:p>
    <w:p w:rsidR="00B84B10" w:rsidRPr="00AE4051" w:rsidRDefault="00B84B10" w:rsidP="00B84B10">
      <w:pPr>
        <w:spacing w:after="0" w:line="240" w:lineRule="auto"/>
        <w:contextualSpacing/>
        <w:rPr>
          <w:sz w:val="20"/>
        </w:rPr>
      </w:pPr>
      <w:r w:rsidRPr="00AE4051">
        <w:rPr>
          <w:sz w:val="20"/>
        </w:rPr>
        <w:t>Result:</w:t>
      </w:r>
    </w:p>
    <w:p w:rsidR="00B84B10" w:rsidRPr="00B84B10" w:rsidRDefault="00B84B10" w:rsidP="00B84B10">
      <w:pPr>
        <w:spacing w:after="0" w:line="240" w:lineRule="auto"/>
        <w:contextualSpacing/>
        <w:rPr>
          <w:sz w:val="20"/>
        </w:rPr>
      </w:pPr>
      <w:r w:rsidRPr="00B84B10">
        <w:rPr>
          <w:sz w:val="20"/>
        </w:rPr>
        <w:t xml:space="preserve">1. </w:t>
      </w:r>
      <w:proofErr w:type="gramStart"/>
      <w:r w:rsidRPr="00B84B10">
        <w:rPr>
          <w:sz w:val="20"/>
        </w:rPr>
        <w:t>w:</w:t>
      </w:r>
      <w:proofErr w:type="gramEnd"/>
      <w:r w:rsidRPr="00B84B10">
        <w:rPr>
          <w:sz w:val="20"/>
        </w:rPr>
        <w:t xml:space="preserve">9 d:8 c:1.0 : A 2015 blue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t xml:space="preserve">2. </w:t>
      </w:r>
      <w:proofErr w:type="gramStart"/>
      <w:r w:rsidRPr="00B84B10">
        <w:rPr>
          <w:sz w:val="20"/>
        </w:rPr>
        <w:t>w:</w:t>
      </w:r>
      <w:proofErr w:type="gramEnd"/>
      <w:r w:rsidRPr="00B84B10">
        <w:rPr>
          <w:sz w:val="20"/>
        </w:rPr>
        <w:t xml:space="preserve">7 d:7 c:0.9377777777777778 : A blue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t xml:space="preserve">3. </w:t>
      </w:r>
      <w:proofErr w:type="gramStart"/>
      <w:r w:rsidRPr="00B84B10">
        <w:rPr>
          <w:sz w:val="20"/>
        </w:rPr>
        <w:t>w:</w:t>
      </w:r>
      <w:proofErr w:type="gramEnd"/>
      <w:r w:rsidRPr="00B84B10">
        <w:rPr>
          <w:sz w:val="20"/>
        </w:rPr>
        <w:t xml:space="preserve">7 d:4 c:0.9377777777777778 : A 2015 blue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4. </w:t>
      </w:r>
      <w:proofErr w:type="gramStart"/>
      <w:r w:rsidRPr="00B84B10">
        <w:rPr>
          <w:sz w:val="20"/>
        </w:rPr>
        <w:t>w:</w:t>
      </w:r>
      <w:proofErr w:type="gramEnd"/>
      <w:r w:rsidRPr="00B84B10">
        <w:rPr>
          <w:sz w:val="20"/>
        </w:rPr>
        <w:t xml:space="preserve">7 d:7 c:0.9 : A 2015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lastRenderedPageBreak/>
        <w:t xml:space="preserve">5. </w:t>
      </w:r>
      <w:proofErr w:type="gramStart"/>
      <w:r w:rsidRPr="00B84B10">
        <w:rPr>
          <w:sz w:val="20"/>
        </w:rPr>
        <w:t>w:</w:t>
      </w:r>
      <w:proofErr w:type="gramEnd"/>
      <w:r w:rsidRPr="00B84B10">
        <w:rPr>
          <w:sz w:val="20"/>
        </w:rPr>
        <w:t xml:space="preserve">6 d:4 c:0.8627555555555556 : A blue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6. </w:t>
      </w:r>
      <w:proofErr w:type="gramStart"/>
      <w:r w:rsidRPr="00B84B10">
        <w:rPr>
          <w:sz w:val="20"/>
        </w:rPr>
        <w:t>w:</w:t>
      </w:r>
      <w:proofErr w:type="gramEnd"/>
      <w:r w:rsidRPr="00B84B10">
        <w:rPr>
          <w:sz w:val="20"/>
        </w:rPr>
        <w:t xml:space="preserve">6 d:7 c:0.8280000000000001 : A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t xml:space="preserve">7. </w:t>
      </w:r>
      <w:proofErr w:type="gramStart"/>
      <w:r w:rsidRPr="00B84B10">
        <w:rPr>
          <w:sz w:val="20"/>
        </w:rPr>
        <w:t>w:</w:t>
      </w:r>
      <w:proofErr w:type="gramEnd"/>
      <w:r w:rsidRPr="00B84B10">
        <w:rPr>
          <w:sz w:val="20"/>
        </w:rPr>
        <w:t xml:space="preserve">6 d:4 c:0.8280000000000001 : A 2015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8. </w:t>
      </w:r>
      <w:proofErr w:type="gramStart"/>
      <w:r w:rsidRPr="00B84B10">
        <w:rPr>
          <w:sz w:val="20"/>
        </w:rPr>
        <w:t>w:</w:t>
      </w:r>
      <w:proofErr w:type="gramEnd"/>
      <w:r w:rsidRPr="00B84B10">
        <w:rPr>
          <w:sz w:val="20"/>
        </w:rPr>
        <w:t xml:space="preserve">5 d:4 c:0.7796043310657597 : A 2015 blue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9. </w:t>
      </w:r>
      <w:proofErr w:type="gramStart"/>
      <w:r w:rsidRPr="00B84B10">
        <w:rPr>
          <w:sz w:val="20"/>
        </w:rPr>
        <w:t>w:</w:t>
      </w:r>
      <w:proofErr w:type="gramEnd"/>
      <w:r w:rsidRPr="00B84B10">
        <w:rPr>
          <w:sz w:val="20"/>
        </w:rPr>
        <w:t xml:space="preserve">5 d:4 c:0.75072 : A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10. </w:t>
      </w:r>
      <w:proofErr w:type="gramStart"/>
      <w:r w:rsidRPr="00B84B10">
        <w:rPr>
          <w:sz w:val="20"/>
        </w:rPr>
        <w:t>w:</w:t>
      </w:r>
      <w:proofErr w:type="gramEnd"/>
      <w:r w:rsidRPr="00B84B10">
        <w:rPr>
          <w:sz w:val="20"/>
        </w:rPr>
        <w:t xml:space="preserve">5 d:4 c:0.7222000000000001 : A 2015 </w:t>
      </w:r>
      <w:proofErr w:type="spellStart"/>
      <w:r w:rsidRPr="00B84B10">
        <w:rPr>
          <w:sz w:val="20"/>
        </w:rPr>
        <w:t>hyundai</w:t>
      </w:r>
      <w:proofErr w:type="spellEnd"/>
      <w:r w:rsidRPr="00B84B10">
        <w:rPr>
          <w:sz w:val="20"/>
        </w:rPr>
        <w:t xml:space="preserve"> occupied times</w:t>
      </w:r>
    </w:p>
    <w:p w:rsidR="00B84B10" w:rsidRPr="00B84B10" w:rsidRDefault="00B84B10" w:rsidP="00B84B10">
      <w:pPr>
        <w:spacing w:after="0" w:line="240" w:lineRule="auto"/>
        <w:contextualSpacing/>
        <w:rPr>
          <w:sz w:val="20"/>
        </w:rPr>
      </w:pPr>
      <w:r w:rsidRPr="00B84B10">
        <w:rPr>
          <w:sz w:val="20"/>
        </w:rPr>
        <w:t xml:space="preserve">11. </w:t>
      </w:r>
      <w:proofErr w:type="gramStart"/>
      <w:r w:rsidRPr="00B84B10">
        <w:rPr>
          <w:sz w:val="20"/>
        </w:rPr>
        <w:t>w:</w:t>
      </w:r>
      <w:proofErr w:type="gramEnd"/>
      <w:r w:rsidRPr="00B84B10">
        <w:rPr>
          <w:sz w:val="20"/>
        </w:rPr>
        <w:t xml:space="preserve">4 d:4 c:0.6942845592592592 : A blue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12. </w:t>
      </w:r>
      <w:proofErr w:type="gramStart"/>
      <w:r w:rsidRPr="00B84B10">
        <w:rPr>
          <w:sz w:val="20"/>
        </w:rPr>
        <w:t>w:</w:t>
      </w:r>
      <w:proofErr w:type="gramEnd"/>
      <w:r w:rsidRPr="00B84B10">
        <w:rPr>
          <w:sz w:val="20"/>
        </w:rPr>
        <w:t xml:space="preserve">4 d:4 c:0.6782557680272109 : A 2015 blue </w:t>
      </w:r>
      <w:proofErr w:type="spellStart"/>
      <w:r w:rsidRPr="00B84B10">
        <w:rPr>
          <w:sz w:val="20"/>
        </w:rPr>
        <w:t>hyundai</w:t>
      </w:r>
      <w:proofErr w:type="spellEnd"/>
    </w:p>
    <w:p w:rsidR="00B84B10" w:rsidRPr="00B84B10" w:rsidRDefault="00B84B10" w:rsidP="00B84B10">
      <w:pPr>
        <w:spacing w:after="0" w:line="240" w:lineRule="auto"/>
        <w:contextualSpacing/>
        <w:rPr>
          <w:sz w:val="20"/>
        </w:rPr>
      </w:pPr>
      <w:r w:rsidRPr="00B84B10">
        <w:rPr>
          <w:sz w:val="20"/>
        </w:rPr>
        <w:t xml:space="preserve">13. </w:t>
      </w:r>
      <w:proofErr w:type="gramStart"/>
      <w:r w:rsidRPr="00B84B10">
        <w:rPr>
          <w:sz w:val="20"/>
        </w:rPr>
        <w:t>w:</w:t>
      </w:r>
      <w:proofErr w:type="gramEnd"/>
      <w:r w:rsidRPr="00B84B10">
        <w:rPr>
          <w:sz w:val="20"/>
        </w:rPr>
        <w:t xml:space="preserve">4 d:4 c:0.6663157500000001 : A 2015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14. </w:t>
      </w:r>
      <w:proofErr w:type="gramStart"/>
      <w:r w:rsidRPr="00B84B10">
        <w:rPr>
          <w:sz w:val="20"/>
        </w:rPr>
        <w:t>w:</w:t>
      </w:r>
      <w:proofErr w:type="gramEnd"/>
      <w:r w:rsidRPr="00B84B10">
        <w:rPr>
          <w:sz w:val="20"/>
        </w:rPr>
        <w:t>3 d:5 c:0.6146843494290124 : sonata occupied times</w:t>
      </w:r>
    </w:p>
    <w:p w:rsidR="00B84B10" w:rsidRPr="00B84B10" w:rsidRDefault="00B84B10" w:rsidP="00B84B10">
      <w:pPr>
        <w:spacing w:after="0" w:line="240" w:lineRule="auto"/>
        <w:contextualSpacing/>
        <w:rPr>
          <w:sz w:val="20"/>
        </w:rPr>
      </w:pPr>
      <w:r w:rsidRPr="00B84B10">
        <w:rPr>
          <w:sz w:val="20"/>
        </w:rPr>
        <w:t xml:space="preserve">15. </w:t>
      </w:r>
      <w:proofErr w:type="gramStart"/>
      <w:r w:rsidRPr="00B84B10">
        <w:rPr>
          <w:sz w:val="20"/>
        </w:rPr>
        <w:t>w:</w:t>
      </w:r>
      <w:proofErr w:type="gramEnd"/>
      <w:r w:rsidRPr="00B84B10">
        <w:rPr>
          <w:sz w:val="20"/>
        </w:rPr>
        <w:t>2 d:3 c:0.5844228005947586 : occupied times</w:t>
      </w:r>
    </w:p>
    <w:p w:rsidR="00B84B10" w:rsidRPr="00B84B10" w:rsidRDefault="00B84B10" w:rsidP="00B84B10">
      <w:pPr>
        <w:spacing w:after="0" w:line="240" w:lineRule="auto"/>
        <w:contextualSpacing/>
        <w:rPr>
          <w:sz w:val="20"/>
        </w:rPr>
      </w:pPr>
      <w:r w:rsidRPr="00B84B10">
        <w:rPr>
          <w:sz w:val="20"/>
        </w:rPr>
        <w:t xml:space="preserve">16. </w:t>
      </w:r>
      <w:proofErr w:type="gramStart"/>
      <w:r w:rsidRPr="00B84B10">
        <w:rPr>
          <w:sz w:val="20"/>
        </w:rPr>
        <w:t>w:</w:t>
      </w:r>
      <w:proofErr w:type="gramEnd"/>
      <w:r w:rsidRPr="00B84B10">
        <w:rPr>
          <w:sz w:val="20"/>
        </w:rPr>
        <w:t xml:space="preserve">3 d:4 c:0.5814633183796296 : A blue </w:t>
      </w:r>
      <w:proofErr w:type="spellStart"/>
      <w:r w:rsidRPr="00B84B10">
        <w:rPr>
          <w:sz w:val="20"/>
        </w:rPr>
        <w:t>hyundai</w:t>
      </w:r>
      <w:proofErr w:type="spellEnd"/>
    </w:p>
    <w:p w:rsidR="00B84B10" w:rsidRPr="00B84B10" w:rsidRDefault="00B84B10" w:rsidP="00B84B10">
      <w:pPr>
        <w:spacing w:after="0" w:line="240" w:lineRule="auto"/>
        <w:contextualSpacing/>
        <w:rPr>
          <w:sz w:val="20"/>
        </w:rPr>
      </w:pPr>
      <w:r w:rsidRPr="00B84B10">
        <w:rPr>
          <w:sz w:val="20"/>
        </w:rPr>
        <w:t xml:space="preserve">17. </w:t>
      </w:r>
      <w:proofErr w:type="gramStart"/>
      <w:r w:rsidRPr="00B84B10">
        <w:rPr>
          <w:sz w:val="20"/>
        </w:rPr>
        <w:t>w:</w:t>
      </w:r>
      <w:proofErr w:type="gramEnd"/>
      <w:r w:rsidRPr="00B84B10">
        <w:rPr>
          <w:sz w:val="20"/>
        </w:rPr>
        <w:t xml:space="preserve">3 d:3 c:0.5767106112 : A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18. </w:t>
      </w:r>
      <w:proofErr w:type="gramStart"/>
      <w:r w:rsidRPr="00B84B10">
        <w:rPr>
          <w:sz w:val="20"/>
        </w:rPr>
        <w:t>w:</w:t>
      </w:r>
      <w:proofErr w:type="gramEnd"/>
      <w:r w:rsidRPr="00B84B10">
        <w:rPr>
          <w:sz w:val="20"/>
        </w:rPr>
        <w:t xml:space="preserve">2 d:3 c:0.5563938721181532 : blue </w:t>
      </w:r>
      <w:proofErr w:type="spellStart"/>
      <w:r w:rsidRPr="00B84B10">
        <w:rPr>
          <w:sz w:val="20"/>
        </w:rPr>
        <w:t>hyundai</w:t>
      </w:r>
      <w:proofErr w:type="spellEnd"/>
    </w:p>
    <w:p w:rsidR="00B84B10" w:rsidRDefault="00B84B10" w:rsidP="00B84B10">
      <w:pPr>
        <w:spacing w:after="0" w:line="240" w:lineRule="auto"/>
        <w:contextualSpacing/>
        <w:rPr>
          <w:sz w:val="20"/>
        </w:rPr>
      </w:pPr>
      <w:r w:rsidRPr="003647EF">
        <w:rPr>
          <w:sz w:val="20"/>
        </w:rPr>
        <w:t xml:space="preserve">19. </w:t>
      </w:r>
      <w:proofErr w:type="gramStart"/>
      <w:r w:rsidRPr="00B84B10">
        <w:rPr>
          <w:sz w:val="20"/>
        </w:rPr>
        <w:t>w</w:t>
      </w:r>
      <w:r w:rsidRPr="003647EF">
        <w:rPr>
          <w:sz w:val="20"/>
        </w:rPr>
        <w:t>:</w:t>
      </w:r>
      <w:proofErr w:type="gramEnd"/>
      <w:r w:rsidRPr="003647EF">
        <w:rPr>
          <w:sz w:val="20"/>
        </w:rPr>
        <w:t xml:space="preserve">3 </w:t>
      </w:r>
      <w:r w:rsidRPr="00B84B10">
        <w:rPr>
          <w:sz w:val="20"/>
        </w:rPr>
        <w:t>d</w:t>
      </w:r>
      <w:r w:rsidRPr="003647EF">
        <w:rPr>
          <w:sz w:val="20"/>
        </w:rPr>
        <w:t xml:space="preserve">:4 </w:t>
      </w:r>
      <w:r w:rsidRPr="00B84B10">
        <w:rPr>
          <w:sz w:val="20"/>
        </w:rPr>
        <w:t>c</w:t>
      </w:r>
      <w:r w:rsidRPr="003647EF">
        <w:rPr>
          <w:sz w:val="20"/>
        </w:rPr>
        <w:t xml:space="preserve">:0.554801262 : </w:t>
      </w:r>
      <w:r w:rsidRPr="00B84B10">
        <w:rPr>
          <w:sz w:val="20"/>
        </w:rPr>
        <w:t>A</w:t>
      </w:r>
      <w:r w:rsidRPr="003647EF">
        <w:rPr>
          <w:sz w:val="20"/>
        </w:rPr>
        <w:t xml:space="preserve"> 2015 </w:t>
      </w:r>
      <w:proofErr w:type="spellStart"/>
      <w:r w:rsidRPr="00B84B10">
        <w:rPr>
          <w:sz w:val="20"/>
        </w:rPr>
        <w:t>hyundai</w:t>
      </w:r>
      <w:proofErr w:type="spellEnd"/>
    </w:p>
    <w:p w:rsidR="00B84B10" w:rsidRDefault="00B84B10" w:rsidP="00B17E2C">
      <w:pPr>
        <w:spacing w:after="0" w:line="240" w:lineRule="auto"/>
        <w:contextualSpacing/>
        <w:rPr>
          <w:b/>
        </w:rPr>
      </w:pPr>
      <w:r>
        <w:rPr>
          <w:lang w:val="ru-RU"/>
        </w:rPr>
        <w:t>Сформированные</w:t>
      </w:r>
      <w:r w:rsidRPr="00B17E2C">
        <w:t xml:space="preserve"> </w:t>
      </w:r>
      <w:r>
        <w:rPr>
          <w:lang w:val="ru-RU"/>
        </w:rPr>
        <w:t>гипотезы</w:t>
      </w:r>
      <w:r w:rsidRPr="00B17E2C">
        <w:t xml:space="preserve">: </w:t>
      </w:r>
      <w:r>
        <w:rPr>
          <w:b/>
        </w:rPr>
        <w:t>4</w:t>
      </w:r>
      <w:r w:rsidRPr="00B17E2C">
        <w:rPr>
          <w:b/>
        </w:rPr>
        <w:t xml:space="preserve"> </w:t>
      </w:r>
      <w:r w:rsidRPr="00595869">
        <w:rPr>
          <w:b/>
          <w:lang w:val="ru-RU"/>
        </w:rPr>
        <w:t>из</w:t>
      </w:r>
      <w:r w:rsidRPr="00B17E2C">
        <w:rPr>
          <w:b/>
        </w:rPr>
        <w:t xml:space="preserve"> 4</w:t>
      </w:r>
    </w:p>
    <w:p w:rsidR="00B17E2C" w:rsidRPr="00B17E2C" w:rsidRDefault="00B17E2C" w:rsidP="00B17E2C">
      <w:pPr>
        <w:spacing w:after="0" w:line="240" w:lineRule="auto"/>
        <w:contextualSpacing/>
        <w:rPr>
          <w:b/>
        </w:rPr>
      </w:pPr>
    </w:p>
    <w:p w:rsidR="00B17E2C" w:rsidRPr="00595869" w:rsidRDefault="00B17E2C" w:rsidP="00B17E2C">
      <w:pPr>
        <w:spacing w:after="0" w:line="240" w:lineRule="auto"/>
      </w:pPr>
      <w:r w:rsidRPr="00595869">
        <w:rPr>
          <w:b/>
          <w:lang w:val="ru-RU"/>
        </w:rPr>
        <w:t>Пример</w:t>
      </w:r>
      <w:r w:rsidRPr="00595869">
        <w:rPr>
          <w:b/>
        </w:rPr>
        <w:t xml:space="preserve"> </w:t>
      </w:r>
      <w:r>
        <w:rPr>
          <w:b/>
        </w:rPr>
        <w:t>9</w:t>
      </w:r>
      <w:r w:rsidRPr="00595869">
        <w:t xml:space="preserve">. </w:t>
      </w:r>
      <w:r w:rsidRPr="00B17E2C">
        <w:t>suspicious vehicle is a red 2015 Scion FR-S, 2 door, Washington Plate AXM1254</w:t>
      </w:r>
    </w:p>
    <w:p w:rsidR="00B17E2C" w:rsidRPr="00AE4051" w:rsidRDefault="00B17E2C" w:rsidP="00B17E2C">
      <w:pPr>
        <w:spacing w:after="0" w:line="240" w:lineRule="auto"/>
        <w:contextualSpacing/>
      </w:pPr>
      <w:r>
        <w:rPr>
          <w:lang w:val="ru-RU"/>
        </w:rPr>
        <w:t>Ожидаемые</w:t>
      </w:r>
      <w:r w:rsidRPr="00AE4051">
        <w:t xml:space="preserve"> </w:t>
      </w:r>
      <w:r>
        <w:rPr>
          <w:lang w:val="ru-RU"/>
        </w:rPr>
        <w:t>гипотезы</w:t>
      </w:r>
      <w:r w:rsidRPr="00AE4051">
        <w:t>:</w:t>
      </w:r>
    </w:p>
    <w:p w:rsidR="00B17E2C" w:rsidRDefault="00B17E2C" w:rsidP="00B17E2C">
      <w:pPr>
        <w:pStyle w:val="ListParagraph"/>
        <w:numPr>
          <w:ilvl w:val="0"/>
          <w:numId w:val="19"/>
        </w:numPr>
        <w:spacing w:after="0" w:line="240" w:lineRule="auto"/>
      </w:pPr>
      <w:r>
        <w:t xml:space="preserve">vehicle is a red 2015 scion </w:t>
      </w:r>
      <w:proofErr w:type="spellStart"/>
      <w:r>
        <w:t>fr</w:t>
      </w:r>
      <w:proofErr w:type="spellEnd"/>
      <w:r>
        <w:t>-s  2 door</w:t>
      </w:r>
    </w:p>
    <w:p w:rsidR="00B17E2C" w:rsidRDefault="00B17E2C" w:rsidP="00B17E2C">
      <w:pPr>
        <w:pStyle w:val="ListParagraph"/>
        <w:numPr>
          <w:ilvl w:val="0"/>
          <w:numId w:val="19"/>
        </w:numPr>
        <w:spacing w:after="0" w:line="240" w:lineRule="auto"/>
      </w:pPr>
      <w:r>
        <w:t xml:space="preserve">vehicle is a red 2015 scion </w:t>
      </w:r>
      <w:proofErr w:type="spellStart"/>
      <w:r>
        <w:t>fr</w:t>
      </w:r>
      <w:proofErr w:type="spellEnd"/>
      <w:r>
        <w:t>-s</w:t>
      </w:r>
    </w:p>
    <w:p w:rsidR="00B17E2C" w:rsidRDefault="00B17E2C" w:rsidP="00B17E2C">
      <w:pPr>
        <w:pStyle w:val="ListParagraph"/>
        <w:numPr>
          <w:ilvl w:val="0"/>
          <w:numId w:val="19"/>
        </w:numPr>
        <w:spacing w:after="0" w:line="240" w:lineRule="auto"/>
      </w:pPr>
      <w:r>
        <w:t xml:space="preserve">red 2015 scion </w:t>
      </w:r>
      <w:proofErr w:type="spellStart"/>
      <w:r>
        <w:t>fr</w:t>
      </w:r>
      <w:proofErr w:type="spellEnd"/>
      <w:r>
        <w:t>-s</w:t>
      </w:r>
    </w:p>
    <w:p w:rsidR="00B17E2C" w:rsidRDefault="00B17E2C" w:rsidP="00B17E2C">
      <w:pPr>
        <w:pStyle w:val="ListParagraph"/>
        <w:numPr>
          <w:ilvl w:val="0"/>
          <w:numId w:val="19"/>
        </w:numPr>
        <w:spacing w:after="0" w:line="240" w:lineRule="auto"/>
      </w:pPr>
      <w:r>
        <w:t>red</w:t>
      </w:r>
      <w:r w:rsidRPr="00B17E2C">
        <w:rPr>
          <w:lang w:val="ru-RU"/>
        </w:rPr>
        <w:t xml:space="preserve"> 2015 </w:t>
      </w:r>
      <w:r>
        <w:t>scion</w:t>
      </w:r>
    </w:p>
    <w:p w:rsidR="00B17E2C" w:rsidRPr="00B17E2C" w:rsidRDefault="00B17E2C" w:rsidP="00B17E2C">
      <w:pPr>
        <w:spacing w:after="0" w:line="240" w:lineRule="auto"/>
        <w:rPr>
          <w:lang w:val="ru-RU"/>
        </w:rPr>
      </w:pPr>
      <w:r w:rsidRPr="00AE4051">
        <w:rPr>
          <w:lang w:val="ru-RU"/>
        </w:rPr>
        <w:t>Результат</w:t>
      </w:r>
      <w:r w:rsidRPr="00B17E2C">
        <w:rPr>
          <w:lang w:val="ru-RU"/>
        </w:rPr>
        <w:t xml:space="preserve"> </w:t>
      </w:r>
      <w:r w:rsidRPr="00AE4051">
        <w:rPr>
          <w:lang w:val="ru-RU"/>
        </w:rPr>
        <w:t>работы</w:t>
      </w:r>
      <w:r w:rsidRPr="00B17E2C">
        <w:rPr>
          <w:lang w:val="ru-RU"/>
        </w:rPr>
        <w:t xml:space="preserve"> </w:t>
      </w:r>
      <w:r w:rsidRPr="00AE4051">
        <w:rPr>
          <w:lang w:val="ru-RU"/>
        </w:rPr>
        <w:t>алгоритма</w:t>
      </w:r>
      <w:r w:rsidRPr="00B17E2C">
        <w:rPr>
          <w:lang w:val="ru-RU"/>
        </w:rPr>
        <w:t>:</w:t>
      </w:r>
    </w:p>
    <w:p w:rsidR="00B17E2C" w:rsidRPr="00B17E2C" w:rsidRDefault="00B17E2C" w:rsidP="00B17E2C">
      <w:pPr>
        <w:spacing w:after="0" w:line="240" w:lineRule="auto"/>
        <w:contextualSpacing/>
        <w:rPr>
          <w:sz w:val="20"/>
          <w:lang w:val="ru-RU"/>
        </w:rPr>
      </w:pPr>
      <w:r w:rsidRPr="00AE4051">
        <w:rPr>
          <w:sz w:val="20"/>
        </w:rPr>
        <w:t>Input</w:t>
      </w:r>
      <w:r w:rsidRPr="00B17E2C">
        <w:rPr>
          <w:sz w:val="20"/>
          <w:lang w:val="ru-RU"/>
        </w:rPr>
        <w:t>:</w:t>
      </w:r>
    </w:p>
    <w:p w:rsidR="00B17E2C" w:rsidRPr="00AE4051" w:rsidRDefault="00B17E2C" w:rsidP="00B17E2C">
      <w:pPr>
        <w:spacing w:after="0" w:line="240" w:lineRule="auto"/>
        <w:contextualSpacing/>
        <w:rPr>
          <w:sz w:val="20"/>
        </w:rPr>
      </w:pPr>
      <w:r w:rsidRPr="00AE4051">
        <w:rPr>
          <w:sz w:val="20"/>
        </w:rPr>
        <w:t xml:space="preserve">0. </w:t>
      </w:r>
      <w:proofErr w:type="gramStart"/>
      <w:r w:rsidRPr="00B17E2C">
        <w:rPr>
          <w:sz w:val="20"/>
        </w:rPr>
        <w:t>suspicious</w:t>
      </w:r>
      <w:proofErr w:type="gramEnd"/>
      <w:r w:rsidRPr="00B17E2C">
        <w:rPr>
          <w:sz w:val="20"/>
        </w:rPr>
        <w:t xml:space="preserve"> vehicle is a red 2015 Scion FR-S, 2 door, Washington Plate AXM1254</w:t>
      </w:r>
    </w:p>
    <w:p w:rsidR="00B17E2C" w:rsidRPr="00AE4051" w:rsidRDefault="00B17E2C" w:rsidP="00B17E2C">
      <w:pPr>
        <w:spacing w:after="0" w:line="240" w:lineRule="auto"/>
        <w:contextualSpacing/>
        <w:rPr>
          <w:sz w:val="20"/>
        </w:rPr>
      </w:pPr>
      <w:r w:rsidRPr="00AE4051">
        <w:rPr>
          <w:sz w:val="20"/>
        </w:rPr>
        <w:t>Result:</w:t>
      </w:r>
    </w:p>
    <w:p w:rsidR="00B17E2C" w:rsidRPr="00B17E2C" w:rsidRDefault="00B17E2C" w:rsidP="00B17E2C">
      <w:pPr>
        <w:spacing w:after="0" w:line="240" w:lineRule="auto"/>
        <w:contextualSpacing/>
        <w:rPr>
          <w:sz w:val="20"/>
        </w:rPr>
      </w:pPr>
      <w:r w:rsidRPr="00B17E2C">
        <w:rPr>
          <w:sz w:val="20"/>
        </w:rPr>
        <w:t xml:space="preserve">1. </w:t>
      </w:r>
      <w:proofErr w:type="gramStart"/>
      <w:r w:rsidRPr="00B17E2C">
        <w:rPr>
          <w:sz w:val="20"/>
        </w:rPr>
        <w:t>w:</w:t>
      </w:r>
      <w:proofErr w:type="gramEnd"/>
      <w:r w:rsidRPr="00B17E2C">
        <w:rPr>
          <w:sz w:val="20"/>
        </w:rPr>
        <w:t>15 d:6 c:1.0 : suspicious vehicle is a red 2015 Scion FR-S 2 door Washington Plate AXM1254</w:t>
      </w:r>
    </w:p>
    <w:p w:rsidR="00B17E2C" w:rsidRPr="00B17E2C" w:rsidRDefault="00B17E2C" w:rsidP="00B17E2C">
      <w:pPr>
        <w:spacing w:after="0" w:line="240" w:lineRule="auto"/>
        <w:contextualSpacing/>
        <w:rPr>
          <w:sz w:val="20"/>
        </w:rPr>
      </w:pPr>
      <w:r w:rsidRPr="00B17E2C">
        <w:rPr>
          <w:sz w:val="20"/>
        </w:rPr>
        <w:t xml:space="preserve">2. </w:t>
      </w:r>
      <w:proofErr w:type="gramStart"/>
      <w:r w:rsidRPr="00B17E2C">
        <w:rPr>
          <w:sz w:val="20"/>
        </w:rPr>
        <w:t>w:</w:t>
      </w:r>
      <w:proofErr w:type="gramEnd"/>
      <w:r w:rsidRPr="00B17E2C">
        <w:rPr>
          <w:sz w:val="20"/>
        </w:rPr>
        <w:t>12 d:5 c:0.9626666666666667 : suspicious vehicle is a red Scion FR-S 2 door Washington Plate AXM1254</w:t>
      </w:r>
    </w:p>
    <w:p w:rsidR="00B17E2C" w:rsidRPr="00B17E2C" w:rsidRDefault="00B17E2C" w:rsidP="00B17E2C">
      <w:pPr>
        <w:spacing w:after="0" w:line="240" w:lineRule="auto"/>
        <w:contextualSpacing/>
        <w:rPr>
          <w:sz w:val="20"/>
        </w:rPr>
      </w:pPr>
      <w:r w:rsidRPr="00B17E2C">
        <w:rPr>
          <w:sz w:val="20"/>
        </w:rPr>
        <w:t xml:space="preserve">3. </w:t>
      </w:r>
      <w:proofErr w:type="gramStart"/>
      <w:r w:rsidRPr="00B17E2C">
        <w:rPr>
          <w:sz w:val="20"/>
        </w:rPr>
        <w:t>w:</w:t>
      </w:r>
      <w:proofErr w:type="gramEnd"/>
      <w:r w:rsidRPr="00B17E2C">
        <w:rPr>
          <w:sz w:val="20"/>
        </w:rPr>
        <w:t>12 d:7 c:0.9626666666666667 : suspicious vehicle is a red 2015 Scion FR-S door Washington Plate AXM1254</w:t>
      </w:r>
    </w:p>
    <w:p w:rsidR="00B17E2C" w:rsidRPr="00B17E2C" w:rsidRDefault="00B17E2C" w:rsidP="00B17E2C">
      <w:pPr>
        <w:spacing w:after="0" w:line="240" w:lineRule="auto"/>
        <w:contextualSpacing/>
        <w:rPr>
          <w:sz w:val="20"/>
        </w:rPr>
      </w:pPr>
      <w:r w:rsidRPr="00B17E2C">
        <w:rPr>
          <w:sz w:val="20"/>
        </w:rPr>
        <w:t xml:space="preserve">4. </w:t>
      </w:r>
      <w:proofErr w:type="gramStart"/>
      <w:r w:rsidRPr="00B17E2C">
        <w:rPr>
          <w:sz w:val="20"/>
        </w:rPr>
        <w:t>w:</w:t>
      </w:r>
      <w:proofErr w:type="gramEnd"/>
      <w:r w:rsidRPr="00B17E2C">
        <w:rPr>
          <w:sz w:val="20"/>
        </w:rPr>
        <w:t>12 d:7 c:0.94 : vehicle is a red 2015 Scion FR-S 2 door Washington Plate AXM1254</w:t>
      </w:r>
    </w:p>
    <w:p w:rsidR="00B17E2C" w:rsidRPr="00B17E2C" w:rsidRDefault="00B17E2C" w:rsidP="00B17E2C">
      <w:pPr>
        <w:spacing w:after="0" w:line="240" w:lineRule="auto"/>
        <w:contextualSpacing/>
        <w:rPr>
          <w:sz w:val="20"/>
        </w:rPr>
      </w:pPr>
      <w:r w:rsidRPr="00B17E2C">
        <w:rPr>
          <w:sz w:val="20"/>
        </w:rPr>
        <w:lastRenderedPageBreak/>
        <w:t xml:space="preserve">5. </w:t>
      </w:r>
      <w:proofErr w:type="gramStart"/>
      <w:r w:rsidRPr="00B17E2C">
        <w:rPr>
          <w:sz w:val="20"/>
        </w:rPr>
        <w:t>w:</w:t>
      </w:r>
      <w:proofErr w:type="gramEnd"/>
      <w:r w:rsidRPr="00B17E2C">
        <w:rPr>
          <w:sz w:val="20"/>
        </w:rPr>
        <w:t>11 d:5 c:0.9177422222222222 : suspicious vehicle is a red Scion FR-S door Washington Plate AXM1254</w:t>
      </w:r>
    </w:p>
    <w:p w:rsidR="00B17E2C" w:rsidRPr="00B17E2C" w:rsidRDefault="00B17E2C" w:rsidP="00B17E2C">
      <w:pPr>
        <w:spacing w:after="0" w:line="240" w:lineRule="auto"/>
        <w:contextualSpacing/>
        <w:rPr>
          <w:sz w:val="20"/>
        </w:rPr>
      </w:pPr>
      <w:r w:rsidRPr="00B17E2C">
        <w:rPr>
          <w:sz w:val="20"/>
        </w:rPr>
        <w:t xml:space="preserve">6. </w:t>
      </w:r>
      <w:proofErr w:type="gramStart"/>
      <w:r w:rsidRPr="00B17E2C">
        <w:rPr>
          <w:sz w:val="20"/>
        </w:rPr>
        <w:t>w:</w:t>
      </w:r>
      <w:proofErr w:type="gramEnd"/>
      <w:r w:rsidRPr="00B17E2C">
        <w:rPr>
          <w:sz w:val="20"/>
        </w:rPr>
        <w:t>11 d:7 c:0.9105222222222222 : suspicious vehicle is a red 2015 Scion FR-S door Washington Plate</w:t>
      </w:r>
    </w:p>
    <w:p w:rsidR="00B17E2C" w:rsidRPr="00B17E2C" w:rsidRDefault="00B17E2C" w:rsidP="00B17E2C">
      <w:pPr>
        <w:spacing w:after="0" w:line="240" w:lineRule="auto"/>
        <w:contextualSpacing/>
        <w:rPr>
          <w:sz w:val="20"/>
        </w:rPr>
      </w:pPr>
      <w:r w:rsidRPr="00B17E2C">
        <w:rPr>
          <w:sz w:val="20"/>
        </w:rPr>
        <w:t xml:space="preserve">7. </w:t>
      </w:r>
      <w:proofErr w:type="gramStart"/>
      <w:r w:rsidRPr="00B17E2C">
        <w:rPr>
          <w:sz w:val="20"/>
        </w:rPr>
        <w:t>w:</w:t>
      </w:r>
      <w:proofErr w:type="gramEnd"/>
      <w:r w:rsidRPr="00B17E2C">
        <w:rPr>
          <w:sz w:val="20"/>
        </w:rPr>
        <w:t>11 d:7 c:0.9086175000000001 : suspicious vehicle is a red 2015 Scion FR-S Washington Plate AXM1254</w:t>
      </w:r>
    </w:p>
    <w:p w:rsidR="00B17E2C" w:rsidRPr="00B17E2C" w:rsidRDefault="00B17E2C" w:rsidP="00B17E2C">
      <w:pPr>
        <w:spacing w:after="0" w:line="240" w:lineRule="auto"/>
        <w:contextualSpacing/>
        <w:rPr>
          <w:sz w:val="20"/>
        </w:rPr>
      </w:pPr>
      <w:r w:rsidRPr="00B17E2C">
        <w:rPr>
          <w:sz w:val="20"/>
        </w:rPr>
        <w:t xml:space="preserve">8. </w:t>
      </w:r>
      <w:proofErr w:type="gramStart"/>
      <w:r w:rsidRPr="00B17E2C">
        <w:rPr>
          <w:sz w:val="20"/>
        </w:rPr>
        <w:t>w:</w:t>
      </w:r>
      <w:proofErr w:type="gramEnd"/>
      <w:r w:rsidRPr="00B17E2C">
        <w:rPr>
          <w:sz w:val="20"/>
        </w:rPr>
        <w:t>11 d:5 c:0.8961333333333332 : vehicle is a red Scion FR-S 2 door Washington Plate AXM1254</w:t>
      </w:r>
    </w:p>
    <w:p w:rsidR="00B17E2C" w:rsidRPr="00B17E2C" w:rsidRDefault="00B17E2C" w:rsidP="00B17E2C">
      <w:pPr>
        <w:spacing w:after="0" w:line="240" w:lineRule="auto"/>
        <w:contextualSpacing/>
        <w:rPr>
          <w:sz w:val="20"/>
        </w:rPr>
      </w:pPr>
      <w:r w:rsidRPr="00B17E2C">
        <w:rPr>
          <w:sz w:val="20"/>
        </w:rPr>
        <w:t xml:space="preserve">9. </w:t>
      </w:r>
      <w:proofErr w:type="gramStart"/>
      <w:r w:rsidRPr="00B17E2C">
        <w:rPr>
          <w:sz w:val="20"/>
        </w:rPr>
        <w:t>w:</w:t>
      </w:r>
      <w:proofErr w:type="gramEnd"/>
      <w:r w:rsidRPr="00B17E2C">
        <w:rPr>
          <w:sz w:val="20"/>
        </w:rPr>
        <w:t>11 d:8 c:0.8961333333333332 : vehicle is a red 2015 Scion FR-S door Washington Plate AXM1254</w:t>
      </w:r>
    </w:p>
    <w:p w:rsidR="00B17E2C" w:rsidRPr="00B17E2C" w:rsidRDefault="00B17E2C" w:rsidP="00B17E2C">
      <w:pPr>
        <w:spacing w:after="0" w:line="240" w:lineRule="auto"/>
        <w:contextualSpacing/>
        <w:rPr>
          <w:sz w:val="20"/>
        </w:rPr>
      </w:pPr>
      <w:r w:rsidRPr="00B17E2C">
        <w:rPr>
          <w:sz w:val="20"/>
        </w:rPr>
        <w:t xml:space="preserve">10. </w:t>
      </w:r>
      <w:proofErr w:type="gramStart"/>
      <w:r w:rsidRPr="00B17E2C">
        <w:rPr>
          <w:sz w:val="20"/>
        </w:rPr>
        <w:t>w:</w:t>
      </w:r>
      <w:proofErr w:type="gramEnd"/>
      <w:r w:rsidRPr="00B17E2C">
        <w:rPr>
          <w:sz w:val="20"/>
        </w:rPr>
        <w:t>10 d:7 c:0.8795223687962963 : suspicious vehicle is a red 2015 Scion FR-S 2 door</w:t>
      </w:r>
    </w:p>
    <w:p w:rsidR="00B17E2C" w:rsidRPr="00B17E2C" w:rsidRDefault="00B17E2C" w:rsidP="00B17E2C">
      <w:pPr>
        <w:spacing w:after="0" w:line="240" w:lineRule="auto"/>
        <w:contextualSpacing/>
        <w:rPr>
          <w:sz w:val="20"/>
        </w:rPr>
      </w:pPr>
      <w:r w:rsidRPr="00B17E2C">
        <w:rPr>
          <w:sz w:val="20"/>
        </w:rPr>
        <w:t xml:space="preserve">11. </w:t>
      </w:r>
      <w:proofErr w:type="gramStart"/>
      <w:r w:rsidRPr="00B17E2C">
        <w:rPr>
          <w:sz w:val="20"/>
        </w:rPr>
        <w:t>w:</w:t>
      </w:r>
      <w:proofErr w:type="gramEnd"/>
      <w:r w:rsidRPr="00B17E2C">
        <w:rPr>
          <w:sz w:val="20"/>
        </w:rPr>
        <w:t>11 d:7 c:0.8731071428571429 : suspicious vehicle is a red 2015 Scion FR-S 2 door AXM1254</w:t>
      </w:r>
    </w:p>
    <w:p w:rsidR="00B17E2C" w:rsidRPr="00B17E2C" w:rsidRDefault="00B17E2C" w:rsidP="00B17E2C">
      <w:pPr>
        <w:spacing w:after="0" w:line="240" w:lineRule="auto"/>
        <w:contextualSpacing/>
        <w:rPr>
          <w:sz w:val="20"/>
        </w:rPr>
      </w:pPr>
      <w:r w:rsidRPr="00B17E2C">
        <w:rPr>
          <w:sz w:val="20"/>
        </w:rPr>
        <w:t xml:space="preserve">12. </w:t>
      </w:r>
      <w:proofErr w:type="gramStart"/>
      <w:r w:rsidRPr="00B17E2C">
        <w:rPr>
          <w:sz w:val="20"/>
        </w:rPr>
        <w:t>w:</w:t>
      </w:r>
      <w:proofErr w:type="gramEnd"/>
      <w:r w:rsidRPr="00B17E2C">
        <w:rPr>
          <w:sz w:val="20"/>
        </w:rPr>
        <w:t>10 d:5 c:0.8635120000000001 : suspicious vehicle is a red Scion FR-S door Washington Plate</w:t>
      </w:r>
    </w:p>
    <w:p w:rsidR="00B17E2C" w:rsidRPr="00B17E2C" w:rsidRDefault="00B17E2C" w:rsidP="00B17E2C">
      <w:pPr>
        <w:spacing w:after="0" w:line="240" w:lineRule="auto"/>
        <w:contextualSpacing/>
        <w:rPr>
          <w:sz w:val="20"/>
        </w:rPr>
      </w:pPr>
      <w:r w:rsidRPr="00B17E2C">
        <w:rPr>
          <w:sz w:val="20"/>
        </w:rPr>
        <w:t xml:space="preserve">13. </w:t>
      </w:r>
      <w:proofErr w:type="gramStart"/>
      <w:r w:rsidRPr="00B17E2C">
        <w:rPr>
          <w:sz w:val="20"/>
        </w:rPr>
        <w:t>w:</w:t>
      </w:r>
      <w:proofErr w:type="gramEnd"/>
      <w:r w:rsidRPr="00B17E2C">
        <w:rPr>
          <w:sz w:val="20"/>
        </w:rPr>
        <w:t>10 d:5 c:0.8549264659090909 : suspicious vehicle is a red 2015 Scion FR-S Washington Plate</w:t>
      </w:r>
    </w:p>
    <w:p w:rsidR="00B17E2C" w:rsidRPr="00B17E2C" w:rsidRDefault="00B17E2C" w:rsidP="00B17E2C">
      <w:pPr>
        <w:spacing w:after="0" w:line="240" w:lineRule="auto"/>
        <w:contextualSpacing/>
        <w:rPr>
          <w:sz w:val="20"/>
        </w:rPr>
      </w:pPr>
      <w:r w:rsidRPr="00B17E2C">
        <w:rPr>
          <w:sz w:val="20"/>
        </w:rPr>
        <w:t xml:space="preserve">14. </w:t>
      </w:r>
      <w:proofErr w:type="gramStart"/>
      <w:r w:rsidRPr="00B17E2C">
        <w:rPr>
          <w:sz w:val="20"/>
        </w:rPr>
        <w:t>w:</w:t>
      </w:r>
      <w:proofErr w:type="gramEnd"/>
      <w:r w:rsidRPr="00B17E2C">
        <w:rPr>
          <w:sz w:val="20"/>
        </w:rPr>
        <w:t>10 d:6 c:0.8505119999999999 : vehicle is a red Scion FR-S door Washington Plate AXM1254</w:t>
      </w:r>
    </w:p>
    <w:p w:rsidR="00B17E2C" w:rsidRPr="00B17E2C" w:rsidRDefault="00B17E2C" w:rsidP="00B17E2C">
      <w:pPr>
        <w:spacing w:after="0" w:line="240" w:lineRule="auto"/>
        <w:contextualSpacing/>
        <w:rPr>
          <w:sz w:val="20"/>
        </w:rPr>
      </w:pPr>
      <w:r w:rsidRPr="00B17E2C">
        <w:rPr>
          <w:sz w:val="20"/>
        </w:rPr>
        <w:t xml:space="preserve">15. </w:t>
      </w:r>
      <w:proofErr w:type="gramStart"/>
      <w:r w:rsidRPr="00B17E2C">
        <w:rPr>
          <w:sz w:val="20"/>
        </w:rPr>
        <w:t>w:</w:t>
      </w:r>
      <w:proofErr w:type="gramEnd"/>
      <w:r w:rsidRPr="00B17E2C">
        <w:rPr>
          <w:sz w:val="20"/>
        </w:rPr>
        <w:t>10 d:6 c:0.8332475781249999 : vehicle is a red 2015 Scion FR-S Washington Plate AXM1254</w:t>
      </w:r>
    </w:p>
    <w:p w:rsidR="00B17E2C" w:rsidRPr="00B17E2C" w:rsidRDefault="00B17E2C" w:rsidP="00B17E2C">
      <w:pPr>
        <w:spacing w:after="0" w:line="240" w:lineRule="auto"/>
        <w:contextualSpacing/>
        <w:rPr>
          <w:sz w:val="20"/>
        </w:rPr>
      </w:pPr>
      <w:r w:rsidRPr="00B17E2C">
        <w:rPr>
          <w:sz w:val="20"/>
        </w:rPr>
        <w:t xml:space="preserve">16. </w:t>
      </w:r>
      <w:proofErr w:type="gramStart"/>
      <w:r w:rsidRPr="00B17E2C">
        <w:rPr>
          <w:sz w:val="20"/>
        </w:rPr>
        <w:t>w:</w:t>
      </w:r>
      <w:proofErr w:type="gramEnd"/>
      <w:r w:rsidRPr="00B17E2C">
        <w:rPr>
          <w:sz w:val="20"/>
        </w:rPr>
        <w:t>10 d:5 c:0.8098980303030303 : suspicious vehicle is a red Scion FR-S 2 door AXM1254</w:t>
      </w:r>
    </w:p>
    <w:p w:rsidR="00B17E2C" w:rsidRPr="00B17E2C" w:rsidRDefault="00B17E2C" w:rsidP="00B17E2C">
      <w:pPr>
        <w:spacing w:after="0" w:line="240" w:lineRule="auto"/>
        <w:contextualSpacing/>
        <w:rPr>
          <w:sz w:val="20"/>
        </w:rPr>
      </w:pPr>
      <w:r w:rsidRPr="00B17E2C">
        <w:rPr>
          <w:sz w:val="20"/>
        </w:rPr>
        <w:t xml:space="preserve">17. </w:t>
      </w:r>
      <w:proofErr w:type="gramStart"/>
      <w:r w:rsidRPr="00B17E2C">
        <w:rPr>
          <w:sz w:val="20"/>
        </w:rPr>
        <w:t>w:</w:t>
      </w:r>
      <w:proofErr w:type="gramEnd"/>
      <w:r w:rsidRPr="00B17E2C">
        <w:rPr>
          <w:sz w:val="20"/>
        </w:rPr>
        <w:t>10 d:5 c:0.8098980303030303 : suspicious vehicle is a red 2015 Scion FR-S door AXM1254</w:t>
      </w:r>
    </w:p>
    <w:p w:rsidR="00B17E2C" w:rsidRPr="00B17E2C" w:rsidRDefault="00B17E2C" w:rsidP="00B17E2C">
      <w:pPr>
        <w:spacing w:after="0" w:line="240" w:lineRule="auto"/>
        <w:contextualSpacing/>
        <w:rPr>
          <w:sz w:val="20"/>
        </w:rPr>
      </w:pPr>
      <w:r w:rsidRPr="00B17E2C">
        <w:rPr>
          <w:sz w:val="20"/>
        </w:rPr>
        <w:t xml:space="preserve">18. </w:t>
      </w:r>
      <w:proofErr w:type="gramStart"/>
      <w:r w:rsidRPr="00B17E2C">
        <w:rPr>
          <w:sz w:val="20"/>
        </w:rPr>
        <w:t>w:</w:t>
      </w:r>
      <w:proofErr w:type="gramEnd"/>
      <w:r w:rsidRPr="00B17E2C">
        <w:rPr>
          <w:sz w:val="20"/>
        </w:rPr>
        <w:t>9 d:7 c:0.7999360974428529 : vehicle is a red 2015 Scion FR-S 2 door</w:t>
      </w:r>
    </w:p>
    <w:p w:rsidR="00B17E2C" w:rsidRPr="00B17E2C" w:rsidRDefault="00B17E2C" w:rsidP="00B17E2C">
      <w:pPr>
        <w:spacing w:after="0" w:line="240" w:lineRule="auto"/>
        <w:contextualSpacing/>
        <w:rPr>
          <w:sz w:val="20"/>
        </w:rPr>
      </w:pPr>
      <w:r w:rsidRPr="00B17E2C">
        <w:rPr>
          <w:sz w:val="20"/>
        </w:rPr>
        <w:t xml:space="preserve">19. </w:t>
      </w:r>
      <w:proofErr w:type="gramStart"/>
      <w:r w:rsidRPr="00B17E2C">
        <w:rPr>
          <w:sz w:val="20"/>
        </w:rPr>
        <w:t>w:</w:t>
      </w:r>
      <w:proofErr w:type="gramEnd"/>
      <w:r w:rsidRPr="00B17E2C">
        <w:rPr>
          <w:sz w:val="20"/>
        </w:rPr>
        <w:t>10 d:7 c:0.790828409090909 : vehicle is a red 2015 Scion FR-S 2 door AXM1254</w:t>
      </w:r>
    </w:p>
    <w:p w:rsidR="00B17E2C" w:rsidRPr="00B17E2C" w:rsidRDefault="00B17E2C" w:rsidP="00B17E2C">
      <w:pPr>
        <w:spacing w:after="0" w:line="240" w:lineRule="auto"/>
        <w:contextualSpacing/>
        <w:rPr>
          <w:sz w:val="20"/>
        </w:rPr>
      </w:pPr>
      <w:r w:rsidRPr="00B17E2C">
        <w:rPr>
          <w:sz w:val="20"/>
        </w:rPr>
        <w:t xml:space="preserve">20. </w:t>
      </w:r>
      <w:proofErr w:type="gramStart"/>
      <w:r w:rsidRPr="00B17E2C">
        <w:rPr>
          <w:sz w:val="20"/>
        </w:rPr>
        <w:t>w:</w:t>
      </w:r>
      <w:proofErr w:type="gramEnd"/>
      <w:r w:rsidRPr="00B17E2C">
        <w:rPr>
          <w:sz w:val="20"/>
        </w:rPr>
        <w:t>9 d:5 c:0.7837521597773439 : suspicious vehicle is a red 2015 Scion FR-S AXM1254</w:t>
      </w:r>
    </w:p>
    <w:p w:rsidR="00B17E2C" w:rsidRPr="00B17E2C" w:rsidRDefault="00B17E2C" w:rsidP="00B17E2C">
      <w:pPr>
        <w:spacing w:after="0" w:line="240" w:lineRule="auto"/>
        <w:contextualSpacing/>
        <w:rPr>
          <w:sz w:val="20"/>
        </w:rPr>
      </w:pPr>
      <w:r w:rsidRPr="00B17E2C">
        <w:rPr>
          <w:sz w:val="20"/>
        </w:rPr>
        <w:t xml:space="preserve">21. </w:t>
      </w:r>
      <w:proofErr w:type="gramStart"/>
      <w:r w:rsidRPr="00B17E2C">
        <w:rPr>
          <w:sz w:val="20"/>
        </w:rPr>
        <w:t>w:</w:t>
      </w:r>
      <w:proofErr w:type="gramEnd"/>
      <w:r w:rsidRPr="00B17E2C">
        <w:rPr>
          <w:sz w:val="20"/>
        </w:rPr>
        <w:t>9 d:5 c:0.7588268133333333 : suspicious vehicle is a red Scion FR-S door AXM1254</w:t>
      </w:r>
    </w:p>
    <w:p w:rsidR="00B17E2C" w:rsidRPr="00B17E2C" w:rsidRDefault="00B17E2C" w:rsidP="00B17E2C">
      <w:pPr>
        <w:spacing w:after="0" w:line="240" w:lineRule="auto"/>
        <w:contextualSpacing/>
        <w:rPr>
          <w:sz w:val="20"/>
        </w:rPr>
      </w:pPr>
      <w:r w:rsidRPr="00B17E2C">
        <w:rPr>
          <w:sz w:val="20"/>
        </w:rPr>
        <w:t xml:space="preserve">22. </w:t>
      </w:r>
      <w:proofErr w:type="gramStart"/>
      <w:r w:rsidRPr="00B17E2C">
        <w:rPr>
          <w:sz w:val="20"/>
        </w:rPr>
        <w:t>w:</w:t>
      </w:r>
      <w:proofErr w:type="gramEnd"/>
      <w:r w:rsidRPr="00B17E2C">
        <w:rPr>
          <w:sz w:val="20"/>
        </w:rPr>
        <w:t>9 d:5 c:0.7409596999999999 : vehicle is a red Scion FR-S 2 door AXM1254</w:t>
      </w:r>
    </w:p>
    <w:p w:rsidR="00B17E2C" w:rsidRPr="00B17E2C" w:rsidRDefault="00B17E2C" w:rsidP="00B17E2C">
      <w:pPr>
        <w:spacing w:after="0" w:line="240" w:lineRule="auto"/>
        <w:contextualSpacing/>
        <w:rPr>
          <w:sz w:val="20"/>
        </w:rPr>
      </w:pPr>
      <w:r w:rsidRPr="00B17E2C">
        <w:rPr>
          <w:sz w:val="20"/>
        </w:rPr>
        <w:t xml:space="preserve">23. </w:t>
      </w:r>
      <w:proofErr w:type="gramStart"/>
      <w:r w:rsidRPr="00B17E2C">
        <w:rPr>
          <w:sz w:val="20"/>
        </w:rPr>
        <w:t>w:</w:t>
      </w:r>
      <w:proofErr w:type="gramEnd"/>
      <w:r w:rsidRPr="00B17E2C">
        <w:rPr>
          <w:sz w:val="20"/>
        </w:rPr>
        <w:t>9 d:5 c:0.7409596999999999 : vehicle is a red 2015 Scion FR-S door AXM1254</w:t>
      </w:r>
    </w:p>
    <w:p w:rsidR="00B17E2C" w:rsidRPr="00B17E2C" w:rsidRDefault="00B17E2C" w:rsidP="00B17E2C">
      <w:pPr>
        <w:spacing w:after="0" w:line="240" w:lineRule="auto"/>
        <w:contextualSpacing/>
        <w:rPr>
          <w:sz w:val="20"/>
        </w:rPr>
      </w:pPr>
      <w:r w:rsidRPr="00B17E2C">
        <w:rPr>
          <w:sz w:val="20"/>
        </w:rPr>
        <w:t xml:space="preserve">24. </w:t>
      </w:r>
      <w:proofErr w:type="gramStart"/>
      <w:r w:rsidRPr="00B17E2C">
        <w:rPr>
          <w:sz w:val="20"/>
        </w:rPr>
        <w:t>w:</w:t>
      </w:r>
      <w:proofErr w:type="gramEnd"/>
      <w:r w:rsidRPr="00B17E2C">
        <w:rPr>
          <w:sz w:val="20"/>
        </w:rPr>
        <w:t>7 d:5 c:0.700050229891155 : vehicle is a red Scion FR-S door</w:t>
      </w:r>
    </w:p>
    <w:p w:rsidR="00B17E2C" w:rsidRPr="00B17E2C" w:rsidRDefault="00B17E2C" w:rsidP="00B17E2C">
      <w:pPr>
        <w:spacing w:after="0" w:line="240" w:lineRule="auto"/>
        <w:contextualSpacing/>
        <w:rPr>
          <w:sz w:val="20"/>
        </w:rPr>
      </w:pPr>
      <w:r w:rsidRPr="00B17E2C">
        <w:rPr>
          <w:sz w:val="20"/>
        </w:rPr>
        <w:t xml:space="preserve">25. </w:t>
      </w:r>
      <w:proofErr w:type="gramStart"/>
      <w:r w:rsidRPr="00B17E2C">
        <w:rPr>
          <w:sz w:val="20"/>
        </w:rPr>
        <w:t>w:</w:t>
      </w:r>
      <w:proofErr w:type="gramEnd"/>
      <w:r w:rsidRPr="00B17E2C">
        <w:rPr>
          <w:sz w:val="20"/>
        </w:rPr>
        <w:t>8 d:5 c:0.6884658386666666 : vehicle is a red Scion FR-S door AXM1254</w:t>
      </w:r>
    </w:p>
    <w:p w:rsidR="00B17E2C" w:rsidRDefault="00B17E2C" w:rsidP="00B17E2C">
      <w:pPr>
        <w:spacing w:after="0" w:line="240" w:lineRule="auto"/>
        <w:contextualSpacing/>
        <w:rPr>
          <w:sz w:val="20"/>
        </w:rPr>
      </w:pPr>
      <w:r w:rsidRPr="00B17E2C">
        <w:rPr>
          <w:sz w:val="20"/>
        </w:rPr>
        <w:lastRenderedPageBreak/>
        <w:t xml:space="preserve">26. </w:t>
      </w:r>
      <w:proofErr w:type="gramStart"/>
      <w:r w:rsidRPr="00B17E2C">
        <w:rPr>
          <w:sz w:val="20"/>
        </w:rPr>
        <w:t>w:</w:t>
      </w:r>
      <w:proofErr w:type="gramEnd"/>
      <w:r w:rsidRPr="00B17E2C">
        <w:rPr>
          <w:sz w:val="20"/>
        </w:rPr>
        <w:t>7 d:7 c:0.6858400100441315 : vehicle is a red 2015 Scion FR-S</w:t>
      </w:r>
    </w:p>
    <w:p w:rsidR="00B17E2C" w:rsidRPr="00413178" w:rsidRDefault="00B17E2C" w:rsidP="00B17E2C">
      <w:pPr>
        <w:spacing w:after="0" w:line="240" w:lineRule="auto"/>
        <w:contextualSpacing/>
        <w:rPr>
          <w:b/>
          <w:lang w:val="ru-RU"/>
        </w:rPr>
      </w:pPr>
      <w:r>
        <w:rPr>
          <w:lang w:val="ru-RU"/>
        </w:rPr>
        <w:t>Сформированные</w:t>
      </w:r>
      <w:r w:rsidRPr="00413178">
        <w:rPr>
          <w:lang w:val="ru-RU"/>
        </w:rPr>
        <w:t xml:space="preserve"> </w:t>
      </w:r>
      <w:r>
        <w:rPr>
          <w:lang w:val="ru-RU"/>
        </w:rPr>
        <w:t>гипотезы</w:t>
      </w:r>
      <w:r w:rsidRPr="00413178">
        <w:rPr>
          <w:lang w:val="ru-RU"/>
        </w:rPr>
        <w:t xml:space="preserve">: </w:t>
      </w:r>
      <w:r w:rsidRPr="00413178">
        <w:rPr>
          <w:b/>
          <w:lang w:val="ru-RU"/>
        </w:rPr>
        <w:t xml:space="preserve">2 </w:t>
      </w:r>
      <w:r w:rsidRPr="00595869">
        <w:rPr>
          <w:b/>
          <w:lang w:val="ru-RU"/>
        </w:rPr>
        <w:t>из</w:t>
      </w:r>
      <w:r w:rsidRPr="00413178">
        <w:rPr>
          <w:b/>
          <w:lang w:val="ru-RU"/>
        </w:rPr>
        <w:t xml:space="preserve"> 4</w:t>
      </w:r>
    </w:p>
    <w:p w:rsidR="00AE4051" w:rsidRPr="00413178" w:rsidRDefault="00AE4051" w:rsidP="00AE4051">
      <w:pPr>
        <w:spacing w:after="0" w:line="240" w:lineRule="auto"/>
        <w:contextualSpacing/>
        <w:rPr>
          <w:sz w:val="20"/>
          <w:lang w:val="ru-RU"/>
        </w:rPr>
      </w:pPr>
    </w:p>
    <w:p w:rsidR="00B17E2C" w:rsidRDefault="00B17E2C" w:rsidP="00B17E2C">
      <w:pPr>
        <w:rPr>
          <w:lang w:val="ru-RU"/>
        </w:rPr>
      </w:pPr>
      <w:r w:rsidRPr="00413178">
        <w:rPr>
          <w:lang w:val="ru-RU"/>
        </w:rPr>
        <w:tab/>
      </w:r>
      <w:r>
        <w:rPr>
          <w:lang w:val="ru-RU"/>
        </w:rPr>
        <w:t>Таким образом, можно сделать вывод, что разрабатываемый метод формирования гипотез пользовательского ввода практически всегда справляется со своей задачей. На тестовых фразах, которые использовались для составления правил семантического значения – процент генерации ожидаемых гипотез близок к 100, на реальных запросах пользователей алгоритму удается сформировать порядка 70 процентов ожидаемых гипотез.</w:t>
      </w:r>
    </w:p>
    <w:p w:rsidR="00721495" w:rsidRDefault="00721495" w:rsidP="00B17E2C">
      <w:pPr>
        <w:rPr>
          <w:lang w:val="ru-RU"/>
        </w:rPr>
      </w:pPr>
      <w:r>
        <w:rPr>
          <w:lang w:val="ru-RU"/>
        </w:rPr>
        <w:tab/>
        <w:t xml:space="preserve">Помимо возможностей по формированию ожидаемых гипотез из исходных фраз пользователей (так называемый </w:t>
      </w:r>
      <w:r w:rsidRPr="00721495">
        <w:rPr>
          <w:b/>
        </w:rPr>
        <w:t>true</w:t>
      </w:r>
      <w:r w:rsidRPr="00721495">
        <w:rPr>
          <w:b/>
          <w:lang w:val="ru-RU"/>
        </w:rPr>
        <w:t xml:space="preserve"> </w:t>
      </w:r>
      <w:r w:rsidRPr="00721495">
        <w:rPr>
          <w:b/>
        </w:rPr>
        <w:t>positive</w:t>
      </w:r>
      <w:r w:rsidRPr="00721495">
        <w:rPr>
          <w:b/>
          <w:lang w:val="ru-RU"/>
        </w:rPr>
        <w:t xml:space="preserve"> </w:t>
      </w:r>
      <w:r w:rsidRPr="00721495">
        <w:rPr>
          <w:b/>
        </w:rPr>
        <w:t>rate</w:t>
      </w:r>
      <w:r>
        <w:rPr>
          <w:lang w:val="ru-RU"/>
        </w:rPr>
        <w:t>)</w:t>
      </w:r>
      <w:r w:rsidRPr="00721495">
        <w:rPr>
          <w:lang w:val="ru-RU"/>
        </w:rPr>
        <w:t xml:space="preserve"> </w:t>
      </w:r>
      <w:commentRangeStart w:id="73"/>
      <w:r>
        <w:rPr>
          <w:lang w:val="ru-RU"/>
        </w:rPr>
        <w:t xml:space="preserve">мне удалось проверить </w:t>
      </w:r>
      <w:commentRangeEnd w:id="73"/>
      <w:r w:rsidR="006E55CC">
        <w:rPr>
          <w:rStyle w:val="CommentReference"/>
        </w:rPr>
        <w:commentReference w:id="73"/>
      </w:r>
      <w:r>
        <w:rPr>
          <w:lang w:val="ru-RU"/>
        </w:rPr>
        <w:t xml:space="preserve">алгоритм на вероятность формирования нежелательных гипотез из фраз, где подобные гипотезы не должны были быть сформированы. </w:t>
      </w:r>
      <w:r w:rsidRPr="00721495">
        <w:rPr>
          <w:b/>
          <w:lang w:val="ru-RU"/>
        </w:rPr>
        <w:t>Например:</w:t>
      </w:r>
      <w:r>
        <w:rPr>
          <w:b/>
          <w:lang w:val="ru-RU"/>
        </w:rPr>
        <w:t xml:space="preserve"> </w:t>
      </w:r>
    </w:p>
    <w:p w:rsidR="00721495" w:rsidRDefault="00721495" w:rsidP="00721495">
      <w:pPr>
        <w:spacing w:after="0"/>
        <w:rPr>
          <w:lang w:val="ru-RU"/>
        </w:rPr>
      </w:pPr>
      <w:r w:rsidRPr="00FA12D0">
        <w:rPr>
          <w:b/>
          <w:lang w:val="ru-RU"/>
        </w:rPr>
        <w:t>Фраза</w:t>
      </w:r>
      <w:r w:rsidRPr="003647EF">
        <w:rPr>
          <w:lang w:val="ru-RU"/>
        </w:rPr>
        <w:t xml:space="preserve">: </w:t>
      </w:r>
      <w:r>
        <w:t>find</w:t>
      </w:r>
      <w:r w:rsidRPr="003647EF">
        <w:rPr>
          <w:lang w:val="ru-RU"/>
        </w:rPr>
        <w:t xml:space="preserve"> </w:t>
      </w:r>
      <w:r>
        <w:t>Sheldon</w:t>
      </w:r>
      <w:r w:rsidRPr="003647EF">
        <w:rPr>
          <w:lang w:val="ru-RU"/>
        </w:rPr>
        <w:t xml:space="preserve"> </w:t>
      </w:r>
      <w:r>
        <w:t>Cooper</w:t>
      </w:r>
      <w:r w:rsidRPr="003647EF">
        <w:rPr>
          <w:lang w:val="ru-RU"/>
        </w:rPr>
        <w:t xml:space="preserve">. </w:t>
      </w:r>
      <w:r w:rsidR="006A5D98">
        <w:rPr>
          <w:lang w:val="ru-RU"/>
        </w:rPr>
        <w:t>Нежелательная</w:t>
      </w:r>
      <w:r w:rsidR="006A5D98" w:rsidRPr="003647EF">
        <w:rPr>
          <w:lang w:val="ru-RU"/>
        </w:rPr>
        <w:t xml:space="preserve"> </w:t>
      </w:r>
      <w:r>
        <w:rPr>
          <w:lang w:val="ru-RU"/>
        </w:rPr>
        <w:t>гипотеза</w:t>
      </w:r>
      <w:r w:rsidRPr="003647EF">
        <w:rPr>
          <w:lang w:val="ru-RU"/>
        </w:rPr>
        <w:t xml:space="preserve">: </w:t>
      </w:r>
      <w:r>
        <w:t>find</w:t>
      </w:r>
      <w:r w:rsidRPr="003647EF">
        <w:rPr>
          <w:lang w:val="ru-RU"/>
        </w:rPr>
        <w:t xml:space="preserve"> </w:t>
      </w:r>
      <w:r>
        <w:t>Cooper</w:t>
      </w:r>
      <w:r w:rsidRPr="003647EF">
        <w:rPr>
          <w:lang w:val="ru-RU"/>
        </w:rPr>
        <w:t xml:space="preserve">. </w:t>
      </w:r>
      <w:r>
        <w:rPr>
          <w:lang w:val="ru-RU"/>
        </w:rPr>
        <w:t>Подобная гипотеза приведет к тому, что будет неверное распознано намерение пользователя – вместо поиска человека будет найдена машина.</w:t>
      </w:r>
    </w:p>
    <w:p w:rsidR="00721495" w:rsidRPr="003647EF" w:rsidRDefault="00721495" w:rsidP="00721495">
      <w:pPr>
        <w:spacing w:after="0"/>
      </w:pPr>
      <w:r w:rsidRPr="00FA12D0">
        <w:rPr>
          <w:b/>
          <w:lang w:val="ru-RU"/>
        </w:rPr>
        <w:lastRenderedPageBreak/>
        <w:t>Фраза</w:t>
      </w:r>
      <w:r w:rsidRPr="00721495">
        <w:t xml:space="preserve">: he was the challenger on the game show. </w:t>
      </w:r>
      <w:r w:rsidR="006A5D98">
        <w:rPr>
          <w:lang w:val="ru-RU"/>
        </w:rPr>
        <w:t>Нежелательная</w:t>
      </w:r>
      <w:r w:rsidRPr="003647EF">
        <w:t xml:space="preserve"> </w:t>
      </w:r>
      <w:r>
        <w:rPr>
          <w:lang w:val="ru-RU"/>
        </w:rPr>
        <w:t>гипотеза</w:t>
      </w:r>
      <w:r w:rsidRPr="003647EF">
        <w:t xml:space="preserve">: </w:t>
      </w:r>
      <w:r w:rsidR="006A5D98">
        <w:t>C</w:t>
      </w:r>
      <w:r w:rsidR="006A5D98" w:rsidRPr="00721495">
        <w:t>hallenger</w:t>
      </w:r>
      <w:r w:rsidRPr="003647EF">
        <w:t>.</w:t>
      </w:r>
    </w:p>
    <w:p w:rsidR="00FA12D0" w:rsidRDefault="00721495" w:rsidP="003A0D2E">
      <w:pPr>
        <w:spacing w:after="0"/>
        <w:rPr>
          <w:lang w:val="ru-RU"/>
        </w:rPr>
      </w:pPr>
      <w:r w:rsidRPr="00FA12D0">
        <w:rPr>
          <w:b/>
          <w:lang w:val="ru-RU"/>
        </w:rPr>
        <w:t>Фраза</w:t>
      </w:r>
      <w:r w:rsidRPr="00721495">
        <w:t>: we went on va</w:t>
      </w:r>
      <w:r>
        <w:t>cation and saw the wild mustang</w:t>
      </w:r>
      <w:r w:rsidRPr="00721495">
        <w:t xml:space="preserve">. </w:t>
      </w:r>
      <w:r w:rsidR="006A5D98">
        <w:rPr>
          <w:lang w:val="ru-RU"/>
        </w:rPr>
        <w:t>Нежелательная</w:t>
      </w:r>
      <w:r w:rsidRPr="003647EF">
        <w:rPr>
          <w:lang w:val="ru-RU"/>
        </w:rPr>
        <w:t xml:space="preserve"> </w:t>
      </w:r>
      <w:r>
        <w:rPr>
          <w:lang w:val="ru-RU"/>
        </w:rPr>
        <w:t>гипотеза</w:t>
      </w:r>
      <w:r w:rsidRPr="003647EF">
        <w:rPr>
          <w:lang w:val="ru-RU"/>
        </w:rPr>
        <w:t xml:space="preserve">: </w:t>
      </w:r>
      <w:r w:rsidRPr="00721495">
        <w:t>saw</w:t>
      </w:r>
      <w:r w:rsidRPr="003647EF">
        <w:rPr>
          <w:lang w:val="ru-RU"/>
        </w:rPr>
        <w:t xml:space="preserve"> </w:t>
      </w:r>
      <w:r w:rsidRPr="00721495">
        <w:t>the</w:t>
      </w:r>
      <w:r w:rsidRPr="003647EF">
        <w:rPr>
          <w:lang w:val="ru-RU"/>
        </w:rPr>
        <w:t xml:space="preserve"> </w:t>
      </w:r>
      <w:r>
        <w:t>mustang</w:t>
      </w:r>
      <w:r>
        <w:rPr>
          <w:lang w:val="ru-RU"/>
        </w:rPr>
        <w:t>.</w:t>
      </w:r>
    </w:p>
    <w:p w:rsidR="003A0D2E" w:rsidRPr="00413178" w:rsidRDefault="003A0D2E" w:rsidP="003A0D2E">
      <w:pPr>
        <w:spacing w:after="0"/>
        <w:rPr>
          <w:lang w:val="ru-RU"/>
        </w:rPr>
      </w:pPr>
    </w:p>
    <w:p w:rsidR="003647EF" w:rsidRPr="003647EF" w:rsidRDefault="007F47AE" w:rsidP="00AC6C14">
      <w:pPr>
        <w:pStyle w:val="Heading2"/>
        <w:numPr>
          <w:ilvl w:val="1"/>
          <w:numId w:val="11"/>
        </w:numPr>
        <w:rPr>
          <w:lang w:val="ru-RU"/>
        </w:rPr>
      </w:pPr>
      <w:r>
        <w:rPr>
          <w:lang w:val="ru-RU"/>
        </w:rPr>
        <w:t xml:space="preserve"> </w:t>
      </w:r>
      <w:bookmarkStart w:id="74" w:name="_Toc453336164"/>
      <w:r w:rsidR="003647EF">
        <w:rPr>
          <w:lang w:val="ru-RU"/>
        </w:rPr>
        <w:t>Результаты тестирования</w:t>
      </w:r>
      <w:bookmarkEnd w:id="74"/>
    </w:p>
    <w:p w:rsidR="00FA12D0" w:rsidRPr="003647EF" w:rsidRDefault="00FA12D0" w:rsidP="00FA12D0">
      <w:pPr>
        <w:rPr>
          <w:lang w:val="ru-RU"/>
        </w:rPr>
      </w:pPr>
      <w:r>
        <w:rPr>
          <w:lang w:val="ru-RU"/>
        </w:rPr>
        <w:tab/>
        <w:t xml:space="preserve">В ходе первого этапа тестирования с помощью алгоритма были сформированы гипотезы для </w:t>
      </w:r>
      <w:r w:rsidR="007F47AE">
        <w:rPr>
          <w:lang w:val="ru-RU"/>
        </w:rPr>
        <w:t>258</w:t>
      </w:r>
      <w:r>
        <w:rPr>
          <w:lang w:val="ru-RU"/>
        </w:rPr>
        <w:t xml:space="preserve"> высказываний. </w:t>
      </w:r>
      <w:r w:rsidR="007F47AE">
        <w:rPr>
          <w:lang w:val="ru-RU"/>
        </w:rPr>
        <w:t>50</w:t>
      </w:r>
      <w:r>
        <w:rPr>
          <w:lang w:val="ru-RU"/>
        </w:rPr>
        <w:t xml:space="preserve"> из них были искусственно созданы для разработки алгоритма, остальные </w:t>
      </w:r>
      <w:r w:rsidR="007F47AE">
        <w:rPr>
          <w:lang w:val="ru-RU"/>
        </w:rPr>
        <w:t>208</w:t>
      </w:r>
      <w:r>
        <w:rPr>
          <w:lang w:val="ru-RU"/>
        </w:rPr>
        <w:t xml:space="preserve"> взяты из реальных запросов пользователей. Для фраз из реальных запросов пользователей было сформулировано </w:t>
      </w:r>
      <w:r w:rsidR="007F47AE">
        <w:rPr>
          <w:lang w:val="ru-RU"/>
        </w:rPr>
        <w:t>83</w:t>
      </w:r>
      <w:r>
        <w:rPr>
          <w:lang w:val="ru-RU"/>
        </w:rPr>
        <w:t xml:space="preserve"> </w:t>
      </w:r>
      <w:r w:rsidRPr="00FA12D0">
        <w:rPr>
          <w:b/>
          <w:lang w:val="ru-RU"/>
        </w:rPr>
        <w:t>ожидаемых</w:t>
      </w:r>
      <w:r>
        <w:rPr>
          <w:lang w:val="ru-RU"/>
        </w:rPr>
        <w:t xml:space="preserve"> гипотез и </w:t>
      </w:r>
      <w:r w:rsidR="007F47AE">
        <w:rPr>
          <w:lang w:val="ru-RU"/>
        </w:rPr>
        <w:t>198</w:t>
      </w:r>
      <w:r>
        <w:rPr>
          <w:lang w:val="ru-RU"/>
        </w:rPr>
        <w:t xml:space="preserve"> нежелательных гипотез. Результаты тестирования и график приведены ниже.</w:t>
      </w:r>
    </w:p>
    <w:p w:rsidR="003A0D2E" w:rsidRPr="006A5D98" w:rsidRDefault="006A5D98" w:rsidP="00FA12D0">
      <w:pPr>
        <w:rPr>
          <w:lang w:val="ru-RU"/>
        </w:rPr>
      </w:pPr>
      <w:r>
        <w:rPr>
          <w:lang w:val="ru-RU"/>
        </w:rPr>
        <w:tab/>
        <w:t>Из графика, отображающего результаты тестирования, видно, что алгоритму удалось успешно сформ</w:t>
      </w:r>
      <w:r w:rsidR="007F47AE">
        <w:rPr>
          <w:lang w:val="ru-RU"/>
        </w:rPr>
        <w:t>ировать 96 процентов</w:t>
      </w:r>
      <w:r>
        <w:rPr>
          <w:lang w:val="ru-RU"/>
        </w:rPr>
        <w:t xml:space="preserve"> ожидаемых гипотез для искусственно сформированных запросов и порядка 65 процентов ожидаемых гипотез для реальных запросов пользователей. При этом из нежелательных гипотез было сформировано </w:t>
      </w:r>
      <w:r w:rsidR="007F47AE">
        <w:rPr>
          <w:lang w:val="ru-RU"/>
        </w:rPr>
        <w:t>только лишь 2 процента гипотез.</w:t>
      </w:r>
    </w:p>
    <w:p w:rsidR="007F47AE" w:rsidRDefault="007F47AE" w:rsidP="007F47AE">
      <w:pPr>
        <w:pStyle w:val="Caption"/>
        <w:keepNext/>
      </w:pPr>
      <w:bookmarkStart w:id="75" w:name="_Toc453336466"/>
      <w:proofErr w:type="spellStart"/>
      <w:r>
        <w:lastRenderedPageBreak/>
        <w:t>Таблица</w:t>
      </w:r>
      <w:proofErr w:type="spellEnd"/>
      <w:r>
        <w:t xml:space="preserve"> </w:t>
      </w:r>
      <w:r w:rsidR="00DD6015">
        <w:fldChar w:fldCharType="begin"/>
      </w:r>
      <w:r>
        <w:instrText xml:space="preserve"> SEQ Таблица \* ARABIC </w:instrText>
      </w:r>
      <w:r w:rsidR="00DD6015">
        <w:fldChar w:fldCharType="separate"/>
      </w:r>
      <w:r>
        <w:rPr>
          <w:noProof/>
        </w:rPr>
        <w:t>2</w:t>
      </w:r>
      <w:r w:rsidR="00DD6015">
        <w:fldChar w:fldCharType="end"/>
      </w:r>
      <w:r>
        <w:rPr>
          <w:lang w:val="ru-RU"/>
        </w:rPr>
        <w:t xml:space="preserve"> Результаты тестирования алгоритма</w:t>
      </w:r>
      <w:bookmarkEnd w:id="75"/>
    </w:p>
    <w:tbl>
      <w:tblPr>
        <w:tblStyle w:val="TableGrid"/>
        <w:tblW w:w="6947" w:type="dxa"/>
        <w:tblInd w:w="-743" w:type="dxa"/>
        <w:tblLook w:val="04A0"/>
      </w:tblPr>
      <w:tblGrid>
        <w:gridCol w:w="1702"/>
        <w:gridCol w:w="2111"/>
        <w:gridCol w:w="1539"/>
        <w:gridCol w:w="1595"/>
      </w:tblGrid>
      <w:tr w:rsidR="003A0D2E" w:rsidRPr="00486528" w:rsidTr="006A5D98">
        <w:tc>
          <w:tcPr>
            <w:tcW w:w="1702" w:type="dxa"/>
            <w:vAlign w:val="center"/>
          </w:tcPr>
          <w:p w:rsidR="003A0D2E" w:rsidRPr="003A0D2E" w:rsidRDefault="003A0D2E" w:rsidP="00BB216F">
            <w:pPr>
              <w:spacing w:line="276" w:lineRule="auto"/>
              <w:jc w:val="center"/>
              <w:rPr>
                <w:b/>
                <w:sz w:val="20"/>
                <w:lang w:val="ru-RU"/>
              </w:rPr>
            </w:pPr>
            <w:r w:rsidRPr="003A0D2E">
              <w:rPr>
                <w:b/>
                <w:sz w:val="20"/>
                <w:lang w:val="ru-RU"/>
              </w:rPr>
              <w:t>Тестовый набор</w:t>
            </w:r>
          </w:p>
        </w:tc>
        <w:tc>
          <w:tcPr>
            <w:tcW w:w="2111" w:type="dxa"/>
            <w:vAlign w:val="center"/>
          </w:tcPr>
          <w:p w:rsidR="003A0D2E" w:rsidRPr="003A0D2E" w:rsidRDefault="003A0D2E" w:rsidP="00BB216F">
            <w:pPr>
              <w:spacing w:line="276" w:lineRule="auto"/>
              <w:jc w:val="center"/>
              <w:rPr>
                <w:b/>
                <w:sz w:val="20"/>
                <w:lang w:val="ru-RU"/>
              </w:rPr>
            </w:pPr>
            <w:r w:rsidRPr="003A0D2E">
              <w:rPr>
                <w:b/>
                <w:sz w:val="20"/>
                <w:lang w:val="ru-RU"/>
              </w:rPr>
              <w:t xml:space="preserve">Количество </w:t>
            </w:r>
            <w:r>
              <w:rPr>
                <w:b/>
                <w:sz w:val="20"/>
                <w:lang w:val="ru-RU"/>
              </w:rPr>
              <w:t xml:space="preserve">ожидаемых </w:t>
            </w:r>
            <w:r w:rsidRPr="003A0D2E">
              <w:rPr>
                <w:b/>
                <w:sz w:val="20"/>
                <w:lang w:val="ru-RU"/>
              </w:rPr>
              <w:t>гипотез</w:t>
            </w:r>
          </w:p>
        </w:tc>
        <w:tc>
          <w:tcPr>
            <w:tcW w:w="1539" w:type="dxa"/>
            <w:vAlign w:val="center"/>
          </w:tcPr>
          <w:p w:rsidR="003A0D2E" w:rsidRPr="003A0D2E" w:rsidRDefault="003A0D2E" w:rsidP="00BB216F">
            <w:pPr>
              <w:spacing w:line="276" w:lineRule="auto"/>
              <w:jc w:val="center"/>
              <w:rPr>
                <w:b/>
                <w:sz w:val="20"/>
                <w:lang w:val="ru-RU"/>
              </w:rPr>
            </w:pPr>
            <w:r w:rsidRPr="003A0D2E">
              <w:rPr>
                <w:b/>
                <w:sz w:val="20"/>
                <w:lang w:val="ru-RU"/>
              </w:rPr>
              <w:t>Удалось сгенерировать</w:t>
            </w:r>
          </w:p>
        </w:tc>
        <w:tc>
          <w:tcPr>
            <w:tcW w:w="1595" w:type="dxa"/>
            <w:vAlign w:val="center"/>
          </w:tcPr>
          <w:p w:rsidR="003A0D2E" w:rsidRPr="003A0D2E" w:rsidRDefault="003A0D2E" w:rsidP="00BB216F">
            <w:pPr>
              <w:spacing w:line="276" w:lineRule="auto"/>
              <w:jc w:val="center"/>
              <w:rPr>
                <w:b/>
                <w:sz w:val="20"/>
                <w:lang w:val="ru-RU"/>
              </w:rPr>
            </w:pPr>
            <w:r w:rsidRPr="003A0D2E">
              <w:rPr>
                <w:b/>
                <w:sz w:val="20"/>
                <w:lang w:val="ru-RU"/>
              </w:rPr>
              <w:t>Кол-во фраз, для которых сработал алгоритм</w:t>
            </w:r>
          </w:p>
        </w:tc>
      </w:tr>
      <w:tr w:rsidR="003A0D2E" w:rsidTr="006A5D98">
        <w:tc>
          <w:tcPr>
            <w:tcW w:w="1702" w:type="dxa"/>
            <w:vAlign w:val="center"/>
          </w:tcPr>
          <w:p w:rsidR="003A0D2E" w:rsidRPr="003A0D2E" w:rsidRDefault="003A0D2E" w:rsidP="00BB216F">
            <w:pPr>
              <w:spacing w:line="276" w:lineRule="auto"/>
              <w:jc w:val="center"/>
              <w:rPr>
                <w:sz w:val="20"/>
                <w:lang w:val="ru-RU"/>
              </w:rPr>
            </w:pPr>
            <w:r>
              <w:rPr>
                <w:sz w:val="20"/>
                <w:lang w:val="ru-RU"/>
              </w:rPr>
              <w:t>Искусственные фразы</w:t>
            </w:r>
          </w:p>
        </w:tc>
        <w:tc>
          <w:tcPr>
            <w:tcW w:w="2111" w:type="dxa"/>
            <w:vAlign w:val="center"/>
          </w:tcPr>
          <w:p w:rsidR="003A0D2E" w:rsidRPr="007F47AE" w:rsidRDefault="007F47AE" w:rsidP="00BB216F">
            <w:pPr>
              <w:spacing w:line="276" w:lineRule="auto"/>
              <w:jc w:val="center"/>
              <w:rPr>
                <w:lang w:val="ru-RU"/>
              </w:rPr>
            </w:pPr>
            <w:r>
              <w:rPr>
                <w:lang w:val="ru-RU"/>
              </w:rPr>
              <w:t>195</w:t>
            </w:r>
          </w:p>
        </w:tc>
        <w:tc>
          <w:tcPr>
            <w:tcW w:w="1539" w:type="dxa"/>
            <w:vAlign w:val="center"/>
          </w:tcPr>
          <w:p w:rsidR="003A0D2E" w:rsidRPr="007F47AE" w:rsidRDefault="007F47AE" w:rsidP="00BB216F">
            <w:pPr>
              <w:spacing w:line="276" w:lineRule="auto"/>
              <w:jc w:val="center"/>
              <w:rPr>
                <w:lang w:val="ru-RU"/>
              </w:rPr>
            </w:pPr>
            <w:r>
              <w:rPr>
                <w:lang w:val="ru-RU"/>
              </w:rPr>
              <w:t>188</w:t>
            </w:r>
          </w:p>
        </w:tc>
        <w:tc>
          <w:tcPr>
            <w:tcW w:w="1595" w:type="dxa"/>
            <w:vAlign w:val="center"/>
          </w:tcPr>
          <w:p w:rsidR="003A0D2E" w:rsidRPr="003A0D2E" w:rsidRDefault="007F47AE" w:rsidP="00BB216F">
            <w:pPr>
              <w:spacing w:line="276" w:lineRule="auto"/>
              <w:jc w:val="center"/>
              <w:rPr>
                <w:lang w:val="ru-RU"/>
              </w:rPr>
            </w:pPr>
            <w:r>
              <w:rPr>
                <w:lang w:val="ru-RU"/>
              </w:rPr>
              <w:t>49</w:t>
            </w:r>
            <w:r w:rsidR="003A0D2E" w:rsidRPr="003A0D2E">
              <w:t xml:space="preserve"> </w:t>
            </w:r>
            <w:r>
              <w:rPr>
                <w:lang w:val="ru-RU"/>
              </w:rPr>
              <w:t>из 50</w:t>
            </w:r>
          </w:p>
        </w:tc>
      </w:tr>
      <w:tr w:rsidR="003A0D2E" w:rsidTr="006A5D98">
        <w:tc>
          <w:tcPr>
            <w:tcW w:w="1702" w:type="dxa"/>
            <w:vAlign w:val="center"/>
          </w:tcPr>
          <w:p w:rsidR="003A0D2E" w:rsidRPr="003A0D2E" w:rsidRDefault="003A0D2E" w:rsidP="00BB216F">
            <w:pPr>
              <w:spacing w:line="276" w:lineRule="auto"/>
              <w:jc w:val="center"/>
              <w:rPr>
                <w:sz w:val="20"/>
                <w:lang w:val="ru-RU"/>
              </w:rPr>
            </w:pPr>
            <w:r>
              <w:rPr>
                <w:sz w:val="20"/>
                <w:lang w:val="ru-RU"/>
              </w:rPr>
              <w:t>Реальные фразы (</w:t>
            </w:r>
            <w:r>
              <w:rPr>
                <w:sz w:val="20"/>
              </w:rPr>
              <w:t>positive test</w:t>
            </w:r>
            <w:r>
              <w:rPr>
                <w:sz w:val="20"/>
                <w:lang w:val="ru-RU"/>
              </w:rPr>
              <w:t>)</w:t>
            </w:r>
          </w:p>
        </w:tc>
        <w:tc>
          <w:tcPr>
            <w:tcW w:w="2111" w:type="dxa"/>
            <w:vAlign w:val="center"/>
          </w:tcPr>
          <w:p w:rsidR="003A0D2E" w:rsidRPr="003A0D2E" w:rsidRDefault="003A0D2E" w:rsidP="00BB216F">
            <w:pPr>
              <w:spacing w:line="276" w:lineRule="auto"/>
              <w:jc w:val="center"/>
              <w:rPr>
                <w:lang w:val="ru-RU"/>
              </w:rPr>
            </w:pPr>
            <w:r>
              <w:rPr>
                <w:lang w:val="ru-RU"/>
              </w:rPr>
              <w:t>83</w:t>
            </w:r>
          </w:p>
        </w:tc>
        <w:tc>
          <w:tcPr>
            <w:tcW w:w="1539" w:type="dxa"/>
            <w:vAlign w:val="center"/>
          </w:tcPr>
          <w:p w:rsidR="003A0D2E" w:rsidRPr="003A0D2E" w:rsidRDefault="006A5D98" w:rsidP="00BB216F">
            <w:pPr>
              <w:spacing w:line="276" w:lineRule="auto"/>
              <w:jc w:val="center"/>
              <w:rPr>
                <w:lang w:val="ru-RU"/>
              </w:rPr>
            </w:pPr>
            <w:r>
              <w:rPr>
                <w:lang w:val="ru-RU"/>
              </w:rPr>
              <w:t>53</w:t>
            </w:r>
          </w:p>
        </w:tc>
        <w:tc>
          <w:tcPr>
            <w:tcW w:w="1595" w:type="dxa"/>
            <w:vAlign w:val="center"/>
          </w:tcPr>
          <w:p w:rsidR="003A0D2E" w:rsidRPr="003A0D2E" w:rsidRDefault="003A0D2E" w:rsidP="00BB216F">
            <w:pPr>
              <w:spacing w:line="276" w:lineRule="auto"/>
              <w:jc w:val="center"/>
              <w:rPr>
                <w:lang w:val="ru-RU"/>
              </w:rPr>
            </w:pPr>
            <w:r>
              <w:rPr>
                <w:lang w:val="ru-RU"/>
              </w:rPr>
              <w:t>23 из 26</w:t>
            </w:r>
          </w:p>
        </w:tc>
      </w:tr>
      <w:tr w:rsidR="003A0D2E" w:rsidTr="006A5D98">
        <w:tc>
          <w:tcPr>
            <w:tcW w:w="1702" w:type="dxa"/>
            <w:vAlign w:val="center"/>
          </w:tcPr>
          <w:p w:rsidR="003A0D2E" w:rsidRPr="003A0D2E" w:rsidRDefault="003A0D2E" w:rsidP="00BB216F">
            <w:pPr>
              <w:spacing w:line="276" w:lineRule="auto"/>
              <w:jc w:val="center"/>
              <w:rPr>
                <w:sz w:val="20"/>
                <w:lang w:val="ru-RU"/>
              </w:rPr>
            </w:pPr>
            <w:r>
              <w:rPr>
                <w:sz w:val="20"/>
                <w:lang w:val="ru-RU"/>
              </w:rPr>
              <w:t>Реальные фразы (</w:t>
            </w:r>
            <w:r>
              <w:rPr>
                <w:sz w:val="20"/>
              </w:rPr>
              <w:t>negative test</w:t>
            </w:r>
            <w:r>
              <w:rPr>
                <w:sz w:val="20"/>
                <w:lang w:val="ru-RU"/>
              </w:rPr>
              <w:t>)</w:t>
            </w:r>
          </w:p>
        </w:tc>
        <w:tc>
          <w:tcPr>
            <w:tcW w:w="2111" w:type="dxa"/>
            <w:vAlign w:val="center"/>
          </w:tcPr>
          <w:p w:rsidR="003A0D2E" w:rsidRPr="003A0D2E" w:rsidRDefault="00E9616D" w:rsidP="00BB216F">
            <w:pPr>
              <w:spacing w:line="276" w:lineRule="auto"/>
              <w:jc w:val="center"/>
              <w:rPr>
                <w:lang w:val="ru-RU"/>
              </w:rPr>
            </w:pPr>
            <w:r>
              <w:rPr>
                <w:lang w:val="ru-RU"/>
              </w:rPr>
              <w:t>198</w:t>
            </w:r>
          </w:p>
        </w:tc>
        <w:tc>
          <w:tcPr>
            <w:tcW w:w="1539" w:type="dxa"/>
            <w:vAlign w:val="center"/>
          </w:tcPr>
          <w:p w:rsidR="003A0D2E" w:rsidRPr="003A0D2E" w:rsidRDefault="00E9616D" w:rsidP="00BB216F">
            <w:pPr>
              <w:spacing w:line="276" w:lineRule="auto"/>
              <w:jc w:val="center"/>
              <w:rPr>
                <w:lang w:val="ru-RU"/>
              </w:rPr>
            </w:pPr>
            <w:r>
              <w:rPr>
                <w:lang w:val="ru-RU"/>
              </w:rPr>
              <w:t>3</w:t>
            </w:r>
          </w:p>
        </w:tc>
        <w:tc>
          <w:tcPr>
            <w:tcW w:w="1595" w:type="dxa"/>
            <w:vAlign w:val="center"/>
          </w:tcPr>
          <w:p w:rsidR="003A0D2E" w:rsidRPr="003A0D2E" w:rsidRDefault="00E9616D" w:rsidP="00BB216F">
            <w:pPr>
              <w:spacing w:line="276" w:lineRule="auto"/>
              <w:jc w:val="center"/>
              <w:rPr>
                <w:lang w:val="ru-RU"/>
              </w:rPr>
            </w:pPr>
            <w:r>
              <w:rPr>
                <w:lang w:val="ru-RU"/>
              </w:rPr>
              <w:t>3 из 182</w:t>
            </w:r>
          </w:p>
        </w:tc>
      </w:tr>
    </w:tbl>
    <w:p w:rsidR="003A4752" w:rsidRDefault="003A4752" w:rsidP="007F47AE">
      <w:pPr>
        <w:keepNext/>
        <w:ind w:left="-993"/>
        <w:jc w:val="center"/>
        <w:rPr>
          <w:lang w:val="ru-RU"/>
        </w:rPr>
      </w:pPr>
    </w:p>
    <w:p w:rsidR="003A4752" w:rsidRDefault="00BB216F" w:rsidP="007F47AE">
      <w:pPr>
        <w:keepNext/>
        <w:ind w:left="-993"/>
        <w:jc w:val="center"/>
        <w:rPr>
          <w:lang w:val="ru-RU"/>
        </w:rPr>
      </w:pPr>
      <w:r>
        <w:rPr>
          <w:noProof/>
        </w:rPr>
        <w:drawing>
          <wp:anchor distT="0" distB="0" distL="114300" distR="114300" simplePos="0" relativeHeight="251750400" behindDoc="1" locked="0" layoutInCell="1" allowOverlap="1">
            <wp:simplePos x="0" y="0"/>
            <wp:positionH relativeFrom="column">
              <wp:posOffset>-615315</wp:posOffset>
            </wp:positionH>
            <wp:positionV relativeFrom="paragraph">
              <wp:posOffset>44953</wp:posOffset>
            </wp:positionV>
            <wp:extent cx="4500245" cy="2864485"/>
            <wp:effectExtent l="0" t="0" r="0" b="0"/>
            <wp:wrapNone/>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7062FA.tmp"/>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2224"/>
                    <a:stretch/>
                  </pic:blipFill>
                  <pic:spPr bwMode="auto">
                    <a:xfrm>
                      <a:off x="0" y="0"/>
                      <a:ext cx="4500245" cy="286448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7F47AE" w:rsidRDefault="007F47AE" w:rsidP="007F47AE">
      <w:pPr>
        <w:keepNext/>
        <w:ind w:left="-993"/>
        <w:jc w:val="center"/>
        <w:rPr>
          <w:lang w:val="ru-RU"/>
        </w:rPr>
      </w:pPr>
    </w:p>
    <w:p w:rsidR="007F47AE" w:rsidRDefault="007F47AE" w:rsidP="007F47AE">
      <w:pPr>
        <w:keepNext/>
        <w:ind w:left="-993"/>
        <w:jc w:val="center"/>
        <w:rPr>
          <w:lang w:val="ru-RU"/>
        </w:rPr>
      </w:pPr>
    </w:p>
    <w:p w:rsidR="007F47AE" w:rsidRDefault="007F47AE" w:rsidP="007F47AE">
      <w:pPr>
        <w:keepNext/>
        <w:ind w:left="-993"/>
        <w:jc w:val="center"/>
        <w:rPr>
          <w:lang w:val="ru-RU"/>
        </w:rPr>
      </w:pPr>
    </w:p>
    <w:p w:rsidR="007F47AE" w:rsidRDefault="007F47AE" w:rsidP="007F47AE">
      <w:pPr>
        <w:keepNext/>
        <w:ind w:left="-993"/>
        <w:jc w:val="center"/>
        <w:rPr>
          <w:lang w:val="ru-RU"/>
        </w:rPr>
      </w:pPr>
    </w:p>
    <w:p w:rsidR="007F47AE" w:rsidRDefault="007F47AE" w:rsidP="007F47AE">
      <w:pPr>
        <w:keepNext/>
        <w:ind w:left="-993"/>
        <w:jc w:val="center"/>
        <w:rPr>
          <w:lang w:val="ru-RU"/>
        </w:rPr>
      </w:pPr>
    </w:p>
    <w:p w:rsidR="007F47AE" w:rsidRPr="007F47AE" w:rsidRDefault="007F47AE" w:rsidP="007F47AE">
      <w:pPr>
        <w:keepNext/>
        <w:ind w:left="-993"/>
        <w:jc w:val="center"/>
        <w:rPr>
          <w:lang w:val="ru-RU"/>
        </w:rPr>
      </w:pPr>
    </w:p>
    <w:p w:rsidR="00BB216F" w:rsidRDefault="00BB216F" w:rsidP="007F47AE">
      <w:pPr>
        <w:pStyle w:val="Caption"/>
        <w:rPr>
          <w:lang w:val="ru-RU"/>
        </w:rPr>
      </w:pPr>
    </w:p>
    <w:p w:rsidR="007F47AE" w:rsidRDefault="007F47AE" w:rsidP="007F47AE">
      <w:pPr>
        <w:pStyle w:val="Caption"/>
        <w:rPr>
          <w:lang w:val="ru-RU"/>
        </w:rPr>
      </w:pPr>
      <w:r w:rsidRPr="00834A54">
        <w:rPr>
          <w:lang w:val="ru-RU"/>
        </w:rPr>
        <w:t>Р</w:t>
      </w:r>
      <w:bookmarkStart w:id="76" w:name="_Toc453336450"/>
      <w:r w:rsidRPr="00834A54">
        <w:rPr>
          <w:lang w:val="ru-RU"/>
        </w:rPr>
        <w:t xml:space="preserve">ис. </w:t>
      </w:r>
      <w:r w:rsidR="00DD6015">
        <w:fldChar w:fldCharType="begin"/>
      </w:r>
      <w:r w:rsidRPr="00834A54">
        <w:rPr>
          <w:lang w:val="ru-RU"/>
        </w:rPr>
        <w:instrText xml:space="preserve"> </w:instrText>
      </w:r>
      <w:r>
        <w:instrText>SEQ</w:instrText>
      </w:r>
      <w:r w:rsidRPr="00834A54">
        <w:rPr>
          <w:lang w:val="ru-RU"/>
        </w:rPr>
        <w:instrText xml:space="preserve"> Рис. \* </w:instrText>
      </w:r>
      <w:r>
        <w:instrText>ARABIC</w:instrText>
      </w:r>
      <w:r w:rsidRPr="00834A54">
        <w:rPr>
          <w:lang w:val="ru-RU"/>
        </w:rPr>
        <w:instrText xml:space="preserve"> </w:instrText>
      </w:r>
      <w:r w:rsidR="00DD6015">
        <w:fldChar w:fldCharType="separate"/>
      </w:r>
      <w:r w:rsidRPr="00834A54">
        <w:rPr>
          <w:noProof/>
          <w:lang w:val="ru-RU"/>
        </w:rPr>
        <w:t>5</w:t>
      </w:r>
      <w:r w:rsidR="00DD6015">
        <w:fldChar w:fldCharType="end"/>
      </w:r>
      <w:r>
        <w:rPr>
          <w:lang w:val="ru-RU"/>
        </w:rPr>
        <w:t xml:space="preserve"> Результаты тестирования алгоритма</w:t>
      </w:r>
      <w:bookmarkEnd w:id="76"/>
    </w:p>
    <w:p w:rsidR="00BB216F" w:rsidRDefault="00BB216F" w:rsidP="00834A54">
      <w:pPr>
        <w:ind w:firstLine="708"/>
        <w:rPr>
          <w:lang w:val="ru-RU"/>
        </w:rPr>
      </w:pPr>
    </w:p>
    <w:p w:rsidR="006A5D98" w:rsidRDefault="006A5D98" w:rsidP="00834A54">
      <w:pPr>
        <w:ind w:firstLine="708"/>
        <w:rPr>
          <w:lang w:val="ru-RU"/>
        </w:rPr>
      </w:pPr>
      <w:r>
        <w:rPr>
          <w:lang w:val="ru-RU"/>
        </w:rPr>
        <w:lastRenderedPageBreak/>
        <w:t xml:space="preserve">Результаты тестирования показывают, что алгоритм формирует ожидаемые гипотезы для </w:t>
      </w:r>
      <w:r w:rsidR="00834A54">
        <w:rPr>
          <w:lang w:val="ru-RU"/>
        </w:rPr>
        <w:t>72</w:t>
      </w:r>
      <w:r>
        <w:rPr>
          <w:lang w:val="ru-RU"/>
        </w:rPr>
        <w:t xml:space="preserve"> тестовых фраз из </w:t>
      </w:r>
      <w:r w:rsidR="00834A54">
        <w:rPr>
          <w:lang w:val="ru-RU"/>
        </w:rPr>
        <w:t>76</w:t>
      </w:r>
      <w:r>
        <w:rPr>
          <w:lang w:val="ru-RU"/>
        </w:rPr>
        <w:t>, что говорит об отличных результатах моей работы. Формирования ожидаемых  гипотез для всех этих фраз означает, что для каждой из них система выделения смысловой составляющей</w:t>
      </w:r>
      <w:r w:rsidR="00FF5084">
        <w:rPr>
          <w:lang w:val="ru-RU"/>
        </w:rPr>
        <w:t>,</w:t>
      </w:r>
      <w:r>
        <w:rPr>
          <w:lang w:val="ru-RU"/>
        </w:rPr>
        <w:t xml:space="preserve"> способна распознать намерение пользователя, хотя изначально все эти фразы было невозможно обработать подобной системой.</w:t>
      </w:r>
      <w:r w:rsidR="00FF5084">
        <w:rPr>
          <w:lang w:val="ru-RU"/>
        </w:rPr>
        <w:t xml:space="preserve"> Таким образом</w:t>
      </w:r>
      <w:commentRangeStart w:id="77"/>
      <w:r w:rsidR="00FF5084">
        <w:rPr>
          <w:lang w:val="ru-RU"/>
        </w:rPr>
        <w:t xml:space="preserve">, мне удалось в своей работе улучшить </w:t>
      </w:r>
      <w:commentRangeEnd w:id="77"/>
      <w:r w:rsidR="006E55CC">
        <w:rPr>
          <w:rStyle w:val="CommentReference"/>
        </w:rPr>
        <w:commentReference w:id="77"/>
      </w:r>
      <w:r w:rsidR="00FF5084">
        <w:rPr>
          <w:lang w:val="ru-RU"/>
        </w:rPr>
        <w:t>вероятность выделения смысловой составляющей для изначально неподходящих ни под один грамматический шаблон фраз без составления новых грамматических шаблонов или расширения существующих словарей</w:t>
      </w:r>
      <w:commentRangeStart w:id="78"/>
      <w:r w:rsidR="00FF5084">
        <w:rPr>
          <w:lang w:val="ru-RU"/>
        </w:rPr>
        <w:t>.</w:t>
      </w:r>
      <w:commentRangeEnd w:id="78"/>
      <w:r w:rsidR="006E55CC">
        <w:rPr>
          <w:rStyle w:val="CommentReference"/>
        </w:rPr>
        <w:commentReference w:id="78"/>
      </w:r>
    </w:p>
    <w:p w:rsidR="00834A54" w:rsidRDefault="00834A54">
      <w:pPr>
        <w:spacing w:line="276" w:lineRule="auto"/>
        <w:jc w:val="left"/>
        <w:rPr>
          <w:lang w:val="ru-RU"/>
        </w:rPr>
      </w:pPr>
      <w:r>
        <w:rPr>
          <w:lang w:val="ru-RU"/>
        </w:rPr>
        <w:br w:type="page"/>
      </w:r>
    </w:p>
    <w:p w:rsidR="00834A54" w:rsidRDefault="00834A54" w:rsidP="00834A54">
      <w:pPr>
        <w:pStyle w:val="Heading1"/>
        <w:tabs>
          <w:tab w:val="center" w:pos="2779"/>
          <w:tab w:val="right" w:pos="5559"/>
        </w:tabs>
        <w:jc w:val="left"/>
        <w:rPr>
          <w:lang w:val="ru-RU"/>
        </w:rPr>
      </w:pPr>
      <w:r>
        <w:rPr>
          <w:lang w:val="ru-RU"/>
        </w:rPr>
        <w:lastRenderedPageBreak/>
        <w:tab/>
      </w:r>
      <w:bookmarkStart w:id="79" w:name="_Toc453336165"/>
      <w:r>
        <w:rPr>
          <w:lang w:val="ru-RU"/>
        </w:rPr>
        <w:t>Заключение</w:t>
      </w:r>
      <w:bookmarkEnd w:id="79"/>
      <w:r>
        <w:rPr>
          <w:lang w:val="ru-RU"/>
        </w:rPr>
        <w:tab/>
      </w:r>
    </w:p>
    <w:p w:rsidR="004715C1" w:rsidRDefault="004715C1" w:rsidP="00834A54">
      <w:pPr>
        <w:rPr>
          <w:lang w:val="ru-RU"/>
        </w:rPr>
      </w:pPr>
      <w:r>
        <w:rPr>
          <w:lang w:val="ru-RU"/>
        </w:rPr>
        <w:tab/>
        <w:t xml:space="preserve">В ходе выполнения данной работы мной были изучены основные технологии, которые используются в такой области информационных технологий, как понимание естественной речи. Были рассмотрены основные принципы работы систем извлечения информации из предложений на естественном языке, проблемы, возникающие при создании этих систем и основные способы решения их. </w:t>
      </w:r>
    </w:p>
    <w:p w:rsidR="00834A54" w:rsidRDefault="004715C1" w:rsidP="00834A54">
      <w:pPr>
        <w:rPr>
          <w:lang w:val="ru-RU"/>
        </w:rPr>
      </w:pPr>
      <w:r>
        <w:rPr>
          <w:lang w:val="ru-RU"/>
        </w:rPr>
        <w:tab/>
        <w:t xml:space="preserve">В рамках работы был разработан метод генерации гипотез пользовательского ввода на </w:t>
      </w:r>
      <w:r w:rsidR="00A769E0">
        <w:rPr>
          <w:lang w:val="ru-RU"/>
        </w:rPr>
        <w:t>основе синтаксического анализа исходного</w:t>
      </w:r>
      <w:r>
        <w:rPr>
          <w:lang w:val="ru-RU"/>
        </w:rPr>
        <w:t xml:space="preserve"> выражения пользователя для решения проблемы излишней распространенности предложений при работе систем выделения намерений пользователя, основанных на описании грамматических шаблонов языка. Была создана программная реализация этого метода и определены критерии тестирования разработанного алгоритма.</w:t>
      </w:r>
    </w:p>
    <w:p w:rsidR="00A769E0" w:rsidRDefault="004715C1" w:rsidP="00834A54">
      <w:pPr>
        <w:rPr>
          <w:lang w:val="ru-RU"/>
        </w:rPr>
      </w:pPr>
      <w:r>
        <w:rPr>
          <w:lang w:val="ru-RU"/>
        </w:rPr>
        <w:tab/>
        <w:t xml:space="preserve">Результаты тестирования модуля показывают, что разработанный алгоритм успешно справляется со </w:t>
      </w:r>
      <w:r>
        <w:rPr>
          <w:lang w:val="ru-RU"/>
        </w:rPr>
        <w:lastRenderedPageBreak/>
        <w:t xml:space="preserve">своей задачей. С помощью алгоритма </w:t>
      </w:r>
      <w:r w:rsidR="00A769E0">
        <w:rPr>
          <w:lang w:val="ru-RU"/>
        </w:rPr>
        <w:t>удалось</w:t>
      </w:r>
      <w:r>
        <w:rPr>
          <w:lang w:val="ru-RU"/>
        </w:rPr>
        <w:t xml:space="preserve"> сформировать большую часть гипотез пользовательского ввода, к</w:t>
      </w:r>
      <w:r w:rsidR="00A769E0">
        <w:rPr>
          <w:lang w:val="ru-RU"/>
        </w:rPr>
        <w:t xml:space="preserve">оторые позволили бы выделить </w:t>
      </w:r>
      <w:r>
        <w:rPr>
          <w:lang w:val="ru-RU"/>
        </w:rPr>
        <w:t>смысловую составляющую</w:t>
      </w:r>
      <w:r w:rsidR="00A769E0">
        <w:rPr>
          <w:lang w:val="ru-RU"/>
        </w:rPr>
        <w:t xml:space="preserve"> сказанной пользователем фразы</w:t>
      </w:r>
      <w:r>
        <w:rPr>
          <w:lang w:val="ru-RU"/>
        </w:rPr>
        <w:t>, хотя до применения алгоритма данные предложения не подходили ни под один грамматический шаблон.</w:t>
      </w:r>
      <w:r w:rsidR="00A769E0">
        <w:rPr>
          <w:lang w:val="ru-RU"/>
        </w:rPr>
        <w:t xml:space="preserve"> </w:t>
      </w:r>
    </w:p>
    <w:p w:rsidR="004715C1" w:rsidRDefault="00A769E0" w:rsidP="00A769E0">
      <w:pPr>
        <w:ind w:firstLine="708"/>
        <w:rPr>
          <w:lang w:val="ru-RU"/>
        </w:rPr>
      </w:pPr>
      <w:r>
        <w:rPr>
          <w:lang w:val="ru-RU"/>
        </w:rPr>
        <w:t xml:space="preserve">Интеграция данного алгоритма в существующую систему понимания естественной речи позволила бы существенно повысить точность работы такой системы и успешно определить намерения пользователя без необходимости изменения существующих грамматических шаблонов или создания новых. </w:t>
      </w:r>
      <w:r w:rsidRPr="00A769E0">
        <w:rPr>
          <w:lang w:val="ru-RU"/>
        </w:rPr>
        <w:t>Таким образом, все поставленные задачи в ходе работы были выполнены, а цель работы можно считать достигнутой.</w:t>
      </w:r>
    </w:p>
    <w:p w:rsidR="00834A54" w:rsidRDefault="00834A54" w:rsidP="00834A54">
      <w:pPr>
        <w:rPr>
          <w:lang w:val="ru-RU"/>
        </w:rPr>
      </w:pPr>
    </w:p>
    <w:p w:rsidR="00834A54" w:rsidRDefault="00834A54">
      <w:pPr>
        <w:spacing w:line="276" w:lineRule="auto"/>
        <w:jc w:val="left"/>
        <w:rPr>
          <w:lang w:val="ru-RU"/>
        </w:rPr>
      </w:pPr>
      <w:r>
        <w:rPr>
          <w:lang w:val="ru-RU"/>
        </w:rPr>
        <w:br w:type="page"/>
      </w:r>
    </w:p>
    <w:p w:rsidR="00834A54" w:rsidRDefault="00834A54" w:rsidP="00834A54">
      <w:pPr>
        <w:pStyle w:val="Heading1"/>
        <w:rPr>
          <w:lang w:val="ru-RU"/>
        </w:rPr>
      </w:pPr>
      <w:bookmarkStart w:id="80" w:name="_Toc453336166"/>
      <w:r>
        <w:rPr>
          <w:lang w:val="ru-RU"/>
        </w:rPr>
        <w:lastRenderedPageBreak/>
        <w:t>Библиографический список</w:t>
      </w:r>
      <w:bookmarkEnd w:id="80"/>
    </w:p>
    <w:p w:rsidR="00217D1D" w:rsidRPr="00653416" w:rsidRDefault="00217D1D" w:rsidP="00653416">
      <w:pPr>
        <w:pStyle w:val="ListParagraph"/>
        <w:numPr>
          <w:ilvl w:val="0"/>
          <w:numId w:val="24"/>
        </w:numPr>
        <w:ind w:left="0"/>
        <w:rPr>
          <w:szCs w:val="24"/>
          <w:lang w:val="ru-RU"/>
        </w:rPr>
      </w:pPr>
      <w:r w:rsidRPr="00653416">
        <w:rPr>
          <w:szCs w:val="24"/>
          <w:lang w:val="ru-RU"/>
        </w:rPr>
        <w:t>Большакова Е.И., Клышинский Э.С., Ландэ Д.В., Носков А.А., Пескова О.В., Ягунова Е.В., Автоматическая обработка текстов на естественном языке и компьютерная лингвистика, М.: МИЭМ, 2011. — 272 с.</w:t>
      </w:r>
    </w:p>
    <w:p w:rsidR="00653416" w:rsidRPr="00653416" w:rsidRDefault="00653416" w:rsidP="00653416">
      <w:pPr>
        <w:pStyle w:val="ListParagraph"/>
        <w:numPr>
          <w:ilvl w:val="0"/>
          <w:numId w:val="24"/>
        </w:numPr>
        <w:ind w:left="0"/>
        <w:rPr>
          <w:szCs w:val="24"/>
          <w:lang w:val="ru-RU"/>
        </w:rPr>
      </w:pPr>
      <w:r w:rsidRPr="00653416">
        <w:rPr>
          <w:szCs w:val="24"/>
          <w:lang w:val="ru-RU"/>
        </w:rPr>
        <w:t>Крештель Е.В. Алгоритмы выделения ключевых слов в текстах на естественных языках /Е. В. Крештель, А. А. Кретов., И. Е. Воронина //Информатика: проблемы, методология, технологии :матер. 3-й регион. науч.-метод. конфер., Воронеж, 2001 г. — Воронеж. : Изд-во ВГУ, 2001 . — С. 35.</w:t>
      </w:r>
    </w:p>
    <w:p w:rsidR="00653416" w:rsidRPr="00653416" w:rsidRDefault="00653416" w:rsidP="00653416">
      <w:pPr>
        <w:pStyle w:val="ListParagraph"/>
        <w:numPr>
          <w:ilvl w:val="0"/>
          <w:numId w:val="24"/>
        </w:numPr>
        <w:ind w:left="0"/>
        <w:rPr>
          <w:szCs w:val="24"/>
        </w:rPr>
      </w:pPr>
      <w:r w:rsidRPr="00653416">
        <w:rPr>
          <w:szCs w:val="24"/>
        </w:rPr>
        <w:t xml:space="preserve">Kristina </w:t>
      </w:r>
      <w:proofErr w:type="spellStart"/>
      <w:r w:rsidRPr="00653416">
        <w:rPr>
          <w:szCs w:val="24"/>
        </w:rPr>
        <w:t>Toutanova</w:t>
      </w:r>
      <w:proofErr w:type="spellEnd"/>
      <w:r w:rsidRPr="00653416">
        <w:rPr>
          <w:szCs w:val="24"/>
        </w:rPr>
        <w:t xml:space="preserve"> and Christopher D. Manning. 2000. Enriching the Knowledge Sources Used in a Maximum Entropy Part-of-Speech Tagger. In Proceedings of the Joint SIGDAT Conference on Empirical Methods in Natural Language Processing and Very Large Corpora (EMNLP/VLC-2000), pp. 63-70.</w:t>
      </w:r>
    </w:p>
    <w:p w:rsidR="00217D1D" w:rsidRPr="00653416" w:rsidRDefault="00217D1D" w:rsidP="00653416">
      <w:pPr>
        <w:pStyle w:val="ListParagraph"/>
        <w:numPr>
          <w:ilvl w:val="0"/>
          <w:numId w:val="24"/>
        </w:numPr>
        <w:ind w:left="0"/>
        <w:rPr>
          <w:szCs w:val="24"/>
          <w:lang w:val="ru-RU"/>
        </w:rPr>
      </w:pPr>
      <w:r w:rsidRPr="00653416">
        <w:rPr>
          <w:szCs w:val="24"/>
          <w:lang w:val="ru-RU"/>
        </w:rPr>
        <w:t xml:space="preserve">Документация </w:t>
      </w:r>
      <w:r w:rsidRPr="00653416">
        <w:rPr>
          <w:szCs w:val="24"/>
        </w:rPr>
        <w:t>Stanford</w:t>
      </w:r>
      <w:r w:rsidRPr="00653416">
        <w:rPr>
          <w:szCs w:val="24"/>
          <w:lang w:val="ru-RU"/>
        </w:rPr>
        <w:t xml:space="preserve"> </w:t>
      </w:r>
      <w:proofErr w:type="spellStart"/>
      <w:r w:rsidRPr="00653416">
        <w:rPr>
          <w:szCs w:val="24"/>
        </w:rPr>
        <w:t>CoreNLP</w:t>
      </w:r>
      <w:proofErr w:type="spellEnd"/>
      <w:r w:rsidRPr="00653416">
        <w:rPr>
          <w:szCs w:val="24"/>
          <w:lang w:val="ru-RU"/>
        </w:rPr>
        <w:t xml:space="preserve">: </w:t>
      </w:r>
      <w:r w:rsidR="00DD6015">
        <w:fldChar w:fldCharType="begin"/>
      </w:r>
      <w:r w:rsidR="00DD6015">
        <w:instrText>HYPERLINK</w:instrText>
      </w:r>
      <w:r w:rsidR="00DD6015" w:rsidRPr="00486528">
        <w:rPr>
          <w:lang w:val="ru-RU"/>
        </w:rPr>
        <w:instrText xml:space="preserve"> "</w:instrText>
      </w:r>
      <w:r w:rsidR="00DD6015">
        <w:instrText>http</w:instrText>
      </w:r>
      <w:r w:rsidR="00DD6015" w:rsidRPr="00486528">
        <w:rPr>
          <w:lang w:val="ru-RU"/>
        </w:rPr>
        <w:instrText>://</w:instrText>
      </w:r>
      <w:r w:rsidR="00DD6015">
        <w:instrText>stanfordnlp</w:instrText>
      </w:r>
      <w:r w:rsidR="00DD6015" w:rsidRPr="00486528">
        <w:rPr>
          <w:lang w:val="ru-RU"/>
        </w:rPr>
        <w:instrText>.</w:instrText>
      </w:r>
      <w:r w:rsidR="00DD6015">
        <w:instrText>github</w:instrText>
      </w:r>
      <w:r w:rsidR="00DD6015" w:rsidRPr="00486528">
        <w:rPr>
          <w:lang w:val="ru-RU"/>
        </w:rPr>
        <w:instrText>.</w:instrText>
      </w:r>
      <w:r w:rsidR="00DD6015">
        <w:instrText>io</w:instrText>
      </w:r>
      <w:r w:rsidR="00DD6015" w:rsidRPr="00486528">
        <w:rPr>
          <w:lang w:val="ru-RU"/>
        </w:rPr>
        <w:instrText>/</w:instrText>
      </w:r>
      <w:r w:rsidR="00DD6015">
        <w:instrText>CoreNLP</w:instrText>
      </w:r>
      <w:r w:rsidR="00DD6015" w:rsidRPr="00486528">
        <w:rPr>
          <w:lang w:val="ru-RU"/>
        </w:rPr>
        <w:instrText>/"</w:instrText>
      </w:r>
      <w:r w:rsidR="00DD6015">
        <w:fldChar w:fldCharType="separate"/>
      </w:r>
      <w:r w:rsidRPr="00653416">
        <w:rPr>
          <w:rStyle w:val="Hyperlink"/>
          <w:szCs w:val="24"/>
        </w:rPr>
        <w:t>http</w:t>
      </w:r>
      <w:r w:rsidRPr="00653416">
        <w:rPr>
          <w:rStyle w:val="Hyperlink"/>
          <w:szCs w:val="24"/>
          <w:lang w:val="ru-RU"/>
        </w:rPr>
        <w:t>://</w:t>
      </w:r>
      <w:proofErr w:type="spellStart"/>
      <w:r w:rsidRPr="00653416">
        <w:rPr>
          <w:rStyle w:val="Hyperlink"/>
          <w:szCs w:val="24"/>
        </w:rPr>
        <w:t>stanfordnlp</w:t>
      </w:r>
      <w:proofErr w:type="spellEnd"/>
      <w:r w:rsidRPr="00653416">
        <w:rPr>
          <w:rStyle w:val="Hyperlink"/>
          <w:szCs w:val="24"/>
          <w:lang w:val="ru-RU"/>
        </w:rPr>
        <w:t>.</w:t>
      </w:r>
      <w:proofErr w:type="spellStart"/>
      <w:r w:rsidRPr="00653416">
        <w:rPr>
          <w:rStyle w:val="Hyperlink"/>
          <w:szCs w:val="24"/>
        </w:rPr>
        <w:t>github</w:t>
      </w:r>
      <w:proofErr w:type="spellEnd"/>
      <w:r w:rsidRPr="00653416">
        <w:rPr>
          <w:rStyle w:val="Hyperlink"/>
          <w:szCs w:val="24"/>
          <w:lang w:val="ru-RU"/>
        </w:rPr>
        <w:t>.</w:t>
      </w:r>
      <w:proofErr w:type="spellStart"/>
      <w:r w:rsidRPr="00653416">
        <w:rPr>
          <w:rStyle w:val="Hyperlink"/>
          <w:szCs w:val="24"/>
        </w:rPr>
        <w:t>io</w:t>
      </w:r>
      <w:proofErr w:type="spellEnd"/>
      <w:r w:rsidRPr="00653416">
        <w:rPr>
          <w:rStyle w:val="Hyperlink"/>
          <w:szCs w:val="24"/>
          <w:lang w:val="ru-RU"/>
        </w:rPr>
        <w:t>/</w:t>
      </w:r>
      <w:proofErr w:type="spellStart"/>
      <w:r w:rsidRPr="00653416">
        <w:rPr>
          <w:rStyle w:val="Hyperlink"/>
          <w:szCs w:val="24"/>
        </w:rPr>
        <w:t>CoreNLP</w:t>
      </w:r>
      <w:proofErr w:type="spellEnd"/>
      <w:r w:rsidRPr="00653416">
        <w:rPr>
          <w:rStyle w:val="Hyperlink"/>
          <w:szCs w:val="24"/>
          <w:lang w:val="ru-RU"/>
        </w:rPr>
        <w:t>/</w:t>
      </w:r>
      <w:r w:rsidR="00DD6015">
        <w:fldChar w:fldCharType="end"/>
      </w:r>
      <w:r w:rsidRPr="00653416">
        <w:rPr>
          <w:szCs w:val="24"/>
          <w:lang w:val="ru-RU"/>
        </w:rPr>
        <w:t xml:space="preserve"> (дата последнего обращения 15.05.2016)</w:t>
      </w:r>
    </w:p>
    <w:p w:rsidR="00217D1D" w:rsidRPr="00653416" w:rsidRDefault="00217D1D" w:rsidP="00653416">
      <w:pPr>
        <w:pStyle w:val="ListParagraph"/>
        <w:numPr>
          <w:ilvl w:val="0"/>
          <w:numId w:val="24"/>
        </w:numPr>
        <w:ind w:left="0"/>
        <w:rPr>
          <w:szCs w:val="24"/>
          <w:lang w:val="ru-RU"/>
        </w:rPr>
      </w:pPr>
      <w:r w:rsidRPr="00653416">
        <w:rPr>
          <w:szCs w:val="24"/>
          <w:lang w:val="ru-RU"/>
        </w:rPr>
        <w:lastRenderedPageBreak/>
        <w:t xml:space="preserve">Документация </w:t>
      </w:r>
      <w:r w:rsidRPr="00653416">
        <w:rPr>
          <w:szCs w:val="24"/>
        </w:rPr>
        <w:t>The</w:t>
      </w:r>
      <w:r w:rsidRPr="00653416">
        <w:rPr>
          <w:szCs w:val="24"/>
          <w:lang w:val="ru-RU"/>
        </w:rPr>
        <w:t xml:space="preserve"> </w:t>
      </w:r>
      <w:r w:rsidRPr="00653416">
        <w:rPr>
          <w:szCs w:val="24"/>
        </w:rPr>
        <w:t>Stanford</w:t>
      </w:r>
      <w:r w:rsidRPr="00653416">
        <w:rPr>
          <w:szCs w:val="24"/>
          <w:lang w:val="ru-RU"/>
        </w:rPr>
        <w:t xml:space="preserve"> </w:t>
      </w:r>
      <w:r w:rsidRPr="00653416">
        <w:rPr>
          <w:szCs w:val="24"/>
        </w:rPr>
        <w:t>Parser</w:t>
      </w:r>
      <w:r w:rsidRPr="00653416">
        <w:rPr>
          <w:szCs w:val="24"/>
          <w:lang w:val="ru-RU"/>
        </w:rPr>
        <w:t xml:space="preserve">: </w:t>
      </w:r>
      <w:r w:rsidR="00DD6015">
        <w:fldChar w:fldCharType="begin"/>
      </w:r>
      <w:r w:rsidR="00DD6015">
        <w:instrText>HYPERLINK</w:instrText>
      </w:r>
      <w:r w:rsidR="00DD6015" w:rsidRPr="00486528">
        <w:rPr>
          <w:lang w:val="ru-RU"/>
        </w:rPr>
        <w:instrText xml:space="preserve"> "</w:instrText>
      </w:r>
      <w:r w:rsidR="00DD6015">
        <w:instrText>http</w:instrText>
      </w:r>
      <w:r w:rsidR="00DD6015" w:rsidRPr="00486528">
        <w:rPr>
          <w:lang w:val="ru-RU"/>
        </w:rPr>
        <w:instrText>://</w:instrText>
      </w:r>
      <w:r w:rsidR="00DD6015">
        <w:instrText>nlp</w:instrText>
      </w:r>
      <w:r w:rsidR="00DD6015" w:rsidRPr="00486528">
        <w:rPr>
          <w:lang w:val="ru-RU"/>
        </w:rPr>
        <w:instrText>.</w:instrText>
      </w:r>
      <w:r w:rsidR="00DD6015">
        <w:instrText>stanford</w:instrText>
      </w:r>
      <w:r w:rsidR="00DD6015" w:rsidRPr="00486528">
        <w:rPr>
          <w:lang w:val="ru-RU"/>
        </w:rPr>
        <w:instrText>.</w:instrText>
      </w:r>
      <w:r w:rsidR="00DD6015">
        <w:instrText>edu</w:instrText>
      </w:r>
      <w:r w:rsidR="00DD6015" w:rsidRPr="00486528">
        <w:rPr>
          <w:lang w:val="ru-RU"/>
        </w:rPr>
        <w:instrText>/</w:instrText>
      </w:r>
      <w:r w:rsidR="00DD6015">
        <w:instrText>software</w:instrText>
      </w:r>
      <w:r w:rsidR="00DD6015" w:rsidRPr="00486528">
        <w:rPr>
          <w:lang w:val="ru-RU"/>
        </w:rPr>
        <w:instrText>/</w:instrText>
      </w:r>
      <w:r w:rsidR="00DD6015">
        <w:instrText>lex</w:instrText>
      </w:r>
      <w:r w:rsidR="00DD6015" w:rsidRPr="00486528">
        <w:rPr>
          <w:lang w:val="ru-RU"/>
        </w:rPr>
        <w:instrText>-</w:instrText>
      </w:r>
      <w:r w:rsidR="00DD6015">
        <w:instrText>parser</w:instrText>
      </w:r>
      <w:r w:rsidR="00DD6015" w:rsidRPr="00486528">
        <w:rPr>
          <w:lang w:val="ru-RU"/>
        </w:rPr>
        <w:instrText>.</w:instrText>
      </w:r>
      <w:r w:rsidR="00DD6015">
        <w:instrText>html</w:instrText>
      </w:r>
      <w:r w:rsidR="00DD6015" w:rsidRPr="00486528">
        <w:rPr>
          <w:lang w:val="ru-RU"/>
        </w:rPr>
        <w:instrText>"</w:instrText>
      </w:r>
      <w:r w:rsidR="00DD6015">
        <w:fldChar w:fldCharType="separate"/>
      </w:r>
      <w:r w:rsidRPr="00653416">
        <w:rPr>
          <w:rStyle w:val="Hyperlink"/>
          <w:szCs w:val="24"/>
        </w:rPr>
        <w:t>http</w:t>
      </w:r>
      <w:r w:rsidRPr="00653416">
        <w:rPr>
          <w:rStyle w:val="Hyperlink"/>
          <w:szCs w:val="24"/>
          <w:lang w:val="ru-RU"/>
        </w:rPr>
        <w:t>://</w:t>
      </w:r>
      <w:proofErr w:type="spellStart"/>
      <w:r w:rsidRPr="00653416">
        <w:rPr>
          <w:rStyle w:val="Hyperlink"/>
          <w:szCs w:val="24"/>
        </w:rPr>
        <w:t>nlp</w:t>
      </w:r>
      <w:proofErr w:type="spellEnd"/>
      <w:r w:rsidRPr="00653416">
        <w:rPr>
          <w:rStyle w:val="Hyperlink"/>
          <w:szCs w:val="24"/>
          <w:lang w:val="ru-RU"/>
        </w:rPr>
        <w:t>.</w:t>
      </w:r>
      <w:proofErr w:type="spellStart"/>
      <w:r w:rsidRPr="00653416">
        <w:rPr>
          <w:rStyle w:val="Hyperlink"/>
          <w:szCs w:val="24"/>
        </w:rPr>
        <w:t>stanford</w:t>
      </w:r>
      <w:proofErr w:type="spellEnd"/>
      <w:r w:rsidRPr="00653416">
        <w:rPr>
          <w:rStyle w:val="Hyperlink"/>
          <w:szCs w:val="24"/>
          <w:lang w:val="ru-RU"/>
        </w:rPr>
        <w:t>.</w:t>
      </w:r>
      <w:proofErr w:type="spellStart"/>
      <w:r w:rsidRPr="00653416">
        <w:rPr>
          <w:rStyle w:val="Hyperlink"/>
          <w:szCs w:val="24"/>
        </w:rPr>
        <w:t>edu</w:t>
      </w:r>
      <w:proofErr w:type="spellEnd"/>
      <w:r w:rsidRPr="00653416">
        <w:rPr>
          <w:rStyle w:val="Hyperlink"/>
          <w:szCs w:val="24"/>
          <w:lang w:val="ru-RU"/>
        </w:rPr>
        <w:t>/</w:t>
      </w:r>
      <w:r w:rsidRPr="00653416">
        <w:rPr>
          <w:rStyle w:val="Hyperlink"/>
          <w:szCs w:val="24"/>
        </w:rPr>
        <w:t>software</w:t>
      </w:r>
      <w:r w:rsidRPr="00653416">
        <w:rPr>
          <w:rStyle w:val="Hyperlink"/>
          <w:szCs w:val="24"/>
          <w:lang w:val="ru-RU"/>
        </w:rPr>
        <w:t>/</w:t>
      </w:r>
      <w:proofErr w:type="spellStart"/>
      <w:r w:rsidRPr="00653416">
        <w:rPr>
          <w:rStyle w:val="Hyperlink"/>
          <w:szCs w:val="24"/>
        </w:rPr>
        <w:t>lex</w:t>
      </w:r>
      <w:proofErr w:type="spellEnd"/>
      <w:r w:rsidRPr="00653416">
        <w:rPr>
          <w:rStyle w:val="Hyperlink"/>
          <w:szCs w:val="24"/>
          <w:lang w:val="ru-RU"/>
        </w:rPr>
        <w:t>-</w:t>
      </w:r>
      <w:r w:rsidRPr="00653416">
        <w:rPr>
          <w:rStyle w:val="Hyperlink"/>
          <w:szCs w:val="24"/>
        </w:rPr>
        <w:t>parser</w:t>
      </w:r>
      <w:r w:rsidRPr="00653416">
        <w:rPr>
          <w:rStyle w:val="Hyperlink"/>
          <w:szCs w:val="24"/>
          <w:lang w:val="ru-RU"/>
        </w:rPr>
        <w:t>.</w:t>
      </w:r>
      <w:r w:rsidRPr="00653416">
        <w:rPr>
          <w:rStyle w:val="Hyperlink"/>
          <w:szCs w:val="24"/>
        </w:rPr>
        <w:t>html</w:t>
      </w:r>
      <w:r w:rsidR="00DD6015">
        <w:fldChar w:fldCharType="end"/>
      </w:r>
      <w:r w:rsidRPr="00653416">
        <w:rPr>
          <w:szCs w:val="24"/>
          <w:lang w:val="ru-RU"/>
        </w:rPr>
        <w:t xml:space="preserve"> (дата последнего обращения 06.06.2016)</w:t>
      </w:r>
    </w:p>
    <w:p w:rsidR="00217D1D" w:rsidRPr="00653416" w:rsidRDefault="00217D1D" w:rsidP="00653416">
      <w:pPr>
        <w:pStyle w:val="ListParagraph"/>
        <w:numPr>
          <w:ilvl w:val="0"/>
          <w:numId w:val="24"/>
        </w:numPr>
        <w:ind w:left="0"/>
        <w:rPr>
          <w:szCs w:val="24"/>
          <w:lang w:val="ru-RU"/>
        </w:rPr>
      </w:pPr>
      <w:r w:rsidRPr="00653416">
        <w:rPr>
          <w:szCs w:val="24"/>
        </w:rPr>
        <w:t xml:space="preserve">D. </w:t>
      </w:r>
      <w:proofErr w:type="spellStart"/>
      <w:r w:rsidRPr="00653416">
        <w:rPr>
          <w:szCs w:val="24"/>
        </w:rPr>
        <w:t>Jurafsky</w:t>
      </w:r>
      <w:proofErr w:type="spellEnd"/>
      <w:r w:rsidRPr="00653416">
        <w:rPr>
          <w:szCs w:val="24"/>
        </w:rPr>
        <w:t xml:space="preserve">, James H. Martin. Speech and Language Processing: An introduction to natural language processing, computational linguistics, and speech recognition. </w:t>
      </w:r>
      <w:r w:rsidRPr="00653416">
        <w:rPr>
          <w:szCs w:val="24"/>
          <w:lang w:val="ru-RU"/>
        </w:rPr>
        <w:t>Prentice-Hall, 2000.</w:t>
      </w:r>
    </w:p>
    <w:p w:rsidR="00217D1D" w:rsidRPr="00653416" w:rsidRDefault="00217D1D" w:rsidP="00653416">
      <w:pPr>
        <w:pStyle w:val="ListParagraph"/>
        <w:numPr>
          <w:ilvl w:val="0"/>
          <w:numId w:val="24"/>
        </w:numPr>
        <w:ind w:left="0"/>
        <w:rPr>
          <w:szCs w:val="24"/>
          <w:lang w:val="ru-RU"/>
        </w:rPr>
      </w:pPr>
      <w:commentRangeStart w:id="81"/>
      <w:r w:rsidRPr="00653416">
        <w:rPr>
          <w:szCs w:val="24"/>
        </w:rPr>
        <w:t xml:space="preserve">C. Manning, H. </w:t>
      </w:r>
      <w:proofErr w:type="spellStart"/>
      <w:r w:rsidRPr="00653416">
        <w:rPr>
          <w:szCs w:val="24"/>
        </w:rPr>
        <w:t>Schutze</w:t>
      </w:r>
      <w:proofErr w:type="spellEnd"/>
      <w:r w:rsidRPr="00653416">
        <w:rPr>
          <w:szCs w:val="24"/>
        </w:rPr>
        <w:t xml:space="preserve">. Foundations of Statistical Language processing. </w:t>
      </w:r>
      <w:r w:rsidRPr="00653416">
        <w:rPr>
          <w:szCs w:val="24"/>
          <w:lang w:val="ru-RU"/>
        </w:rPr>
        <w:t>The MIT Press, 1999.</w:t>
      </w:r>
      <w:commentRangeEnd w:id="81"/>
      <w:r w:rsidR="00DA23D2">
        <w:rPr>
          <w:rStyle w:val="CommentReference"/>
        </w:rPr>
        <w:commentReference w:id="81"/>
      </w:r>
    </w:p>
    <w:p w:rsidR="00834A54" w:rsidRPr="00217D1D" w:rsidRDefault="00834A54" w:rsidP="00217D1D">
      <w:pPr>
        <w:pStyle w:val="ListParagraph"/>
        <w:numPr>
          <w:ilvl w:val="0"/>
          <w:numId w:val="23"/>
        </w:numPr>
        <w:spacing w:line="276" w:lineRule="auto"/>
        <w:ind w:left="426"/>
        <w:jc w:val="left"/>
        <w:rPr>
          <w:lang w:val="ru-RU"/>
        </w:rPr>
      </w:pPr>
      <w:r w:rsidRPr="00217D1D">
        <w:rPr>
          <w:lang w:val="ru-RU"/>
        </w:rPr>
        <w:br w:type="page"/>
      </w:r>
    </w:p>
    <w:p w:rsidR="00834A54" w:rsidRPr="00BB216F" w:rsidRDefault="00834A54" w:rsidP="00834A54">
      <w:pPr>
        <w:pStyle w:val="Heading1"/>
        <w:rPr>
          <w:lang w:val="ru-RU"/>
        </w:rPr>
      </w:pPr>
      <w:bookmarkStart w:id="82" w:name="_Toc453336167"/>
      <w:r w:rsidRPr="00BB216F">
        <w:rPr>
          <w:lang w:val="ru-RU"/>
        </w:rPr>
        <w:lastRenderedPageBreak/>
        <w:t xml:space="preserve">Приложение 1. Программный код реализации класса </w:t>
      </w:r>
      <w:proofErr w:type="spellStart"/>
      <w:r w:rsidRPr="00BB216F">
        <w:t>HypGenerator</w:t>
      </w:r>
      <w:bookmarkEnd w:id="82"/>
      <w:proofErr w:type="spellEnd"/>
    </w:p>
    <w:p w:rsidR="004D7EDA" w:rsidRPr="00BB216F" w:rsidRDefault="004D7EDA" w:rsidP="004D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jc w:val="left"/>
        <w:rPr>
          <w:rFonts w:ascii="Courier New" w:eastAsia="Times New Roman" w:hAnsi="Courier New" w:cs="Courier New"/>
          <w:sz w:val="18"/>
          <w:szCs w:val="18"/>
          <w:lang w:eastAsia="ru-RU"/>
        </w:rPr>
      </w:pPr>
      <w:r w:rsidRPr="00BB216F">
        <w:rPr>
          <w:rFonts w:ascii="Courier New" w:eastAsia="Times New Roman" w:hAnsi="Courier New" w:cs="Courier New"/>
          <w:b/>
          <w:bCs/>
          <w:sz w:val="18"/>
          <w:szCs w:val="18"/>
          <w:lang w:eastAsia="ru-RU"/>
        </w:rPr>
        <w:t xml:space="preserve">public class </w:t>
      </w:r>
      <w:proofErr w:type="spellStart"/>
      <w:r w:rsidRPr="00BB216F">
        <w:rPr>
          <w:rFonts w:ascii="Courier New" w:eastAsia="Times New Roman" w:hAnsi="Courier New" w:cs="Courier New"/>
          <w:sz w:val="18"/>
          <w:szCs w:val="18"/>
          <w:lang w:eastAsia="ru-RU"/>
        </w:rPr>
        <w:t>HypGenerator</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final </w:t>
      </w:r>
      <w:proofErr w:type="spellStart"/>
      <w:r w:rsidRPr="00BB216F">
        <w:rPr>
          <w:rFonts w:ascii="Courier New" w:eastAsia="Times New Roman" w:hAnsi="Courier New" w:cs="Courier New"/>
          <w:sz w:val="18"/>
          <w:szCs w:val="18"/>
          <w:lang w:eastAsia="ru-RU"/>
        </w:rPr>
        <w:t>CoreNlpPipeline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mCoreNlpPipeline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BaseHypothesisRule.CoreNlpRulesCallback</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mCoreNlpRulesCallback</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BaseHypothesisRule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BaseHypothesisRule</w:t>
      </w:r>
      <w:proofErr w:type="spellEnd"/>
      <w:r w:rsidRPr="00BB216F">
        <w:rPr>
          <w:rFonts w:ascii="Courier New" w:eastAsia="Times New Roman" w:hAnsi="Courier New" w:cs="Courier New"/>
          <w:sz w:val="18"/>
          <w:szCs w:val="18"/>
          <w:lang w:eastAsia="ru-RU"/>
        </w:rPr>
        <w:t>[9];</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NumberProcessingRule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mNumberProcessingRule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PunctuationRule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mPunctuationRule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SProcessingRule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mSProcessingRule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HypGenerator</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mCoreNlpPipeline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CoreNlpPipeline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mCoreNlpRulesCallback</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BaseHypothesisRule.CoreNlpRulesCallback</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@Override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 xml:space="preserve">Tree </w:t>
      </w:r>
      <w:proofErr w:type="spellStart"/>
      <w:r w:rsidRPr="00BB216F">
        <w:rPr>
          <w:rFonts w:ascii="Courier New" w:eastAsia="Times New Roman" w:hAnsi="Courier New" w:cs="Courier New"/>
          <w:sz w:val="18"/>
          <w:szCs w:val="18"/>
          <w:lang w:eastAsia="ru-RU"/>
        </w:rPr>
        <w:t>getNewTree</w:t>
      </w:r>
      <w:proofErr w:type="spellEnd"/>
      <w:r w:rsidRPr="00BB216F">
        <w:rPr>
          <w:rFonts w:ascii="Courier New" w:eastAsia="Times New Roman" w:hAnsi="Courier New" w:cs="Courier New"/>
          <w:sz w:val="18"/>
          <w:szCs w:val="18"/>
          <w:lang w:eastAsia="ru-RU"/>
        </w:rPr>
        <w:t xml:space="preserve">(Tree </w:t>
      </w:r>
      <w:proofErr w:type="spellStart"/>
      <w:r w:rsidRPr="00BB216F">
        <w:rPr>
          <w:rFonts w:ascii="Courier New" w:eastAsia="Times New Roman" w:hAnsi="Courier New" w:cs="Courier New"/>
          <w:sz w:val="18"/>
          <w:szCs w:val="18"/>
          <w:lang w:eastAsia="ru-RU"/>
        </w:rPr>
        <w:t>oldTree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return mCoreNlpPipeline</w:t>
      </w:r>
      <w:r w:rsidRPr="00BB216F">
        <w:rPr>
          <w:rFonts w:ascii="Courier New" w:eastAsia="Times New Roman" w:hAnsi="Courier New" w:cs="Courier New"/>
          <w:sz w:val="18"/>
          <w:szCs w:val="18"/>
          <w:lang w:eastAsia="ru-RU"/>
        </w:rPr>
        <w:t>.getTree(CoreNlpOutput.</w:t>
      </w:r>
      <w:r w:rsidRPr="00BB216F">
        <w:rPr>
          <w:rFonts w:ascii="Courier New" w:eastAsia="Times New Roman" w:hAnsi="Courier New" w:cs="Courier New"/>
          <w:i/>
          <w:iCs/>
          <w:sz w:val="18"/>
          <w:szCs w:val="18"/>
          <w:lang w:eastAsia="ru-RU"/>
        </w:rPr>
        <w:t>getSentenceFromTree</w:t>
      </w:r>
      <w:r w:rsidRPr="00BB216F">
        <w:rPr>
          <w:rFonts w:ascii="Courier New" w:eastAsia="Times New Roman" w:hAnsi="Courier New" w:cs="Courier New"/>
          <w:sz w:val="18"/>
          <w:szCs w:val="18"/>
          <w:lang w:eastAsia="ru-RU"/>
        </w:rPr>
        <w:t>(oldTree));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@Override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 xml:space="preserve">Tree </w:t>
      </w:r>
      <w:proofErr w:type="spellStart"/>
      <w:r w:rsidRPr="00BB216F">
        <w:rPr>
          <w:rFonts w:ascii="Courier New" w:eastAsia="Times New Roman" w:hAnsi="Courier New" w:cs="Courier New"/>
          <w:sz w:val="18"/>
          <w:szCs w:val="18"/>
          <w:lang w:eastAsia="ru-RU"/>
        </w:rPr>
        <w:t>getNewTree</w:t>
      </w:r>
      <w:proofErr w:type="spellEnd"/>
      <w:r w:rsidRPr="00BB216F">
        <w:rPr>
          <w:rFonts w:ascii="Courier New" w:eastAsia="Times New Roman" w:hAnsi="Courier New" w:cs="Courier New"/>
          <w:sz w:val="18"/>
          <w:szCs w:val="18"/>
          <w:lang w:eastAsia="ru-RU"/>
        </w:rPr>
        <w:t>(String sentence)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proofErr w:type="spellStart"/>
      <w:r w:rsidRPr="00BB216F">
        <w:rPr>
          <w:rFonts w:ascii="Courier New" w:eastAsia="Times New Roman" w:hAnsi="Courier New" w:cs="Courier New"/>
          <w:b/>
          <w:bCs/>
          <w:sz w:val="18"/>
          <w:szCs w:val="18"/>
          <w:lang w:eastAsia="ru-RU"/>
        </w:rPr>
        <w:t>mCoreNlpPipeline</w:t>
      </w:r>
      <w:r w:rsidRPr="00BB216F">
        <w:rPr>
          <w:rFonts w:ascii="Courier New" w:eastAsia="Times New Roman" w:hAnsi="Courier New" w:cs="Courier New"/>
          <w:sz w:val="18"/>
          <w:szCs w:val="18"/>
          <w:lang w:eastAsia="ru-RU"/>
        </w:rPr>
        <w:t>.getTree</w:t>
      </w:r>
      <w:proofErr w:type="spellEnd"/>
      <w:r w:rsidRPr="00BB216F">
        <w:rPr>
          <w:rFonts w:ascii="Courier New" w:eastAsia="Times New Roman" w:hAnsi="Courier New" w:cs="Courier New"/>
          <w:sz w:val="18"/>
          <w:szCs w:val="18"/>
          <w:lang w:eastAsia="ru-RU"/>
        </w:rPr>
        <w:t>(sentence);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[0]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JJbeforeNounRule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[1]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DatePeriodRule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[2]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NumeralRule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[3]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AdverbRule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[4]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ProperNounRule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[5]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SimilarLeavesSimpleRule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[6]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INprocessingRule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[7]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INinsideINRule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 xml:space="preserve">[8]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INremovingRule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lastRenderedPageBreak/>
        <w:t xml:space="preserve">        </w:t>
      </w:r>
      <w:r w:rsidRPr="00BB216F">
        <w:rPr>
          <w:rFonts w:ascii="Courier New" w:eastAsia="Times New Roman" w:hAnsi="Courier New" w:cs="Courier New"/>
          <w:b/>
          <w:bCs/>
          <w:sz w:val="18"/>
          <w:szCs w:val="18"/>
          <w:lang w:eastAsia="ru-RU"/>
        </w:rPr>
        <w:t xml:space="preserve">for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 0;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&lt; </w:t>
      </w:r>
      <w:proofErr w:type="spellStart"/>
      <w:r w:rsidRPr="00BB216F">
        <w:rPr>
          <w:rFonts w:ascii="Courier New" w:eastAsia="Times New Roman" w:hAnsi="Courier New" w:cs="Courier New"/>
          <w:b/>
          <w:bCs/>
          <w:sz w:val="18"/>
          <w:szCs w:val="18"/>
          <w:lang w:eastAsia="ru-RU"/>
        </w:rPr>
        <w:t>rulesList</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length</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setCoreNlpRulesCallback</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mCoreNlpRulesCallback</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mNumberProcessingRule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NumberProcessingRule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mNumberProcessingRule</w:t>
      </w:r>
      <w:r w:rsidRPr="00BB216F">
        <w:rPr>
          <w:rFonts w:ascii="Courier New" w:eastAsia="Times New Roman" w:hAnsi="Courier New" w:cs="Courier New"/>
          <w:sz w:val="18"/>
          <w:szCs w:val="18"/>
          <w:lang w:eastAsia="ru-RU"/>
        </w:rPr>
        <w:t>.setCoreNlpRulesCallback(</w:t>
      </w:r>
      <w:r w:rsidRPr="00BB216F">
        <w:rPr>
          <w:rFonts w:ascii="Courier New" w:eastAsia="Times New Roman" w:hAnsi="Courier New" w:cs="Courier New"/>
          <w:b/>
          <w:bCs/>
          <w:sz w:val="18"/>
          <w:szCs w:val="18"/>
          <w:lang w:eastAsia="ru-RU"/>
        </w:rPr>
        <w:t>mCoreNlpRulesCallback</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mPunctuationRule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PunctuationRule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mPunctuationRule</w:t>
      </w:r>
      <w:r w:rsidRPr="00BB216F">
        <w:rPr>
          <w:rFonts w:ascii="Courier New" w:eastAsia="Times New Roman" w:hAnsi="Courier New" w:cs="Courier New"/>
          <w:sz w:val="18"/>
          <w:szCs w:val="18"/>
          <w:lang w:eastAsia="ru-RU"/>
        </w:rPr>
        <w:t>.setCoreNlpRulesCallback</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mCoreNlpRulesCallback</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mSProcessingRule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SProcessingRule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mSProcessingRule</w:t>
      </w:r>
      <w:r w:rsidRPr="00BB216F">
        <w:rPr>
          <w:rFonts w:ascii="Courier New" w:eastAsia="Times New Roman" w:hAnsi="Courier New" w:cs="Courier New"/>
          <w:sz w:val="18"/>
          <w:szCs w:val="18"/>
          <w:lang w:eastAsia="ru-RU"/>
        </w:rPr>
        <w:t>.setCoreNlpRulesCallback</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mCoreNlpRulesCallback</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List&lt;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&gt; </w:t>
      </w:r>
      <w:proofErr w:type="spellStart"/>
      <w:r w:rsidRPr="00BB216F">
        <w:rPr>
          <w:rFonts w:ascii="Courier New" w:eastAsia="Times New Roman" w:hAnsi="Courier New" w:cs="Courier New"/>
          <w:sz w:val="18"/>
          <w:szCs w:val="18"/>
          <w:lang w:eastAsia="ru-RU"/>
        </w:rPr>
        <w:t>generateHypothesis</w:t>
      </w:r>
      <w:proofErr w:type="spellEnd"/>
      <w:r w:rsidRPr="00BB216F">
        <w:rPr>
          <w:rFonts w:ascii="Courier New" w:eastAsia="Times New Roman" w:hAnsi="Courier New" w:cs="Courier New"/>
          <w:sz w:val="18"/>
          <w:szCs w:val="18"/>
          <w:lang w:eastAsia="ru-RU"/>
        </w:rPr>
        <w:t xml:space="preserve">(String </w:t>
      </w:r>
      <w:proofErr w:type="spellStart"/>
      <w:r w:rsidRPr="00BB216F">
        <w:rPr>
          <w:rFonts w:ascii="Courier New" w:eastAsia="Times New Roman" w:hAnsi="Courier New" w:cs="Courier New"/>
          <w:sz w:val="18"/>
          <w:szCs w:val="18"/>
          <w:lang w:eastAsia="ru-RU"/>
        </w:rPr>
        <w:t>inputSentence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List&lt;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&gt; </w:t>
      </w:r>
      <w:proofErr w:type="spellStart"/>
      <w:r w:rsidRPr="00BB216F">
        <w:rPr>
          <w:rFonts w:ascii="Courier New" w:eastAsia="Times New Roman" w:hAnsi="Courier New" w:cs="Courier New"/>
          <w:sz w:val="18"/>
          <w:szCs w:val="18"/>
          <w:lang w:eastAsia="ru-RU"/>
        </w:rPr>
        <w:t>inputHypothesises</w:t>
      </w:r>
      <w:proofErr w:type="spellEnd"/>
      <w:r w:rsidRPr="00BB216F">
        <w:rPr>
          <w:rFonts w:ascii="Courier New" w:eastAsia="Times New Roman" w:hAnsi="Courier New" w:cs="Courier New"/>
          <w:sz w:val="18"/>
          <w:szCs w:val="18"/>
          <w:lang w:eastAsia="ru-RU"/>
        </w:rPr>
        <w:t xml:space="preserve">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ArrayList</w:t>
      </w:r>
      <w:proofErr w:type="spellEnd"/>
      <w:r w:rsidRPr="00BB216F">
        <w:rPr>
          <w:rFonts w:ascii="Courier New" w:eastAsia="Times New Roman" w:hAnsi="Courier New" w:cs="Courier New"/>
          <w:sz w:val="18"/>
          <w:szCs w:val="18"/>
          <w:lang w:eastAsia="ru-RU"/>
        </w:rPr>
        <w:t>&lt;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&gt;();</w:t>
      </w:r>
      <w:r w:rsidRPr="00BB216F">
        <w:rPr>
          <w:rFonts w:ascii="Courier New" w:eastAsia="Times New Roman" w:hAnsi="Courier New" w:cs="Courier New"/>
          <w:sz w:val="18"/>
          <w:szCs w:val="18"/>
          <w:lang w:eastAsia="ru-RU"/>
        </w:rPr>
        <w:br/>
        <w:t xml:space="preserve">        List&lt;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&gt; results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ArrayList</w:t>
      </w:r>
      <w:proofErr w:type="spellEnd"/>
      <w:r w:rsidRPr="00BB216F">
        <w:rPr>
          <w:rFonts w:ascii="Courier New" w:eastAsia="Times New Roman" w:hAnsi="Courier New" w:cs="Courier New"/>
          <w:sz w:val="18"/>
          <w:szCs w:val="18"/>
          <w:lang w:eastAsia="ru-RU"/>
        </w:rPr>
        <w:t>&lt;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&gt;();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List&lt;Tree&gt; </w:t>
      </w:r>
      <w:proofErr w:type="spellStart"/>
      <w:r w:rsidRPr="00BB216F">
        <w:rPr>
          <w:rFonts w:ascii="Courier New" w:eastAsia="Times New Roman" w:hAnsi="Courier New" w:cs="Courier New"/>
          <w:sz w:val="18"/>
          <w:szCs w:val="18"/>
          <w:lang w:eastAsia="ru-RU"/>
        </w:rPr>
        <w:t>sentencesTree</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b/>
          <w:bCs/>
          <w:sz w:val="18"/>
          <w:szCs w:val="18"/>
          <w:lang w:eastAsia="ru-RU"/>
        </w:rPr>
        <w:t>mCoreNlpPipeline</w:t>
      </w:r>
      <w:r w:rsidRPr="00BB216F">
        <w:rPr>
          <w:rFonts w:ascii="Courier New" w:eastAsia="Times New Roman" w:hAnsi="Courier New" w:cs="Courier New"/>
          <w:sz w:val="18"/>
          <w:szCs w:val="18"/>
          <w:lang w:eastAsia="ru-RU"/>
        </w:rPr>
        <w:t>.getTrees</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inputSentence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for </w:t>
      </w:r>
      <w:r w:rsidRPr="00BB216F">
        <w:rPr>
          <w:rFonts w:ascii="Courier New" w:eastAsia="Times New Roman" w:hAnsi="Courier New" w:cs="Courier New"/>
          <w:sz w:val="18"/>
          <w:szCs w:val="18"/>
          <w:lang w:eastAsia="ru-RU"/>
        </w:rPr>
        <w:t xml:space="preserve">(Tree sentence : </w:t>
      </w:r>
      <w:proofErr w:type="spellStart"/>
      <w:r w:rsidRPr="00BB216F">
        <w:rPr>
          <w:rFonts w:ascii="Courier New" w:eastAsia="Times New Roman" w:hAnsi="Courier New" w:cs="Courier New"/>
          <w:sz w:val="18"/>
          <w:szCs w:val="18"/>
          <w:lang w:eastAsia="ru-RU"/>
        </w:rPr>
        <w:t>sentencesTree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inputHypothesises.add</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(sentence, 1.0));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inputHypothesises</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b/>
          <w:bCs/>
          <w:sz w:val="18"/>
          <w:szCs w:val="18"/>
          <w:lang w:eastAsia="ru-RU"/>
        </w:rPr>
        <w:t>mNumberProcessingRule</w:t>
      </w:r>
      <w:r w:rsidRPr="00BB216F">
        <w:rPr>
          <w:rFonts w:ascii="Courier New" w:eastAsia="Times New Roman" w:hAnsi="Courier New" w:cs="Courier New"/>
          <w:sz w:val="18"/>
          <w:szCs w:val="18"/>
          <w:lang w:eastAsia="ru-RU"/>
        </w:rPr>
        <w:t>.getHypothesis</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inputHypothesises</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inputHypothesises</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b/>
          <w:bCs/>
          <w:sz w:val="18"/>
          <w:szCs w:val="18"/>
          <w:lang w:eastAsia="ru-RU"/>
        </w:rPr>
        <w:t>mSProcessingRule</w:t>
      </w:r>
      <w:r w:rsidRPr="00BB216F">
        <w:rPr>
          <w:rFonts w:ascii="Courier New" w:eastAsia="Times New Roman" w:hAnsi="Courier New" w:cs="Courier New"/>
          <w:sz w:val="18"/>
          <w:szCs w:val="18"/>
          <w:lang w:eastAsia="ru-RU"/>
        </w:rPr>
        <w:t>.getHypothesis</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inputHypothesises</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for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 0;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&lt; </w:t>
      </w:r>
      <w:proofErr w:type="spellStart"/>
      <w:r w:rsidRPr="00BB216F">
        <w:rPr>
          <w:rFonts w:ascii="Courier New" w:eastAsia="Times New Roman" w:hAnsi="Courier New" w:cs="Courier New"/>
          <w:sz w:val="18"/>
          <w:szCs w:val="18"/>
          <w:lang w:eastAsia="ru-RU"/>
        </w:rPr>
        <w:t>inputHypothesises.size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hyp</w:t>
      </w:r>
      <w:proofErr w:type="spellEnd"/>
      <w:r w:rsidRPr="00BB216F">
        <w:rPr>
          <w:rFonts w:ascii="Courier New" w:eastAsia="Times New Roman" w:hAnsi="Courier New" w:cs="Courier New"/>
          <w:sz w:val="18"/>
          <w:szCs w:val="18"/>
          <w:lang w:eastAsia="ru-RU"/>
        </w:rPr>
        <w:t xml:space="preserve"> =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hyp.setHTree(</w:t>
      </w:r>
      <w:r w:rsidRPr="00BB216F">
        <w:rPr>
          <w:rFonts w:ascii="Courier New" w:eastAsia="Times New Roman" w:hAnsi="Courier New" w:cs="Courier New"/>
          <w:b/>
          <w:bCs/>
          <w:sz w:val="18"/>
          <w:szCs w:val="18"/>
          <w:lang w:eastAsia="ru-RU"/>
        </w:rPr>
        <w:t>mCoreNlpPipeline</w:t>
      </w:r>
      <w:r w:rsidRPr="00BB216F">
        <w:rPr>
          <w:rFonts w:ascii="Courier New" w:eastAsia="Times New Roman" w:hAnsi="Courier New" w:cs="Courier New"/>
          <w:sz w:val="18"/>
          <w:szCs w:val="18"/>
          <w:lang w:eastAsia="ru-RU"/>
        </w:rPr>
        <w:t>.getTree(</w:t>
      </w:r>
      <w:r w:rsidRPr="00BB216F">
        <w:rPr>
          <w:rFonts w:ascii="Courier New" w:eastAsia="Times New Roman" w:hAnsi="Courier New" w:cs="Courier New"/>
          <w:b/>
          <w:bCs/>
          <w:sz w:val="18"/>
          <w:szCs w:val="18"/>
          <w:lang w:eastAsia="ru-RU"/>
        </w:rPr>
        <w:t>mPunctuationRule</w:t>
      </w:r>
      <w:r w:rsidRPr="00BB216F">
        <w:rPr>
          <w:rFonts w:ascii="Courier New" w:eastAsia="Times New Roman" w:hAnsi="Courier New" w:cs="Courier New"/>
          <w:sz w:val="18"/>
          <w:szCs w:val="18"/>
          <w:lang w:eastAsia="ru-RU"/>
        </w:rPr>
        <w:t>.remove</w:t>
      </w:r>
      <w:r w:rsidRPr="00BB216F">
        <w:rPr>
          <w:rFonts w:ascii="Courier New" w:eastAsia="Times New Roman" w:hAnsi="Courier New" w:cs="Courier New"/>
          <w:sz w:val="18"/>
          <w:szCs w:val="18"/>
          <w:lang w:eastAsia="ru-RU"/>
        </w:rPr>
        <w:lastRenderedPageBreak/>
        <w:t>Punctuation(CoreNlpOutput.</w:t>
      </w:r>
      <w:r w:rsidRPr="00BB216F">
        <w:rPr>
          <w:rFonts w:ascii="Courier New" w:eastAsia="Times New Roman" w:hAnsi="Courier New" w:cs="Courier New"/>
          <w:i/>
          <w:iCs/>
          <w:sz w:val="18"/>
          <w:szCs w:val="18"/>
          <w:lang w:eastAsia="ru-RU"/>
        </w:rPr>
        <w:t>getSentenceFromTree</w:t>
      </w:r>
      <w:r w:rsidRPr="00BB216F">
        <w:rPr>
          <w:rFonts w:ascii="Courier New" w:eastAsia="Times New Roman" w:hAnsi="Courier New" w:cs="Courier New"/>
          <w:sz w:val="18"/>
          <w:szCs w:val="18"/>
          <w:lang w:eastAsia="ru-RU"/>
        </w:rPr>
        <w:t>(inputHypothesises.get(i).getHTree()))));</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hyp.setHConfidence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inputHypothesises.get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getHConfidence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results.add</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hyp</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i/>
          <w:iCs/>
          <w:sz w:val="18"/>
          <w:szCs w:val="18"/>
          <w:lang w:eastAsia="ru-RU"/>
        </w:rPr>
        <w:br/>
      </w:r>
      <w:r w:rsidRPr="00BB216F">
        <w:rPr>
          <w:rFonts w:ascii="Courier New" w:eastAsia="Times New Roman" w:hAnsi="Courier New" w:cs="Courier New"/>
          <w:i/>
          <w:iCs/>
          <w:sz w:val="18"/>
          <w:szCs w:val="18"/>
          <w:lang w:eastAsia="ru-RU"/>
        </w:rPr>
        <w:br/>
        <w:t xml:space="preserve">        </w:t>
      </w:r>
      <w:r w:rsidRPr="00BB216F">
        <w:rPr>
          <w:rFonts w:ascii="Courier New" w:eastAsia="Times New Roman" w:hAnsi="Courier New" w:cs="Courier New"/>
          <w:b/>
          <w:bCs/>
          <w:sz w:val="18"/>
          <w:szCs w:val="18"/>
          <w:lang w:eastAsia="ru-RU"/>
        </w:rPr>
        <w:t xml:space="preserve">for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 0;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xml:space="preserve"> &lt; </w:t>
      </w:r>
      <w:proofErr w:type="spellStart"/>
      <w:r w:rsidRPr="00BB216F">
        <w:rPr>
          <w:rFonts w:ascii="Courier New" w:eastAsia="Times New Roman" w:hAnsi="Courier New" w:cs="Courier New"/>
          <w:b/>
          <w:bCs/>
          <w:sz w:val="18"/>
          <w:szCs w:val="18"/>
          <w:lang w:eastAsia="ru-RU"/>
        </w:rPr>
        <w:t>rulesList</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length</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results = </w:t>
      </w:r>
      <w:proofErr w:type="spellStart"/>
      <w:r w:rsidRPr="00BB216F">
        <w:rPr>
          <w:rFonts w:ascii="Courier New" w:eastAsia="Times New Roman" w:hAnsi="Courier New" w:cs="Courier New"/>
          <w:b/>
          <w:bCs/>
          <w:sz w:val="18"/>
          <w:szCs w:val="18"/>
          <w:lang w:eastAsia="ru-RU"/>
        </w:rPr>
        <w:t>rulesList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getHypothesis</w:t>
      </w:r>
      <w:proofErr w:type="spellEnd"/>
      <w:r w:rsidRPr="00BB216F">
        <w:rPr>
          <w:rFonts w:ascii="Courier New" w:eastAsia="Times New Roman" w:hAnsi="Courier New" w:cs="Courier New"/>
          <w:sz w:val="18"/>
          <w:szCs w:val="18"/>
          <w:lang w:eastAsia="ru-RU"/>
        </w:rPr>
        <w:t>(results);</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Collections.</w:t>
      </w:r>
      <w:r w:rsidRPr="00BB216F">
        <w:rPr>
          <w:rFonts w:ascii="Courier New" w:eastAsia="Times New Roman" w:hAnsi="Courier New" w:cs="Courier New"/>
          <w:i/>
          <w:iCs/>
          <w:sz w:val="18"/>
          <w:szCs w:val="18"/>
          <w:lang w:eastAsia="ru-RU"/>
        </w:rPr>
        <w:t>sort</w:t>
      </w:r>
      <w:proofErr w:type="spellEnd"/>
      <w:r w:rsidRPr="00BB216F">
        <w:rPr>
          <w:rFonts w:ascii="Courier New" w:eastAsia="Times New Roman" w:hAnsi="Courier New" w:cs="Courier New"/>
          <w:sz w:val="18"/>
          <w:szCs w:val="18"/>
          <w:lang w:eastAsia="ru-RU"/>
        </w:rPr>
        <w:t>(results);</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r w:rsidRPr="00BB216F">
        <w:rPr>
          <w:rFonts w:ascii="Courier New" w:eastAsia="Times New Roman" w:hAnsi="Courier New" w:cs="Courier New"/>
          <w:sz w:val="18"/>
          <w:szCs w:val="18"/>
          <w:lang w:eastAsia="ru-RU"/>
        </w:rPr>
        <w:t>results;</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w:t>
      </w:r>
    </w:p>
    <w:p w:rsidR="00834A54" w:rsidRPr="00BB216F" w:rsidRDefault="00834A54" w:rsidP="00834A54"/>
    <w:p w:rsidR="00834A54" w:rsidRPr="00BB216F" w:rsidRDefault="00834A54" w:rsidP="00834A54"/>
    <w:p w:rsidR="00834A54" w:rsidRPr="00BB216F" w:rsidRDefault="00834A54">
      <w:pPr>
        <w:spacing w:line="276" w:lineRule="auto"/>
        <w:jc w:val="left"/>
      </w:pPr>
      <w:r w:rsidRPr="00BB216F">
        <w:br w:type="page"/>
      </w:r>
    </w:p>
    <w:p w:rsidR="00834A54" w:rsidRPr="00486528" w:rsidRDefault="00834A54" w:rsidP="00834A54">
      <w:pPr>
        <w:pStyle w:val="Heading1"/>
        <w:rPr>
          <w:lang w:val="ru-RU"/>
        </w:rPr>
      </w:pPr>
      <w:bookmarkStart w:id="83" w:name="_Toc453336168"/>
      <w:r w:rsidRPr="00BB216F">
        <w:rPr>
          <w:lang w:val="ru-RU"/>
        </w:rPr>
        <w:lastRenderedPageBreak/>
        <w:t>Приложение</w:t>
      </w:r>
      <w:r w:rsidRPr="00486528">
        <w:rPr>
          <w:lang w:val="ru-RU"/>
        </w:rPr>
        <w:t xml:space="preserve"> 2. </w:t>
      </w:r>
      <w:r w:rsidRPr="00BB216F">
        <w:rPr>
          <w:lang w:val="ru-RU"/>
        </w:rPr>
        <w:t>Программный</w:t>
      </w:r>
      <w:r w:rsidRPr="00486528">
        <w:rPr>
          <w:lang w:val="ru-RU"/>
        </w:rPr>
        <w:t xml:space="preserve"> </w:t>
      </w:r>
      <w:r w:rsidRPr="00BB216F">
        <w:rPr>
          <w:lang w:val="ru-RU"/>
        </w:rPr>
        <w:t>код</w:t>
      </w:r>
      <w:r w:rsidRPr="00486528">
        <w:rPr>
          <w:lang w:val="ru-RU"/>
        </w:rPr>
        <w:t xml:space="preserve"> </w:t>
      </w:r>
      <w:r w:rsidRPr="00BB216F">
        <w:rPr>
          <w:lang w:val="ru-RU"/>
        </w:rPr>
        <w:t>реализации</w:t>
      </w:r>
      <w:r w:rsidRPr="00486528">
        <w:rPr>
          <w:lang w:val="ru-RU"/>
        </w:rPr>
        <w:t xml:space="preserve"> </w:t>
      </w:r>
      <w:r w:rsidRPr="00BB216F">
        <w:rPr>
          <w:lang w:val="ru-RU"/>
        </w:rPr>
        <w:t>класса</w:t>
      </w:r>
      <w:r w:rsidRPr="00486528">
        <w:rPr>
          <w:lang w:val="ru-RU"/>
        </w:rPr>
        <w:t xml:space="preserve"> </w:t>
      </w:r>
      <w:proofErr w:type="spellStart"/>
      <w:r w:rsidRPr="00BB216F">
        <w:t>InputHypothesis</w:t>
      </w:r>
      <w:bookmarkEnd w:id="83"/>
      <w:proofErr w:type="spellEnd"/>
    </w:p>
    <w:p w:rsidR="004D7EDA" w:rsidRPr="00BB216F" w:rsidRDefault="004D7EDA" w:rsidP="004D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jc w:val="left"/>
        <w:rPr>
          <w:rFonts w:ascii="Courier New" w:eastAsia="Times New Roman" w:hAnsi="Courier New" w:cs="Courier New"/>
          <w:sz w:val="18"/>
          <w:szCs w:val="18"/>
          <w:lang w:eastAsia="ru-RU"/>
        </w:rPr>
      </w:pPr>
      <w:r w:rsidRPr="00BB216F">
        <w:rPr>
          <w:rFonts w:ascii="Courier New" w:eastAsia="Times New Roman" w:hAnsi="Courier New" w:cs="Courier New"/>
          <w:b/>
          <w:bCs/>
          <w:sz w:val="18"/>
          <w:szCs w:val="18"/>
          <w:lang w:eastAsia="ru-RU"/>
        </w:rPr>
        <w:t xml:space="preserve">public class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implements </w:t>
      </w:r>
      <w:r w:rsidRPr="00BB216F">
        <w:rPr>
          <w:rFonts w:ascii="Courier New" w:eastAsia="Times New Roman" w:hAnsi="Courier New" w:cs="Courier New"/>
          <w:sz w:val="18"/>
          <w:szCs w:val="18"/>
          <w:lang w:eastAsia="ru-RU"/>
        </w:rPr>
        <w:t>Comparable&lt;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&gt;{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private </w:t>
      </w:r>
      <w:r w:rsidRPr="00BB216F">
        <w:rPr>
          <w:rFonts w:ascii="Courier New" w:eastAsia="Times New Roman" w:hAnsi="Courier New" w:cs="Courier New"/>
          <w:sz w:val="18"/>
          <w:szCs w:val="18"/>
          <w:lang w:eastAsia="ru-RU"/>
        </w:rPr>
        <w:t xml:space="preserve">Tree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private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null</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(Tree tree, </w:t>
      </w:r>
      <w:r w:rsidRPr="00BB216F">
        <w:rPr>
          <w:rFonts w:ascii="Courier New" w:eastAsia="Times New Roman" w:hAnsi="Courier New" w:cs="Courier New"/>
          <w:b/>
          <w:bCs/>
          <w:sz w:val="18"/>
          <w:szCs w:val="18"/>
          <w:lang w:eastAsia="ru-RU"/>
        </w:rPr>
        <w:t xml:space="preserve">double </w:t>
      </w:r>
      <w:r w:rsidRPr="00BB216F">
        <w:rPr>
          <w:rFonts w:ascii="Courier New" w:eastAsia="Times New Roman" w:hAnsi="Courier New" w:cs="Courier New"/>
          <w:sz w:val="18"/>
          <w:szCs w:val="18"/>
          <w:lang w:eastAsia="ru-RU"/>
        </w:rPr>
        <w:t>confidence)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tree;</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wCount</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sz w:val="18"/>
          <w:szCs w:val="18"/>
          <w:lang w:eastAsia="ru-RU"/>
        </w:rPr>
        <w:t>tree.getLeaves</w:t>
      </w:r>
      <w:proofErr w:type="spellEnd"/>
      <w:r w:rsidRPr="00BB216F">
        <w:rPr>
          <w:rFonts w:ascii="Courier New" w:eastAsia="Times New Roman" w:hAnsi="Courier New" w:cs="Courier New"/>
          <w:sz w:val="18"/>
          <w:szCs w:val="18"/>
          <w:lang w:eastAsia="ru-RU"/>
        </w:rPr>
        <w:t>().size();</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tDeep</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sz w:val="18"/>
          <w:szCs w:val="18"/>
          <w:lang w:eastAsia="ru-RU"/>
        </w:rPr>
        <w:t>tree.depth</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new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wCount</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tDeep</w:t>
      </w:r>
      <w:proofErr w:type="spellEnd"/>
      <w:r w:rsidRPr="00BB216F">
        <w:rPr>
          <w:rFonts w:ascii="Courier New" w:eastAsia="Times New Roman" w:hAnsi="Courier New" w:cs="Courier New"/>
          <w:sz w:val="18"/>
          <w:szCs w:val="18"/>
          <w:lang w:eastAsia="ru-RU"/>
        </w:rPr>
        <w:t>, confidence);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(Tree tree,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tree;</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r w:rsidRPr="00BB216F">
        <w:rPr>
          <w:rFonts w:ascii="Courier New" w:eastAsia="Times New Roman" w:hAnsi="Courier New" w:cs="Courier New"/>
          <w:sz w:val="18"/>
          <w:szCs w:val="18"/>
          <w:lang w:eastAsia="ru-RU"/>
        </w:rPr>
        <w:t>.setWordCount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tree.getLeaves</w:t>
      </w:r>
      <w:proofErr w:type="spellEnd"/>
      <w:r w:rsidRPr="00BB216F">
        <w:rPr>
          <w:rFonts w:ascii="Courier New" w:eastAsia="Times New Roman" w:hAnsi="Courier New" w:cs="Courier New"/>
          <w:sz w:val="18"/>
          <w:szCs w:val="18"/>
          <w:lang w:eastAsia="ru-RU"/>
        </w:rPr>
        <w:t>().size());</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r w:rsidRPr="00BB216F">
        <w:rPr>
          <w:rFonts w:ascii="Courier New" w:eastAsia="Times New Roman" w:hAnsi="Courier New" w:cs="Courier New"/>
          <w:sz w:val="18"/>
          <w:szCs w:val="18"/>
          <w:lang w:eastAsia="ru-RU"/>
        </w:rPr>
        <w:t>.setTreeDeep</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tree.depth</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r w:rsidRPr="00BB216F">
        <w:rPr>
          <w:rFonts w:ascii="Courier New" w:eastAsia="Times New Roman" w:hAnsi="Courier New" w:cs="Courier New"/>
          <w:sz w:val="18"/>
          <w:szCs w:val="18"/>
          <w:lang w:eastAsia="ru-RU"/>
        </w:rPr>
        <w:t xml:space="preserve">Tree </w:t>
      </w:r>
      <w:proofErr w:type="spellStart"/>
      <w:r w:rsidRPr="00BB216F">
        <w:rPr>
          <w:rFonts w:ascii="Courier New" w:eastAsia="Times New Roman" w:hAnsi="Courier New" w:cs="Courier New"/>
          <w:sz w:val="18"/>
          <w:szCs w:val="18"/>
          <w:lang w:eastAsia="ru-RU"/>
        </w:rPr>
        <w:t>getHTree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setHTree</w:t>
      </w:r>
      <w:proofErr w:type="spellEnd"/>
      <w:r w:rsidRPr="00BB216F">
        <w:rPr>
          <w:rFonts w:ascii="Courier New" w:eastAsia="Times New Roman" w:hAnsi="Courier New" w:cs="Courier New"/>
          <w:sz w:val="18"/>
          <w:szCs w:val="18"/>
          <w:lang w:eastAsia="ru-RU"/>
        </w:rPr>
        <w:t>(Tree tree)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hTree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tree;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getHConfidence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setHConfidence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confidence)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hConfidence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confidence;</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lastRenderedPageBreak/>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@Override</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compareTo</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InputHypothesis</w:t>
      </w:r>
      <w:proofErr w:type="spellEnd"/>
      <w:r w:rsidRPr="00BB216F">
        <w:rPr>
          <w:rFonts w:ascii="Courier New" w:eastAsia="Times New Roman" w:hAnsi="Courier New" w:cs="Courier New"/>
          <w:sz w:val="18"/>
          <w:szCs w:val="18"/>
          <w:lang w:eastAsia="ru-RU"/>
        </w:rPr>
        <w:t xml:space="preserve"> o)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if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.getHConfidence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 xml:space="preserve">() &gt; </w:t>
      </w:r>
      <w:proofErr w:type="spellStart"/>
      <w:r w:rsidRPr="00BB216F">
        <w:rPr>
          <w:rFonts w:ascii="Courier New" w:eastAsia="Times New Roman" w:hAnsi="Courier New" w:cs="Courier New"/>
          <w:sz w:val="18"/>
          <w:szCs w:val="18"/>
          <w:lang w:eastAsia="ru-RU"/>
        </w:rPr>
        <w:t>o.getHConfidence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r w:rsidRPr="00BB216F">
        <w:rPr>
          <w:rFonts w:ascii="Courier New" w:eastAsia="Times New Roman" w:hAnsi="Courier New" w:cs="Courier New"/>
          <w:sz w:val="18"/>
          <w:szCs w:val="18"/>
          <w:lang w:eastAsia="ru-RU"/>
        </w:rPr>
        <w:t>-1;</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if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.getHConfidence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 xml:space="preserve">() &lt; </w:t>
      </w:r>
      <w:proofErr w:type="spellStart"/>
      <w:r w:rsidRPr="00BB216F">
        <w:rPr>
          <w:rFonts w:ascii="Courier New" w:eastAsia="Times New Roman" w:hAnsi="Courier New" w:cs="Courier New"/>
          <w:sz w:val="18"/>
          <w:szCs w:val="18"/>
          <w:lang w:eastAsia="ru-RU"/>
        </w:rPr>
        <w:t>o.getHConfidence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r w:rsidRPr="00BB216F">
        <w:rPr>
          <w:rFonts w:ascii="Courier New" w:eastAsia="Times New Roman" w:hAnsi="Courier New" w:cs="Courier New"/>
          <w:sz w:val="18"/>
          <w:szCs w:val="18"/>
          <w:lang w:eastAsia="ru-RU"/>
        </w:rPr>
        <w:t>1;</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r w:rsidRPr="00BB216F">
        <w:rPr>
          <w:rFonts w:ascii="Courier New" w:eastAsia="Times New Roman" w:hAnsi="Courier New" w:cs="Courier New"/>
          <w:sz w:val="18"/>
          <w:szCs w:val="18"/>
          <w:lang w:eastAsia="ru-RU"/>
        </w:rPr>
        <w:t>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w:t>
      </w:r>
    </w:p>
    <w:p w:rsidR="00834A54" w:rsidRPr="00BB216F" w:rsidRDefault="00834A54" w:rsidP="00834A54"/>
    <w:p w:rsidR="00834A54" w:rsidRPr="00BB216F" w:rsidRDefault="00834A54" w:rsidP="00834A54"/>
    <w:p w:rsidR="00834A54" w:rsidRPr="00BB216F" w:rsidRDefault="00834A54" w:rsidP="00834A54"/>
    <w:p w:rsidR="00834A54" w:rsidRPr="00BB216F" w:rsidRDefault="00834A54">
      <w:pPr>
        <w:spacing w:line="276" w:lineRule="auto"/>
        <w:jc w:val="left"/>
      </w:pPr>
      <w:r w:rsidRPr="00BB216F">
        <w:br w:type="page"/>
      </w:r>
    </w:p>
    <w:p w:rsidR="00834A54" w:rsidRPr="00486528" w:rsidRDefault="00834A54" w:rsidP="00834A54">
      <w:pPr>
        <w:pStyle w:val="Heading1"/>
        <w:rPr>
          <w:lang w:val="ru-RU"/>
        </w:rPr>
      </w:pPr>
      <w:bookmarkStart w:id="84" w:name="_Toc453336169"/>
      <w:r w:rsidRPr="00BB216F">
        <w:rPr>
          <w:lang w:val="ru-RU"/>
        </w:rPr>
        <w:lastRenderedPageBreak/>
        <w:t>Приложение</w:t>
      </w:r>
      <w:r w:rsidRPr="00486528">
        <w:rPr>
          <w:lang w:val="ru-RU"/>
        </w:rPr>
        <w:t xml:space="preserve"> 3. </w:t>
      </w:r>
      <w:r w:rsidRPr="00BB216F">
        <w:rPr>
          <w:lang w:val="ru-RU"/>
        </w:rPr>
        <w:t>Программный</w:t>
      </w:r>
      <w:r w:rsidRPr="00486528">
        <w:rPr>
          <w:lang w:val="ru-RU"/>
        </w:rPr>
        <w:t xml:space="preserve"> </w:t>
      </w:r>
      <w:r w:rsidRPr="00BB216F">
        <w:rPr>
          <w:lang w:val="ru-RU"/>
        </w:rPr>
        <w:t>код</w:t>
      </w:r>
      <w:r w:rsidRPr="00486528">
        <w:rPr>
          <w:lang w:val="ru-RU"/>
        </w:rPr>
        <w:t xml:space="preserve"> </w:t>
      </w:r>
      <w:r w:rsidRPr="00BB216F">
        <w:rPr>
          <w:lang w:val="ru-RU"/>
        </w:rPr>
        <w:t>реализации</w:t>
      </w:r>
      <w:r w:rsidRPr="00486528">
        <w:rPr>
          <w:lang w:val="ru-RU"/>
        </w:rPr>
        <w:t xml:space="preserve"> </w:t>
      </w:r>
      <w:r w:rsidRPr="00BB216F">
        <w:rPr>
          <w:lang w:val="ru-RU"/>
        </w:rPr>
        <w:t>класса</w:t>
      </w:r>
      <w:r w:rsidRPr="00486528">
        <w:rPr>
          <w:lang w:val="ru-RU"/>
        </w:rPr>
        <w:t xml:space="preserve"> </w:t>
      </w:r>
      <w:proofErr w:type="spellStart"/>
      <w:r w:rsidRPr="00BB216F">
        <w:t>HypothesisConfidence</w:t>
      </w:r>
      <w:bookmarkEnd w:id="84"/>
      <w:proofErr w:type="spellEnd"/>
    </w:p>
    <w:p w:rsidR="004D7EDA" w:rsidRPr="00BB216F" w:rsidRDefault="004D7EDA" w:rsidP="004D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jc w:val="left"/>
        <w:rPr>
          <w:rFonts w:ascii="Courier New" w:eastAsia="Times New Roman" w:hAnsi="Courier New" w:cs="Courier New"/>
          <w:sz w:val="18"/>
          <w:szCs w:val="18"/>
          <w:lang w:eastAsia="ru-RU"/>
        </w:rPr>
      </w:pPr>
      <w:r w:rsidRPr="00BB216F">
        <w:rPr>
          <w:rFonts w:ascii="Courier New" w:eastAsia="Times New Roman" w:hAnsi="Courier New" w:cs="Courier New"/>
          <w:b/>
          <w:bCs/>
          <w:sz w:val="18"/>
          <w:szCs w:val="18"/>
          <w:lang w:eastAsia="ru-RU"/>
        </w:rPr>
        <w:t xml:space="preserve">public class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private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private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private double confidence</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0;</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confidence </w:t>
      </w:r>
      <w:r w:rsidRPr="00BB216F">
        <w:rPr>
          <w:rFonts w:ascii="Courier New" w:eastAsia="Times New Roman" w:hAnsi="Courier New" w:cs="Courier New"/>
          <w:sz w:val="18"/>
          <w:szCs w:val="18"/>
          <w:lang w:eastAsia="ru-RU"/>
        </w:rPr>
        <w:t>= 0.0;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wCont</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tDeep</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double </w:t>
      </w:r>
      <w:r w:rsidRPr="00BB216F">
        <w:rPr>
          <w:rFonts w:ascii="Courier New" w:eastAsia="Times New Roman" w:hAnsi="Courier New" w:cs="Courier New"/>
          <w:sz w:val="18"/>
          <w:szCs w:val="18"/>
          <w:lang w:eastAsia="ru-RU"/>
        </w:rPr>
        <w:t>conf){</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wCont</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tDeep</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confidence </w:t>
      </w:r>
      <w:r w:rsidRPr="00BB216F">
        <w:rPr>
          <w:rFonts w:ascii="Courier New" w:eastAsia="Times New Roman" w:hAnsi="Courier New" w:cs="Courier New"/>
          <w:sz w:val="18"/>
          <w:szCs w:val="18"/>
          <w:lang w:eastAsia="ru-RU"/>
        </w:rPr>
        <w:t>= conf;</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getWordCount</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proofErr w:type="spellStart"/>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setWordCount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wordCount</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wordCount</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getTreeDeep</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w:t>
      </w:r>
      <w:proofErr w:type="spellStart"/>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setTreeDeep</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treeDeep</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treeDeep</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double </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return confidence</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setConfidence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 xml:space="preserve">double </w:t>
      </w:r>
      <w:r w:rsidRPr="00BB216F">
        <w:rPr>
          <w:rFonts w:ascii="Courier New" w:eastAsia="Times New Roman" w:hAnsi="Courier New" w:cs="Courier New"/>
          <w:sz w:val="18"/>
          <w:szCs w:val="18"/>
          <w:lang w:eastAsia="ru-RU"/>
        </w:rPr>
        <w:t>confidence)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b/>
          <w:bCs/>
          <w:sz w:val="18"/>
          <w:szCs w:val="18"/>
          <w:lang w:eastAsia="ru-RU"/>
        </w:rPr>
        <w:t>this</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confidence</w:t>
      </w:r>
      <w:proofErr w:type="spellEnd"/>
      <w:r w:rsidRPr="00BB216F">
        <w:rPr>
          <w:rFonts w:ascii="Courier New" w:eastAsia="Times New Roman" w:hAnsi="Courier New" w:cs="Courier New"/>
          <w:b/>
          <w:bCs/>
          <w:sz w:val="18"/>
          <w:szCs w:val="18"/>
          <w:lang w:eastAsia="ru-RU"/>
        </w:rPr>
        <w:t xml:space="preserve"> </w:t>
      </w:r>
      <w:r w:rsidRPr="00BB216F">
        <w:rPr>
          <w:rFonts w:ascii="Courier New" w:eastAsia="Times New Roman" w:hAnsi="Courier New" w:cs="Courier New"/>
          <w:sz w:val="18"/>
          <w:szCs w:val="18"/>
          <w:lang w:eastAsia="ru-RU"/>
        </w:rPr>
        <w:t>= confidence;</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lastRenderedPageBreak/>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 xml:space="preserve"> copy(){</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return new </w:t>
      </w:r>
      <w:proofErr w:type="spellStart"/>
      <w:r w:rsidRPr="00BB216F">
        <w:rPr>
          <w:rFonts w:ascii="Courier New" w:eastAsia="Times New Roman" w:hAnsi="Courier New" w:cs="Courier New"/>
          <w:sz w:val="18"/>
          <w:szCs w:val="18"/>
          <w:lang w:eastAsia="ru-RU"/>
        </w:rPr>
        <w:t>HypothesisConfidence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wordCount</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b/>
          <w:bCs/>
          <w:sz w:val="18"/>
          <w:szCs w:val="18"/>
          <w:lang w:eastAsia="ru-RU"/>
        </w:rPr>
        <w:t>treeDeep</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confidence</w:t>
      </w:r>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POSc</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sz w:val="18"/>
          <w:szCs w:val="18"/>
          <w:lang w:eastAsia="ru-RU"/>
        </w:rPr>
        <w:t>getConfidence</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t xml:space="preserve"> -= </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double</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b/>
          <w:bCs/>
          <w:sz w:val="18"/>
          <w:szCs w:val="18"/>
          <w:lang w:eastAsia="ru-RU"/>
        </w:rPr>
        <w:t>double</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getWordCount</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 </w:t>
      </w:r>
      <w:proofErr w:type="spellStart"/>
      <w:r w:rsidRPr="00BB216F">
        <w:rPr>
          <w:rFonts w:ascii="Courier New" w:eastAsia="Times New Roman" w:hAnsi="Courier New" w:cs="Courier New"/>
          <w:sz w:val="18"/>
          <w:szCs w:val="18"/>
          <w:lang w:eastAsia="ru-RU"/>
        </w:rPr>
        <w:t>POSc</w:t>
      </w:r>
      <w:proofErr w:type="spellEnd"/>
      <w:r w:rsidRPr="00BB216F">
        <w:rPr>
          <w:rFonts w:ascii="Courier New" w:eastAsia="Times New Roman" w:hAnsi="Courier New" w:cs="Courier New"/>
          <w:sz w:val="18"/>
          <w:szCs w:val="18"/>
          <w:lang w:eastAsia="ru-RU"/>
        </w:rPr>
        <w:br/>
        <w:t xml:space="preserve">                *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if </w:t>
      </w:r>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t xml:space="preserve"> &lt; 0 )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t xml:space="preserve"> = 0.0;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setConfidence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confVal</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String </w:t>
      </w:r>
      <w:proofErr w:type="spellStart"/>
      <w:r w:rsidRPr="00BB216F">
        <w:rPr>
          <w:rFonts w:ascii="Courier New" w:eastAsia="Times New Roman" w:hAnsi="Courier New" w:cs="Courier New"/>
          <w:sz w:val="18"/>
          <w:szCs w:val="18"/>
          <w:lang w:eastAsia="ru-RU"/>
        </w:rPr>
        <w:t>POSname</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CoreNlpConstants.</w:t>
      </w:r>
      <w:r w:rsidRPr="00BB216F">
        <w:rPr>
          <w:rFonts w:ascii="Courier New" w:eastAsia="Times New Roman" w:hAnsi="Courier New" w:cs="Courier New"/>
          <w:i/>
          <w:iCs/>
          <w:sz w:val="18"/>
          <w:szCs w:val="18"/>
          <w:lang w:eastAsia="ru-RU"/>
        </w:rPr>
        <w:t>getPOScoefficient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POSname</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w:t>
      </w:r>
      <w:r w:rsidRPr="00BB216F">
        <w:rPr>
          <w:rFonts w:ascii="Courier New" w:eastAsia="Times New Roman" w:hAnsi="Courier New" w:cs="Courier New"/>
          <w:b/>
          <w:bCs/>
          <w:sz w:val="18"/>
          <w:szCs w:val="18"/>
          <w:lang w:eastAsia="ru-RU"/>
        </w:rPr>
        <w:t xml:space="preserve">double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1.0, </w:t>
      </w:r>
      <w:proofErr w:type="spellStart"/>
      <w:r w:rsidRPr="00BB216F">
        <w:rPr>
          <w:rFonts w:ascii="Courier New" w:eastAsia="Times New Roman" w:hAnsi="Courier New" w:cs="Courier New"/>
          <w:sz w:val="18"/>
          <w:szCs w:val="18"/>
          <w:lang w:eastAsia="ru-RU"/>
        </w:rPr>
        <w:t>RuleCoeff</w:t>
      </w:r>
      <w:proofErr w:type="spellEnd"/>
      <w:r w:rsidRPr="00BB216F">
        <w:rPr>
          <w:rFonts w:ascii="Courier New" w:eastAsia="Times New Roman" w:hAnsi="Courier New" w:cs="Courier New"/>
          <w:sz w:val="18"/>
          <w:szCs w:val="18"/>
          <w:lang w:eastAsia="ru-RU"/>
        </w:rPr>
        <w:t>);</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b/>
          <w:bCs/>
          <w:sz w:val="18"/>
          <w:szCs w:val="18"/>
          <w:lang w:eastAsia="ru-RU"/>
        </w:rPr>
        <w:t xml:space="preserve">public void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b/>
          <w:bCs/>
          <w:sz w:val="18"/>
          <w:szCs w:val="18"/>
          <w:lang w:eastAsia="ru-RU"/>
        </w:rPr>
        <w:t>int</w:t>
      </w:r>
      <w:proofErr w:type="spellEnd"/>
      <w:r w:rsidRPr="00BB216F">
        <w:rPr>
          <w:rFonts w:ascii="Courier New" w:eastAsia="Times New Roman" w:hAnsi="Courier New" w:cs="Courier New"/>
          <w:b/>
          <w:bCs/>
          <w:sz w:val="18"/>
          <w:szCs w:val="18"/>
          <w:lang w:eastAsia="ru-RU"/>
        </w:rPr>
        <w:t xml:space="preserve"> </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String </w:t>
      </w:r>
      <w:proofErr w:type="spellStart"/>
      <w:r w:rsidRPr="00BB216F">
        <w:rPr>
          <w:rFonts w:ascii="Courier New" w:eastAsia="Times New Roman" w:hAnsi="Courier New" w:cs="Courier New"/>
          <w:sz w:val="18"/>
          <w:szCs w:val="18"/>
          <w:lang w:eastAsia="ru-RU"/>
        </w:rPr>
        <w:t>POSname</w:t>
      </w:r>
      <w:proofErr w:type="spellEnd"/>
      <w:r w:rsidRPr="00BB216F">
        <w:rPr>
          <w:rFonts w:ascii="Courier New" w:eastAsia="Times New Roman" w:hAnsi="Courier New" w:cs="Courier New"/>
          <w:sz w:val="18"/>
          <w:szCs w:val="18"/>
          <w:lang w:eastAsia="ru-RU"/>
        </w:rPr>
        <w:t>) {</w:t>
      </w:r>
      <w:r w:rsidRPr="00BB216F">
        <w:rPr>
          <w:rFonts w:ascii="Courier New" w:eastAsia="Times New Roman" w:hAnsi="Courier New" w:cs="Courier New"/>
          <w:sz w:val="18"/>
          <w:szCs w:val="18"/>
          <w:lang w:eastAsia="ru-RU"/>
        </w:rPr>
        <w:br/>
        <w:t xml:space="preserve">        </w:t>
      </w:r>
      <w:proofErr w:type="spellStart"/>
      <w:r w:rsidRPr="00BB216F">
        <w:rPr>
          <w:rFonts w:ascii="Courier New" w:eastAsia="Times New Roman" w:hAnsi="Courier New" w:cs="Courier New"/>
          <w:sz w:val="18"/>
          <w:szCs w:val="18"/>
          <w:lang w:eastAsia="ru-RU"/>
        </w:rPr>
        <w:t>updateConfidence</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rwc</w:t>
      </w:r>
      <w:proofErr w:type="spellEnd"/>
      <w:r w:rsidRPr="00BB216F">
        <w:rPr>
          <w:rFonts w:ascii="Courier New" w:eastAsia="Times New Roman" w:hAnsi="Courier New" w:cs="Courier New"/>
          <w:sz w:val="18"/>
          <w:szCs w:val="18"/>
          <w:lang w:eastAsia="ru-RU"/>
        </w:rPr>
        <w:t xml:space="preserve">, </w:t>
      </w:r>
      <w:proofErr w:type="spellStart"/>
      <w:r w:rsidRPr="00BB216F">
        <w:rPr>
          <w:rFonts w:ascii="Courier New" w:eastAsia="Times New Roman" w:hAnsi="Courier New" w:cs="Courier New"/>
          <w:sz w:val="18"/>
          <w:szCs w:val="18"/>
          <w:lang w:eastAsia="ru-RU"/>
        </w:rPr>
        <w:t>CoreNlpConstants.</w:t>
      </w:r>
      <w:r w:rsidRPr="00BB216F">
        <w:rPr>
          <w:rFonts w:ascii="Courier New" w:eastAsia="Times New Roman" w:hAnsi="Courier New" w:cs="Courier New"/>
          <w:i/>
          <w:iCs/>
          <w:sz w:val="18"/>
          <w:szCs w:val="18"/>
          <w:lang w:eastAsia="ru-RU"/>
        </w:rPr>
        <w:t>getPOScoefficient</w:t>
      </w:r>
      <w:proofErr w:type="spellEnd"/>
      <w:r w:rsidRPr="00BB216F">
        <w:rPr>
          <w:rFonts w:ascii="Courier New" w:eastAsia="Times New Roman" w:hAnsi="Courier New" w:cs="Courier New"/>
          <w:sz w:val="18"/>
          <w:szCs w:val="18"/>
          <w:lang w:eastAsia="ru-RU"/>
        </w:rPr>
        <w:t>(</w:t>
      </w:r>
      <w:proofErr w:type="spellStart"/>
      <w:r w:rsidRPr="00BB216F">
        <w:rPr>
          <w:rFonts w:ascii="Courier New" w:eastAsia="Times New Roman" w:hAnsi="Courier New" w:cs="Courier New"/>
          <w:sz w:val="18"/>
          <w:szCs w:val="18"/>
          <w:lang w:eastAsia="ru-RU"/>
        </w:rPr>
        <w:t>POSname</w:t>
      </w:r>
      <w:proofErr w:type="spellEnd"/>
      <w:r w:rsidRPr="00BB216F">
        <w:rPr>
          <w:rFonts w:ascii="Courier New" w:eastAsia="Times New Roman" w:hAnsi="Courier New" w:cs="Courier New"/>
          <w:sz w:val="18"/>
          <w:szCs w:val="18"/>
          <w:lang w:eastAsia="ru-RU"/>
        </w:rPr>
        <w:t>), 1.0);</w:t>
      </w:r>
      <w:r w:rsidRPr="00BB216F">
        <w:rPr>
          <w:rFonts w:ascii="Courier New" w:eastAsia="Times New Roman" w:hAnsi="Courier New" w:cs="Courier New"/>
          <w:sz w:val="18"/>
          <w:szCs w:val="18"/>
          <w:lang w:eastAsia="ru-RU"/>
        </w:rPr>
        <w:br/>
        <w:t xml:space="preserve">    }</w:t>
      </w:r>
      <w:r w:rsidRPr="00BB216F">
        <w:rPr>
          <w:rFonts w:ascii="Courier New" w:eastAsia="Times New Roman" w:hAnsi="Courier New" w:cs="Courier New"/>
          <w:sz w:val="18"/>
          <w:szCs w:val="18"/>
          <w:lang w:eastAsia="ru-RU"/>
        </w:rPr>
        <w:br/>
        <w:t>}</w:t>
      </w:r>
    </w:p>
    <w:p w:rsidR="00834A54" w:rsidRPr="004D7EDA" w:rsidRDefault="00834A54" w:rsidP="00834A54"/>
    <w:sectPr w:rsidR="00834A54" w:rsidRPr="004D7EDA" w:rsidSect="004D7EDA">
      <w:footerReference w:type="even" r:id="rId16"/>
      <w:footerReference w:type="default" r:id="rId17"/>
      <w:pgSz w:w="8395" w:h="11909"/>
      <w:pgMar w:top="1134" w:right="567" w:bottom="1134" w:left="1985" w:header="720" w:footer="720" w:gutter="0"/>
      <w:pgNumType w:start="5"/>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fr" w:date="2016-06-10T17:15:00Z" w:initials="f">
    <w:p w:rsidR="00486528" w:rsidRDefault="00486528">
      <w:pPr>
        <w:pStyle w:val="CommentText"/>
      </w:pPr>
      <w:r>
        <w:rPr>
          <w:rStyle w:val="CommentReference"/>
        </w:rPr>
        <w:annotationRef/>
      </w:r>
      <w:r>
        <w:t xml:space="preserve"> =)</w:t>
      </w:r>
    </w:p>
  </w:comment>
  <w:comment w:id="3" w:author="fr" w:date="2016-06-10T17:15:00Z" w:initials="f">
    <w:p w:rsidR="00486528" w:rsidRPr="00486528" w:rsidRDefault="00486528">
      <w:pPr>
        <w:pStyle w:val="CommentText"/>
        <w:rPr>
          <w:lang w:val="ru-RU"/>
        </w:rPr>
      </w:pPr>
      <w:r>
        <w:rPr>
          <w:rStyle w:val="CommentReference"/>
        </w:rPr>
        <w:annotationRef/>
      </w:r>
      <w:r>
        <w:rPr>
          <w:lang w:val="ru-RU"/>
        </w:rPr>
        <w:t>Это должно что-то значить?</w:t>
      </w:r>
    </w:p>
  </w:comment>
  <w:comment w:id="4" w:author="fr" w:date="2016-06-10T17:16:00Z" w:initials="f">
    <w:p w:rsidR="00486528" w:rsidRPr="00486528" w:rsidRDefault="00486528">
      <w:pPr>
        <w:pStyle w:val="CommentText"/>
        <w:rPr>
          <w:lang w:val="ru-RU"/>
        </w:rPr>
      </w:pPr>
      <w:r>
        <w:rPr>
          <w:rStyle w:val="CommentReference"/>
        </w:rPr>
        <w:annotationRef/>
      </w:r>
      <w:r>
        <w:rPr>
          <w:lang w:val="ru-RU"/>
        </w:rPr>
        <w:t>На мой взгляд, не хватает абзаца о том, что было сделано.</w:t>
      </w:r>
    </w:p>
  </w:comment>
  <w:comment w:id="9" w:author="fr" w:date="2016-06-10T17:17:00Z" w:initials="f">
    <w:p w:rsidR="00486528" w:rsidRPr="00486528" w:rsidRDefault="00486528">
      <w:pPr>
        <w:pStyle w:val="CommentText"/>
        <w:rPr>
          <w:lang w:val="ru-RU"/>
        </w:rPr>
      </w:pPr>
      <w:r>
        <w:rPr>
          <w:rStyle w:val="CommentReference"/>
        </w:rPr>
        <w:annotationRef/>
      </w:r>
      <w:r>
        <w:rPr>
          <w:lang w:val="ru-RU"/>
        </w:rPr>
        <w:t xml:space="preserve"> </w:t>
      </w:r>
      <w:r>
        <w:rPr>
          <w:lang w:val="ru-RU"/>
        </w:rPr>
        <w:t>=) Я бы убрал</w:t>
      </w:r>
    </w:p>
  </w:comment>
  <w:comment w:id="10" w:author="fr" w:date="2016-06-10T17:17:00Z" w:initials="f">
    <w:p w:rsidR="00486528" w:rsidRPr="00486528" w:rsidRDefault="00486528">
      <w:pPr>
        <w:pStyle w:val="CommentText"/>
        <w:rPr>
          <w:lang w:val="ru-RU"/>
        </w:rPr>
      </w:pPr>
      <w:r>
        <w:rPr>
          <w:rStyle w:val="CommentReference"/>
        </w:rPr>
        <w:annotationRef/>
      </w:r>
      <w:r>
        <w:rPr>
          <w:lang w:val="ru-RU"/>
        </w:rPr>
        <w:t>И это убрал бы</w:t>
      </w:r>
    </w:p>
  </w:comment>
  <w:comment w:id="11" w:author="fr" w:date="2016-06-10T17:18:00Z" w:initials="f">
    <w:p w:rsidR="00486528" w:rsidRPr="00486528" w:rsidRDefault="00486528">
      <w:pPr>
        <w:pStyle w:val="CommentText"/>
        <w:rPr>
          <w:lang w:val="ru-RU"/>
        </w:rPr>
      </w:pPr>
      <w:r>
        <w:rPr>
          <w:rStyle w:val="CommentReference"/>
        </w:rPr>
        <w:annotationRef/>
      </w:r>
      <w:r>
        <w:rPr>
          <w:lang w:val="ru-RU"/>
        </w:rPr>
        <w:t>= «Применяются повсеместно»</w:t>
      </w:r>
    </w:p>
  </w:comment>
  <w:comment w:id="12" w:author="fr" w:date="2016-06-10T17:18:00Z" w:initials="f">
    <w:p w:rsidR="00486528" w:rsidRPr="00486528" w:rsidRDefault="00486528">
      <w:pPr>
        <w:pStyle w:val="CommentText"/>
        <w:rPr>
          <w:lang w:val="ru-RU"/>
        </w:rPr>
      </w:pPr>
      <w:r>
        <w:rPr>
          <w:rStyle w:val="CommentReference"/>
        </w:rPr>
        <w:annotationRef/>
      </w:r>
      <w:r>
        <w:rPr>
          <w:lang w:val="ru-RU"/>
        </w:rPr>
        <w:t>отдельное</w:t>
      </w:r>
    </w:p>
  </w:comment>
  <w:comment w:id="13" w:author="fr" w:date="2016-06-10T17:18:00Z" w:initials="f">
    <w:p w:rsidR="00486528" w:rsidRPr="00486528" w:rsidRDefault="00486528">
      <w:pPr>
        <w:pStyle w:val="CommentText"/>
        <w:rPr>
          <w:lang w:val="ru-RU"/>
        </w:rPr>
      </w:pPr>
      <w:r>
        <w:rPr>
          <w:rStyle w:val="CommentReference"/>
        </w:rPr>
        <w:annotationRef/>
      </w:r>
      <w:r>
        <w:rPr>
          <w:lang w:val="ru-RU"/>
        </w:rPr>
        <w:t>Вообще, предложение без смысла, конечно</w:t>
      </w:r>
    </w:p>
  </w:comment>
  <w:comment w:id="14" w:author="fr" w:date="2016-06-10T17:19:00Z" w:initials="f">
    <w:p w:rsidR="00486528" w:rsidRPr="00486528" w:rsidRDefault="00486528">
      <w:pPr>
        <w:pStyle w:val="CommentText"/>
        <w:rPr>
          <w:lang w:val="ru-RU"/>
        </w:rPr>
      </w:pPr>
      <w:r>
        <w:rPr>
          <w:rStyle w:val="CommentReference"/>
        </w:rPr>
        <w:annotationRef/>
      </w:r>
      <w:r>
        <w:rPr>
          <w:lang w:val="ru-RU"/>
        </w:rPr>
        <w:t>Не надо «И»</w:t>
      </w:r>
    </w:p>
  </w:comment>
  <w:comment w:id="15" w:author="fr" w:date="2016-06-10T17:19:00Z" w:initials="f">
    <w:p w:rsidR="00486528" w:rsidRPr="00486528" w:rsidRDefault="00486528">
      <w:pPr>
        <w:pStyle w:val="CommentText"/>
        <w:rPr>
          <w:lang w:val="ru-RU"/>
        </w:rPr>
      </w:pPr>
      <w:r>
        <w:rPr>
          <w:rStyle w:val="CommentReference"/>
        </w:rPr>
        <w:annotationRef/>
      </w:r>
      <w:r>
        <w:rPr>
          <w:lang w:val="ru-RU"/>
        </w:rPr>
        <w:t>И здесь не надо «И»</w:t>
      </w:r>
    </w:p>
  </w:comment>
  <w:comment w:id="16" w:author="fr" w:date="2016-06-10T17:19:00Z" w:initials="f">
    <w:p w:rsidR="00486528" w:rsidRPr="00486528" w:rsidRDefault="00486528">
      <w:pPr>
        <w:pStyle w:val="CommentText"/>
        <w:rPr>
          <w:lang w:val="ru-RU"/>
        </w:rPr>
      </w:pPr>
      <w:r>
        <w:rPr>
          <w:rStyle w:val="CommentReference"/>
        </w:rPr>
        <w:annotationRef/>
      </w:r>
      <w:r>
        <w:rPr>
          <w:lang w:val="ru-RU"/>
        </w:rPr>
        <w:t>Не надо</w:t>
      </w:r>
    </w:p>
  </w:comment>
  <w:comment w:id="17" w:author="fr" w:date="2016-06-10T17:19:00Z" w:initials="f">
    <w:p w:rsidR="00486528" w:rsidRPr="00486528" w:rsidRDefault="00486528">
      <w:pPr>
        <w:pStyle w:val="CommentText"/>
        <w:rPr>
          <w:lang w:val="ru-RU"/>
        </w:rPr>
      </w:pPr>
      <w:r>
        <w:rPr>
          <w:rStyle w:val="CommentReference"/>
        </w:rPr>
        <w:annotationRef/>
      </w:r>
      <w:r>
        <w:rPr>
          <w:lang w:val="ru-RU"/>
        </w:rPr>
        <w:t>управлениЯ</w:t>
      </w:r>
    </w:p>
  </w:comment>
  <w:comment w:id="18" w:author="fr" w:date="2016-06-10T17:20:00Z" w:initials="f">
    <w:p w:rsidR="00486528" w:rsidRPr="00486528" w:rsidRDefault="00486528">
      <w:pPr>
        <w:pStyle w:val="CommentText"/>
        <w:rPr>
          <w:lang w:val="ru-RU"/>
        </w:rPr>
      </w:pPr>
      <w:r>
        <w:rPr>
          <w:rStyle w:val="CommentReference"/>
        </w:rPr>
        <w:annotationRef/>
      </w:r>
      <w:r>
        <w:rPr>
          <w:lang w:val="ru-RU"/>
        </w:rPr>
        <w:t>Перестань</w:t>
      </w:r>
    </w:p>
  </w:comment>
  <w:comment w:id="20" w:author="fr" w:date="2016-06-10T17:20:00Z" w:initials="f">
    <w:p w:rsidR="00486528" w:rsidRPr="00486528" w:rsidRDefault="00486528">
      <w:pPr>
        <w:pStyle w:val="CommentText"/>
        <w:rPr>
          <w:lang w:val="ru-RU"/>
        </w:rPr>
      </w:pPr>
      <w:r>
        <w:rPr>
          <w:rStyle w:val="CommentReference"/>
        </w:rPr>
        <w:annotationRef/>
      </w:r>
      <w:r>
        <w:rPr>
          <w:lang w:val="ru-RU"/>
        </w:rPr>
        <w:t>убери</w:t>
      </w:r>
    </w:p>
  </w:comment>
  <w:comment w:id="22" w:author="fr" w:date="2016-06-10T17:25:00Z" w:initials="f">
    <w:p w:rsidR="003D62D5" w:rsidRPr="003D62D5" w:rsidRDefault="003D62D5">
      <w:pPr>
        <w:pStyle w:val="CommentText"/>
        <w:rPr>
          <w:lang w:val="ru-RU"/>
        </w:rPr>
      </w:pPr>
      <w:r>
        <w:rPr>
          <w:rStyle w:val="CommentReference"/>
        </w:rPr>
        <w:annotationRef/>
      </w:r>
      <w:r>
        <w:rPr>
          <w:lang w:val="ru-RU"/>
        </w:rPr>
        <w:t>Почти идентичный повтор фразы на той же странице.</w:t>
      </w:r>
    </w:p>
  </w:comment>
  <w:comment w:id="25" w:author="fr" w:date="2016-06-10T17:28:00Z" w:initials="f">
    <w:p w:rsidR="003D62D5" w:rsidRPr="003D62D5" w:rsidRDefault="003D62D5">
      <w:pPr>
        <w:pStyle w:val="CommentText"/>
        <w:rPr>
          <w:lang w:val="ru-RU"/>
        </w:rPr>
      </w:pPr>
      <w:r>
        <w:rPr>
          <w:rStyle w:val="CommentReference"/>
        </w:rPr>
        <w:annotationRef/>
      </w:r>
      <w:r>
        <w:rPr>
          <w:lang w:val="ru-RU"/>
        </w:rPr>
        <w:t xml:space="preserve">Фу, не надо этой конкретики. Назови не символом, а, например, свободной позицией и ссылайся не на </w:t>
      </w:r>
      <w:r>
        <w:t>s</w:t>
      </w:r>
      <w:r w:rsidRPr="003D62D5">
        <w:rPr>
          <w:lang w:val="ru-RU"/>
        </w:rPr>
        <w:t>2</w:t>
      </w:r>
      <w:proofErr w:type="spellStart"/>
      <w:r>
        <w:t>i</w:t>
      </w:r>
      <w:proofErr w:type="spellEnd"/>
      <w:r w:rsidRPr="003D62D5">
        <w:rPr>
          <w:lang w:val="ru-RU"/>
        </w:rPr>
        <w:t xml:space="preserve">, </w:t>
      </w:r>
      <w:r>
        <w:rPr>
          <w:lang w:val="ru-RU"/>
        </w:rPr>
        <w:t>а вообще. Например, «Во всех системах, предназначенных для грамматического моделирования»</w:t>
      </w:r>
    </w:p>
  </w:comment>
  <w:comment w:id="27" w:author="fr" w:date="2016-06-10T17:30:00Z" w:initials="f">
    <w:p w:rsidR="003D62D5" w:rsidRPr="003D62D5" w:rsidRDefault="003D62D5">
      <w:pPr>
        <w:pStyle w:val="CommentText"/>
        <w:rPr>
          <w:lang w:val="ru-RU"/>
        </w:rPr>
      </w:pPr>
      <w:r>
        <w:rPr>
          <w:rStyle w:val="CommentReference"/>
        </w:rPr>
        <w:annotationRef/>
      </w:r>
      <w:r>
        <w:rPr>
          <w:lang w:val="ru-RU"/>
        </w:rPr>
        <w:t>Возникает необходимость</w:t>
      </w:r>
    </w:p>
  </w:comment>
  <w:comment w:id="28" w:author="fr" w:date="2016-06-10T17:30:00Z" w:initials="f">
    <w:p w:rsidR="003D62D5" w:rsidRPr="003D62D5" w:rsidRDefault="003D62D5">
      <w:pPr>
        <w:pStyle w:val="CommentText"/>
        <w:rPr>
          <w:lang w:val="ru-RU"/>
        </w:rPr>
      </w:pPr>
      <w:r>
        <w:rPr>
          <w:rStyle w:val="CommentReference"/>
        </w:rPr>
        <w:annotationRef/>
      </w:r>
      <w:r>
        <w:rPr>
          <w:lang w:val="ru-RU"/>
        </w:rPr>
        <w:t>Ненужное слово</w:t>
      </w:r>
    </w:p>
  </w:comment>
  <w:comment w:id="29" w:author="fr" w:date="2016-06-10T17:31:00Z" w:initials="f">
    <w:p w:rsidR="003D62D5" w:rsidRPr="003D62D5" w:rsidRDefault="003D62D5">
      <w:pPr>
        <w:pStyle w:val="CommentText"/>
        <w:rPr>
          <w:lang w:val="ru-RU"/>
        </w:rPr>
      </w:pPr>
      <w:r>
        <w:rPr>
          <w:rStyle w:val="CommentReference"/>
        </w:rPr>
        <w:annotationRef/>
      </w:r>
      <w:r>
        <w:rPr>
          <w:lang w:val="ru-RU"/>
        </w:rPr>
        <w:t>Нужно переформулировать более канцелярским языком</w:t>
      </w:r>
    </w:p>
  </w:comment>
  <w:comment w:id="30" w:author="fr" w:date="2016-06-10T17:31:00Z" w:initials="f">
    <w:p w:rsidR="003D62D5" w:rsidRPr="003D62D5" w:rsidRDefault="003D62D5">
      <w:pPr>
        <w:pStyle w:val="CommentText"/>
        <w:rPr>
          <w:lang w:val="ru-RU"/>
        </w:rPr>
      </w:pPr>
      <w:r>
        <w:rPr>
          <w:rStyle w:val="CommentReference"/>
        </w:rPr>
        <w:annotationRef/>
      </w:r>
      <w:r>
        <w:rPr>
          <w:lang w:val="ru-RU"/>
        </w:rPr>
        <w:t>данной</w:t>
      </w:r>
    </w:p>
  </w:comment>
  <w:comment w:id="32" w:author="fr" w:date="2016-06-10T17:32:00Z" w:initials="f">
    <w:p w:rsidR="003D62D5" w:rsidRPr="003D62D5" w:rsidRDefault="003D62D5">
      <w:pPr>
        <w:pStyle w:val="CommentText"/>
        <w:rPr>
          <w:lang w:val="ru-RU"/>
        </w:rPr>
      </w:pPr>
      <w:r>
        <w:rPr>
          <w:rStyle w:val="CommentReference"/>
        </w:rPr>
        <w:annotationRef/>
      </w:r>
      <w:r>
        <w:rPr>
          <w:lang w:val="ru-RU"/>
        </w:rPr>
        <w:t>В данной работе предложен</w:t>
      </w:r>
    </w:p>
  </w:comment>
  <w:comment w:id="35" w:author="fr" w:date="2016-06-10T17:33:00Z" w:initials="f">
    <w:p w:rsidR="003D62D5" w:rsidRPr="003D62D5" w:rsidRDefault="003D62D5">
      <w:pPr>
        <w:pStyle w:val="CommentText"/>
        <w:rPr>
          <w:lang w:val="ru-RU"/>
        </w:rPr>
      </w:pPr>
      <w:r>
        <w:rPr>
          <w:rStyle w:val="CommentReference"/>
        </w:rPr>
        <w:annotationRef/>
      </w:r>
      <w:r>
        <w:rPr>
          <w:lang w:val="ru-RU"/>
        </w:rPr>
        <w:t>Исходя</w:t>
      </w:r>
    </w:p>
  </w:comment>
  <w:comment w:id="36" w:author="fr" w:date="2016-06-10T17:33:00Z" w:initials="f">
    <w:p w:rsidR="003D62D5" w:rsidRPr="003D62D5" w:rsidRDefault="003D62D5">
      <w:pPr>
        <w:pStyle w:val="CommentText"/>
        <w:rPr>
          <w:lang w:val="ru-RU"/>
        </w:rPr>
      </w:pPr>
      <w:r>
        <w:rPr>
          <w:rStyle w:val="CommentReference"/>
        </w:rPr>
        <w:annotationRef/>
      </w:r>
      <w:r>
        <w:rPr>
          <w:lang w:val="ru-RU"/>
        </w:rPr>
        <w:t>сохранением</w:t>
      </w:r>
    </w:p>
  </w:comment>
  <w:comment w:id="39" w:author="fr" w:date="2016-06-10T17:34:00Z" w:initials="f">
    <w:p w:rsidR="00E426F1" w:rsidRPr="00E426F1" w:rsidRDefault="00E426F1">
      <w:pPr>
        <w:pStyle w:val="CommentText"/>
        <w:rPr>
          <w:lang w:val="ru-RU"/>
        </w:rPr>
      </w:pPr>
      <w:r>
        <w:rPr>
          <w:rStyle w:val="CommentReference"/>
        </w:rPr>
        <w:annotationRef/>
      </w:r>
      <w:r>
        <w:rPr>
          <w:lang w:val="ru-RU"/>
        </w:rPr>
        <w:t>данной</w:t>
      </w:r>
    </w:p>
  </w:comment>
  <w:comment w:id="40" w:author="fr" w:date="2016-06-10T17:35:00Z" w:initials="f">
    <w:p w:rsidR="00E426F1" w:rsidRPr="00E426F1" w:rsidRDefault="00E426F1">
      <w:pPr>
        <w:pStyle w:val="CommentText"/>
        <w:rPr>
          <w:lang w:val="ru-RU"/>
        </w:rPr>
      </w:pPr>
      <w:r>
        <w:rPr>
          <w:rStyle w:val="CommentReference"/>
        </w:rPr>
        <w:annotationRef/>
      </w:r>
      <w:r>
        <w:rPr>
          <w:lang w:val="ru-RU"/>
        </w:rPr>
        <w:t>взят</w:t>
      </w:r>
    </w:p>
  </w:comment>
  <w:comment w:id="42" w:author="fr" w:date="2016-06-10T17:36:00Z" w:initials="f">
    <w:p w:rsidR="00E426F1" w:rsidRDefault="00E426F1">
      <w:pPr>
        <w:pStyle w:val="CommentText"/>
      </w:pPr>
      <w:r>
        <w:rPr>
          <w:rStyle w:val="CommentReference"/>
        </w:rPr>
        <w:annotationRef/>
      </w:r>
    </w:p>
  </w:comment>
  <w:comment w:id="44" w:author="fr" w:date="2016-06-10T17:46:00Z" w:initials="f">
    <w:p w:rsidR="006E55CC" w:rsidRPr="006E55CC" w:rsidRDefault="006E55CC">
      <w:pPr>
        <w:pStyle w:val="CommentText"/>
        <w:rPr>
          <w:lang w:val="ru-RU"/>
        </w:rPr>
      </w:pPr>
      <w:r>
        <w:rPr>
          <w:rStyle w:val="CommentReference"/>
        </w:rPr>
        <w:annotationRef/>
      </w:r>
      <w:r>
        <w:rPr>
          <w:lang w:val="ru-RU"/>
        </w:rPr>
        <w:t>Ну сверху-вниз бы нарисовал</w:t>
      </w:r>
    </w:p>
  </w:comment>
  <w:comment w:id="48" w:author="fr" w:date="2016-06-10T17:46:00Z" w:initials="f">
    <w:p w:rsidR="006E55CC" w:rsidRPr="006E55CC" w:rsidRDefault="006E55CC">
      <w:pPr>
        <w:pStyle w:val="CommentText"/>
        <w:rPr>
          <w:lang w:val="ru-RU"/>
        </w:rPr>
      </w:pPr>
      <w:r>
        <w:rPr>
          <w:rStyle w:val="CommentReference"/>
        </w:rPr>
        <w:annotationRef/>
      </w:r>
      <w:r>
        <w:rPr>
          <w:lang w:val="ru-RU"/>
        </w:rPr>
        <w:t>Было сформулировано</w:t>
      </w:r>
    </w:p>
  </w:comment>
  <w:comment w:id="49" w:author="fr" w:date="2016-06-10T17:47:00Z" w:initials="f">
    <w:p w:rsidR="006E55CC" w:rsidRPr="006E55CC" w:rsidRDefault="006E55CC">
      <w:pPr>
        <w:pStyle w:val="CommentText"/>
        <w:rPr>
          <w:lang w:val="ru-RU"/>
        </w:rPr>
      </w:pPr>
      <w:r>
        <w:rPr>
          <w:rStyle w:val="CommentReference"/>
        </w:rPr>
        <w:annotationRef/>
      </w:r>
      <w:r>
        <w:rPr>
          <w:lang w:val="ru-RU"/>
        </w:rPr>
        <w:t>Позволяющих</w:t>
      </w:r>
    </w:p>
  </w:comment>
  <w:comment w:id="50" w:author="fr" w:date="2016-06-10T17:47:00Z" w:initials="f">
    <w:p w:rsidR="006E55CC" w:rsidRPr="006E55CC" w:rsidRDefault="006E55CC">
      <w:pPr>
        <w:pStyle w:val="CommentText"/>
        <w:rPr>
          <w:lang w:val="ru-RU"/>
        </w:rPr>
      </w:pPr>
      <w:r>
        <w:rPr>
          <w:rStyle w:val="CommentReference"/>
        </w:rPr>
        <w:annotationRef/>
      </w:r>
      <w:r>
        <w:rPr>
          <w:lang w:val="ru-RU"/>
        </w:rPr>
        <w:t>пфф</w:t>
      </w:r>
    </w:p>
  </w:comment>
  <w:comment w:id="51" w:author="fr" w:date="2016-06-10T17:48:00Z" w:initials="f">
    <w:p w:rsidR="006E55CC" w:rsidRPr="006E55CC" w:rsidRDefault="006E55CC">
      <w:pPr>
        <w:pStyle w:val="CommentText"/>
        <w:rPr>
          <w:lang w:val="ru-RU"/>
        </w:rPr>
      </w:pPr>
      <w:r>
        <w:rPr>
          <w:rStyle w:val="CommentReference"/>
        </w:rPr>
        <w:annotationRef/>
      </w:r>
      <w:r>
        <w:rPr>
          <w:lang w:val="ru-RU"/>
        </w:rPr>
        <w:t>Таким</w:t>
      </w:r>
    </w:p>
  </w:comment>
  <w:comment w:id="55" w:author="fr" w:date="2016-06-10T17:49:00Z" w:initials="f">
    <w:p w:rsidR="006E55CC" w:rsidRPr="006E55CC" w:rsidRDefault="006E55CC">
      <w:pPr>
        <w:pStyle w:val="CommentText"/>
        <w:rPr>
          <w:lang w:val="ru-RU"/>
        </w:rPr>
      </w:pPr>
      <w:r>
        <w:rPr>
          <w:rStyle w:val="CommentReference"/>
        </w:rPr>
        <w:annotationRef/>
      </w:r>
      <w:r>
        <w:rPr>
          <w:lang w:val="ru-RU"/>
        </w:rPr>
        <w:t>Существенной особенностью данной библиотеки является то, что порядок ...</w:t>
      </w:r>
    </w:p>
  </w:comment>
  <w:comment w:id="58" w:author="fr" w:date="2016-06-10T17:50:00Z" w:initials="f">
    <w:p w:rsidR="006E55CC" w:rsidRPr="006E55CC" w:rsidRDefault="006E55CC">
      <w:pPr>
        <w:pStyle w:val="CommentText"/>
        <w:rPr>
          <w:lang w:val="ru-RU"/>
        </w:rPr>
      </w:pPr>
      <w:r>
        <w:rPr>
          <w:rStyle w:val="CommentReference"/>
        </w:rPr>
        <w:annotationRef/>
      </w:r>
      <w:r>
        <w:rPr>
          <w:lang w:val="ru-RU"/>
        </w:rPr>
        <w:t>Это, вроде, последовательность обработки, а не архитектура</w:t>
      </w:r>
    </w:p>
  </w:comment>
  <w:comment w:id="69" w:author="fr" w:date="2016-06-10T17:52:00Z" w:initials="f">
    <w:p w:rsidR="006E55CC" w:rsidRPr="006E55CC" w:rsidRDefault="006E55CC">
      <w:pPr>
        <w:pStyle w:val="CommentText"/>
        <w:rPr>
          <w:lang w:val="ru-RU"/>
        </w:rPr>
      </w:pPr>
      <w:r>
        <w:rPr>
          <w:rStyle w:val="CommentReference"/>
        </w:rPr>
        <w:annotationRef/>
      </w:r>
      <w:r>
        <w:rPr>
          <w:lang w:val="ru-RU"/>
        </w:rPr>
        <w:t>«Рассчитывается в меньшую сторону» - это что-то странное</w:t>
      </w:r>
    </w:p>
  </w:comment>
  <w:comment w:id="71" w:author="fr" w:date="2016-06-10T17:53:00Z" w:initials="f">
    <w:p w:rsidR="006E55CC" w:rsidRPr="006E55CC" w:rsidRDefault="006E55CC">
      <w:pPr>
        <w:pStyle w:val="CommentText"/>
        <w:rPr>
          <w:lang w:val="ru-RU"/>
        </w:rPr>
      </w:pPr>
      <w:r>
        <w:rPr>
          <w:rStyle w:val="CommentReference"/>
        </w:rPr>
        <w:annotationRef/>
      </w:r>
      <w:r>
        <w:rPr>
          <w:lang w:val="ru-RU"/>
        </w:rPr>
        <w:t>Была проведена</w:t>
      </w:r>
    </w:p>
  </w:comment>
  <w:comment w:id="73" w:author="fr" w:date="2016-06-10T17:53:00Z" w:initials="f">
    <w:p w:rsidR="006E55CC" w:rsidRPr="006E55CC" w:rsidRDefault="006E55CC">
      <w:pPr>
        <w:pStyle w:val="CommentText"/>
        <w:rPr>
          <w:lang w:val="ru-RU"/>
        </w:rPr>
      </w:pPr>
      <w:r>
        <w:rPr>
          <w:rStyle w:val="CommentReference"/>
        </w:rPr>
        <w:annotationRef/>
      </w:r>
      <w:r>
        <w:rPr>
          <w:lang w:val="ru-RU"/>
        </w:rPr>
        <w:t>Было проведено исследование</w:t>
      </w:r>
    </w:p>
  </w:comment>
  <w:comment w:id="77" w:author="fr" w:date="2016-06-10T17:55:00Z" w:initials="f">
    <w:p w:rsidR="006E55CC" w:rsidRPr="006E55CC" w:rsidRDefault="006E55CC">
      <w:pPr>
        <w:pStyle w:val="CommentText"/>
        <w:rPr>
          <w:lang w:val="ru-RU"/>
        </w:rPr>
      </w:pPr>
      <w:r>
        <w:rPr>
          <w:rStyle w:val="CommentReference"/>
        </w:rPr>
        <w:annotationRef/>
      </w:r>
      <w:r>
        <w:rPr>
          <w:lang w:val="ru-RU"/>
        </w:rPr>
        <w:t>Предложенный в работе метод увеличивает</w:t>
      </w:r>
    </w:p>
  </w:comment>
  <w:comment w:id="78" w:author="fr" w:date="2016-06-10T17:55:00Z" w:initials="f">
    <w:p w:rsidR="006E55CC" w:rsidRPr="006E55CC" w:rsidRDefault="006E55CC">
      <w:pPr>
        <w:pStyle w:val="CommentText"/>
        <w:rPr>
          <w:lang w:val="ru-RU"/>
        </w:rPr>
      </w:pPr>
      <w:r>
        <w:rPr>
          <w:rStyle w:val="CommentReference"/>
        </w:rPr>
        <w:annotationRef/>
      </w:r>
      <w:r>
        <w:rPr>
          <w:lang w:val="ru-RU"/>
        </w:rPr>
        <w:t>Может, еще сравнение с Алисой привести?</w:t>
      </w:r>
    </w:p>
  </w:comment>
  <w:comment w:id="81" w:author="fr" w:date="2016-06-10T17:57:00Z" w:initials="f">
    <w:p w:rsidR="00DA23D2" w:rsidRPr="00DA23D2" w:rsidRDefault="00DA23D2">
      <w:pPr>
        <w:pStyle w:val="CommentText"/>
        <w:rPr>
          <w:lang w:val="ru-RU"/>
        </w:rPr>
      </w:pPr>
      <w:r>
        <w:rPr>
          <w:rStyle w:val="CommentReference"/>
        </w:rPr>
        <w:annotationRef/>
      </w:r>
      <w:r>
        <w:rPr>
          <w:lang w:val="ru-RU"/>
        </w:rPr>
        <w:t>Я бы на Хомского еще сослался там, где ты про синтаксические деревья начинаешь говорить. И на создателя Алисы тоже.</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364" w:rsidRDefault="00567364" w:rsidP="00E11488">
      <w:pPr>
        <w:spacing w:after="0" w:line="240" w:lineRule="auto"/>
      </w:pPr>
      <w:r>
        <w:separator/>
      </w:r>
    </w:p>
  </w:endnote>
  <w:endnote w:type="continuationSeparator" w:id="0">
    <w:p w:rsidR="00567364" w:rsidRDefault="00567364" w:rsidP="00E114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 w:name="Cambria Math">
    <w:panose1 w:val="02040503050406030204"/>
    <w:charset w:val="CC"/>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528" w:rsidRPr="003F5AE5" w:rsidRDefault="00486528" w:rsidP="003F5AE5">
    <w:pPr>
      <w:pStyle w:val="Footer"/>
      <w:rPr>
        <w:lang w:val="ru-RU"/>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528" w:rsidRDefault="00486528">
    <w:pPr>
      <w:pStyle w:val="Footer"/>
    </w:pPr>
  </w:p>
  <w:p w:rsidR="00486528" w:rsidRPr="00E63ECC" w:rsidRDefault="00486528" w:rsidP="00E63EC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804999"/>
      <w:docPartObj>
        <w:docPartGallery w:val="Page Numbers (Bottom of Page)"/>
        <w:docPartUnique/>
      </w:docPartObj>
    </w:sdtPr>
    <w:sdtContent>
      <w:p w:rsidR="00486528" w:rsidRDefault="00486528">
        <w:pPr>
          <w:pStyle w:val="Footer"/>
        </w:pPr>
        <w:fldSimple w:instr="PAGE   \* MERGEFORMAT">
          <w:r w:rsidR="00DA23D2" w:rsidRPr="00DA23D2">
            <w:rPr>
              <w:noProof/>
              <w:lang w:val="ru-RU"/>
            </w:rPr>
            <w:t>102</w:t>
          </w:r>
        </w:fldSimple>
      </w:p>
    </w:sdtContent>
  </w:sdt>
  <w:p w:rsidR="00486528" w:rsidRPr="003A4752" w:rsidRDefault="00486528" w:rsidP="003A4752">
    <w:pPr>
      <w:pStyle w:val="Footer"/>
      <w:jc w:val="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8169874"/>
      <w:docPartObj>
        <w:docPartGallery w:val="Page Numbers (Bottom of Page)"/>
        <w:docPartUnique/>
      </w:docPartObj>
    </w:sdtPr>
    <w:sdtContent>
      <w:p w:rsidR="00486528" w:rsidRDefault="00486528">
        <w:pPr>
          <w:pStyle w:val="Footer"/>
          <w:jc w:val="right"/>
        </w:pPr>
        <w:fldSimple w:instr="PAGE   \* MERGEFORMAT">
          <w:r w:rsidR="00DA23D2" w:rsidRPr="00DA23D2">
            <w:rPr>
              <w:noProof/>
              <w:lang w:val="ru-RU"/>
            </w:rPr>
            <w:t>103</w:t>
          </w:r>
        </w:fldSimple>
      </w:p>
    </w:sdtContent>
  </w:sdt>
  <w:p w:rsidR="00486528" w:rsidRPr="003A4752" w:rsidRDefault="00486528" w:rsidP="00E63E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364" w:rsidRDefault="00567364" w:rsidP="00E11488">
      <w:pPr>
        <w:spacing w:after="0" w:line="240" w:lineRule="auto"/>
      </w:pPr>
      <w:r>
        <w:separator/>
      </w:r>
    </w:p>
  </w:footnote>
  <w:footnote w:type="continuationSeparator" w:id="0">
    <w:p w:rsidR="00567364" w:rsidRDefault="00567364" w:rsidP="00E114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5783E"/>
    <w:multiLevelType w:val="hybridMultilevel"/>
    <w:tmpl w:val="5326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2600D"/>
    <w:multiLevelType w:val="hybridMultilevel"/>
    <w:tmpl w:val="4E00CD5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0ACD0798"/>
    <w:multiLevelType w:val="hybridMultilevel"/>
    <w:tmpl w:val="F5C87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541E70"/>
    <w:multiLevelType w:val="hybridMultilevel"/>
    <w:tmpl w:val="6DDAD24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28E7691E"/>
    <w:multiLevelType w:val="hybridMultilevel"/>
    <w:tmpl w:val="A1F82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9B5F9E"/>
    <w:multiLevelType w:val="hybridMultilevel"/>
    <w:tmpl w:val="61E2754C"/>
    <w:lvl w:ilvl="0" w:tplc="655AAD7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09226D"/>
    <w:multiLevelType w:val="hybridMultilevel"/>
    <w:tmpl w:val="B82E5F3E"/>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7">
    <w:nsid w:val="31B17F03"/>
    <w:multiLevelType w:val="multilevel"/>
    <w:tmpl w:val="48428D5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5B646F4"/>
    <w:multiLevelType w:val="hybridMultilevel"/>
    <w:tmpl w:val="659A5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213569"/>
    <w:multiLevelType w:val="hybridMultilevel"/>
    <w:tmpl w:val="754A3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EA2DA7"/>
    <w:multiLevelType w:val="hybridMultilevel"/>
    <w:tmpl w:val="0338E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D456E8"/>
    <w:multiLevelType w:val="hybridMultilevel"/>
    <w:tmpl w:val="2366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C709B2"/>
    <w:multiLevelType w:val="hybridMultilevel"/>
    <w:tmpl w:val="5CA6B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A342CE"/>
    <w:multiLevelType w:val="hybridMultilevel"/>
    <w:tmpl w:val="2CEE2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2267B9E"/>
    <w:multiLevelType w:val="hybridMultilevel"/>
    <w:tmpl w:val="76AAB7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1109FB"/>
    <w:multiLevelType w:val="hybridMultilevel"/>
    <w:tmpl w:val="2350FD3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nsid w:val="51CD6445"/>
    <w:multiLevelType w:val="multilevel"/>
    <w:tmpl w:val="07D2620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7EE0936"/>
    <w:multiLevelType w:val="hybridMultilevel"/>
    <w:tmpl w:val="311C4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D65769"/>
    <w:multiLevelType w:val="multilevel"/>
    <w:tmpl w:val="1A60174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5F080C4B"/>
    <w:multiLevelType w:val="hybridMultilevel"/>
    <w:tmpl w:val="9F808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26C1ABF"/>
    <w:multiLevelType w:val="hybridMultilevel"/>
    <w:tmpl w:val="910617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7252271"/>
    <w:multiLevelType w:val="multilevel"/>
    <w:tmpl w:val="EA30BD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7F23EDC"/>
    <w:multiLevelType w:val="hybridMultilevel"/>
    <w:tmpl w:val="57CA4556"/>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3">
    <w:nsid w:val="7D3E0CF8"/>
    <w:multiLevelType w:val="multilevel"/>
    <w:tmpl w:val="CCC64836"/>
    <w:lvl w:ilvl="0">
      <w:start w:val="1"/>
      <w:numFmt w:val="decimal"/>
      <w:lvlText w:val="%1."/>
      <w:lvlJc w:val="left"/>
      <w:pPr>
        <w:ind w:left="1428" w:hanging="360"/>
      </w:p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num w:numId="1">
    <w:abstractNumId w:val="15"/>
  </w:num>
  <w:num w:numId="2">
    <w:abstractNumId w:val="16"/>
  </w:num>
  <w:num w:numId="3">
    <w:abstractNumId w:val="3"/>
  </w:num>
  <w:num w:numId="4">
    <w:abstractNumId w:val="13"/>
  </w:num>
  <w:num w:numId="5">
    <w:abstractNumId w:val="19"/>
  </w:num>
  <w:num w:numId="6">
    <w:abstractNumId w:val="5"/>
  </w:num>
  <w:num w:numId="7">
    <w:abstractNumId w:val="1"/>
  </w:num>
  <w:num w:numId="8">
    <w:abstractNumId w:val="6"/>
  </w:num>
  <w:num w:numId="9">
    <w:abstractNumId w:val="23"/>
  </w:num>
  <w:num w:numId="10">
    <w:abstractNumId w:val="4"/>
  </w:num>
  <w:num w:numId="11">
    <w:abstractNumId w:val="7"/>
  </w:num>
  <w:num w:numId="12">
    <w:abstractNumId w:val="9"/>
  </w:num>
  <w:num w:numId="13">
    <w:abstractNumId w:val="11"/>
  </w:num>
  <w:num w:numId="14">
    <w:abstractNumId w:val="12"/>
  </w:num>
  <w:num w:numId="15">
    <w:abstractNumId w:val="8"/>
  </w:num>
  <w:num w:numId="16">
    <w:abstractNumId w:val="14"/>
  </w:num>
  <w:num w:numId="17">
    <w:abstractNumId w:val="2"/>
  </w:num>
  <w:num w:numId="18">
    <w:abstractNumId w:val="17"/>
  </w:num>
  <w:num w:numId="19">
    <w:abstractNumId w:val="0"/>
  </w:num>
  <w:num w:numId="20">
    <w:abstractNumId w:val="10"/>
  </w:num>
  <w:num w:numId="21">
    <w:abstractNumId w:val="18"/>
  </w:num>
  <w:num w:numId="22">
    <w:abstractNumId w:val="21"/>
  </w:num>
  <w:num w:numId="23">
    <w:abstractNumId w:val="22"/>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08"/>
  <w:evenAndOddHeaders/>
  <w:characterSpacingControl w:val="doNotCompress"/>
  <w:footnotePr>
    <w:footnote w:id="-1"/>
    <w:footnote w:id="0"/>
  </w:footnotePr>
  <w:endnotePr>
    <w:endnote w:id="-1"/>
    <w:endnote w:id="0"/>
  </w:endnotePr>
  <w:compat/>
  <w:rsids>
    <w:rsidRoot w:val="00517552"/>
    <w:rsid w:val="00075FE0"/>
    <w:rsid w:val="00083AD1"/>
    <w:rsid w:val="000B2A42"/>
    <w:rsid w:val="000B472C"/>
    <w:rsid w:val="000E7A2F"/>
    <w:rsid w:val="00112A6C"/>
    <w:rsid w:val="00142CEA"/>
    <w:rsid w:val="001439EF"/>
    <w:rsid w:val="001979EB"/>
    <w:rsid w:val="001B100A"/>
    <w:rsid w:val="001B1172"/>
    <w:rsid w:val="001C6FC4"/>
    <w:rsid w:val="00217D1D"/>
    <w:rsid w:val="00241B45"/>
    <w:rsid w:val="00270069"/>
    <w:rsid w:val="00283211"/>
    <w:rsid w:val="0028583D"/>
    <w:rsid w:val="0028649F"/>
    <w:rsid w:val="002968B3"/>
    <w:rsid w:val="002A3CDB"/>
    <w:rsid w:val="002A7F87"/>
    <w:rsid w:val="002C5EBD"/>
    <w:rsid w:val="0030696D"/>
    <w:rsid w:val="00320B42"/>
    <w:rsid w:val="00341BB8"/>
    <w:rsid w:val="003465CB"/>
    <w:rsid w:val="003647EF"/>
    <w:rsid w:val="00382CEB"/>
    <w:rsid w:val="00397340"/>
    <w:rsid w:val="003A0D2E"/>
    <w:rsid w:val="003A4752"/>
    <w:rsid w:val="003C0C35"/>
    <w:rsid w:val="003C4B73"/>
    <w:rsid w:val="003C5C39"/>
    <w:rsid w:val="003D62D5"/>
    <w:rsid w:val="003E39E6"/>
    <w:rsid w:val="003F5AE5"/>
    <w:rsid w:val="003F7E89"/>
    <w:rsid w:val="00400EF5"/>
    <w:rsid w:val="00413178"/>
    <w:rsid w:val="00420A54"/>
    <w:rsid w:val="00422A04"/>
    <w:rsid w:val="00452979"/>
    <w:rsid w:val="004715C1"/>
    <w:rsid w:val="00486528"/>
    <w:rsid w:val="00492C7E"/>
    <w:rsid w:val="00493E5E"/>
    <w:rsid w:val="004B39ED"/>
    <w:rsid w:val="004C6C49"/>
    <w:rsid w:val="004D7EDA"/>
    <w:rsid w:val="00501670"/>
    <w:rsid w:val="00517552"/>
    <w:rsid w:val="00544AF0"/>
    <w:rsid w:val="00567364"/>
    <w:rsid w:val="005816AC"/>
    <w:rsid w:val="00595869"/>
    <w:rsid w:val="005C26A5"/>
    <w:rsid w:val="00606961"/>
    <w:rsid w:val="00626F3C"/>
    <w:rsid w:val="00653416"/>
    <w:rsid w:val="0067325D"/>
    <w:rsid w:val="006A5D98"/>
    <w:rsid w:val="006C6BFF"/>
    <w:rsid w:val="006E55CC"/>
    <w:rsid w:val="006F4D67"/>
    <w:rsid w:val="00721495"/>
    <w:rsid w:val="00725FBF"/>
    <w:rsid w:val="007401CD"/>
    <w:rsid w:val="007562DB"/>
    <w:rsid w:val="00774C50"/>
    <w:rsid w:val="007768F7"/>
    <w:rsid w:val="00795044"/>
    <w:rsid w:val="007A16AA"/>
    <w:rsid w:val="007A4514"/>
    <w:rsid w:val="007B1BBB"/>
    <w:rsid w:val="007C73A8"/>
    <w:rsid w:val="007D087B"/>
    <w:rsid w:val="007D3E54"/>
    <w:rsid w:val="007E0121"/>
    <w:rsid w:val="007E06D6"/>
    <w:rsid w:val="007E0AB6"/>
    <w:rsid w:val="007F47AE"/>
    <w:rsid w:val="008053E7"/>
    <w:rsid w:val="008317AE"/>
    <w:rsid w:val="00834A54"/>
    <w:rsid w:val="00852B01"/>
    <w:rsid w:val="00857A48"/>
    <w:rsid w:val="00877648"/>
    <w:rsid w:val="008A261B"/>
    <w:rsid w:val="008A5880"/>
    <w:rsid w:val="008D5D2A"/>
    <w:rsid w:val="00934F41"/>
    <w:rsid w:val="00981A22"/>
    <w:rsid w:val="009870EA"/>
    <w:rsid w:val="0099520B"/>
    <w:rsid w:val="009A2992"/>
    <w:rsid w:val="009B6871"/>
    <w:rsid w:val="009C1DF8"/>
    <w:rsid w:val="009E7536"/>
    <w:rsid w:val="00A01E05"/>
    <w:rsid w:val="00A03AD5"/>
    <w:rsid w:val="00A147FC"/>
    <w:rsid w:val="00A252D9"/>
    <w:rsid w:val="00A25B8C"/>
    <w:rsid w:val="00A523B4"/>
    <w:rsid w:val="00A52B69"/>
    <w:rsid w:val="00A769E0"/>
    <w:rsid w:val="00A77BB3"/>
    <w:rsid w:val="00A87376"/>
    <w:rsid w:val="00AC6C14"/>
    <w:rsid w:val="00AE4051"/>
    <w:rsid w:val="00AF51C4"/>
    <w:rsid w:val="00AF6D4E"/>
    <w:rsid w:val="00B17E2C"/>
    <w:rsid w:val="00B32A7A"/>
    <w:rsid w:val="00B420A5"/>
    <w:rsid w:val="00B647CF"/>
    <w:rsid w:val="00B84B10"/>
    <w:rsid w:val="00B85326"/>
    <w:rsid w:val="00B93D40"/>
    <w:rsid w:val="00B97A61"/>
    <w:rsid w:val="00BB216F"/>
    <w:rsid w:val="00BD034C"/>
    <w:rsid w:val="00C31971"/>
    <w:rsid w:val="00C452A9"/>
    <w:rsid w:val="00C7259E"/>
    <w:rsid w:val="00C76359"/>
    <w:rsid w:val="00C84E7E"/>
    <w:rsid w:val="00CA6D6C"/>
    <w:rsid w:val="00CB35AB"/>
    <w:rsid w:val="00CC06AD"/>
    <w:rsid w:val="00CD3995"/>
    <w:rsid w:val="00CE10E0"/>
    <w:rsid w:val="00CE6BEA"/>
    <w:rsid w:val="00D540EE"/>
    <w:rsid w:val="00D8770A"/>
    <w:rsid w:val="00D90205"/>
    <w:rsid w:val="00D9425D"/>
    <w:rsid w:val="00DA23D2"/>
    <w:rsid w:val="00DA4AA7"/>
    <w:rsid w:val="00DC1765"/>
    <w:rsid w:val="00DC3774"/>
    <w:rsid w:val="00DC7D83"/>
    <w:rsid w:val="00DD6015"/>
    <w:rsid w:val="00DF7E09"/>
    <w:rsid w:val="00E11488"/>
    <w:rsid w:val="00E1394A"/>
    <w:rsid w:val="00E16040"/>
    <w:rsid w:val="00E163F0"/>
    <w:rsid w:val="00E426F1"/>
    <w:rsid w:val="00E551A2"/>
    <w:rsid w:val="00E5601B"/>
    <w:rsid w:val="00E63131"/>
    <w:rsid w:val="00E63ECC"/>
    <w:rsid w:val="00E8350E"/>
    <w:rsid w:val="00E9616D"/>
    <w:rsid w:val="00EA1FE6"/>
    <w:rsid w:val="00EB0163"/>
    <w:rsid w:val="00EC5299"/>
    <w:rsid w:val="00F061A8"/>
    <w:rsid w:val="00F3423C"/>
    <w:rsid w:val="00F77E83"/>
    <w:rsid w:val="00F9260E"/>
    <w:rsid w:val="00F929DC"/>
    <w:rsid w:val="00F94D2D"/>
    <w:rsid w:val="00FA12D0"/>
    <w:rsid w:val="00FE3FE9"/>
    <w:rsid w:val="00FF50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Прямая со стрелкой 4"/>
        <o:r id="V:Rule2" type="connector" idref="#Прямая со стрелкой 7"/>
        <o:r id="V:Rule3" type="connector" idref="#Прямая со стрелкой 15"/>
        <o:r id="V:Rule4" type="connector" idref="#Прямая со стрелкой 16"/>
        <o:r id="V:Rule5" type="connector" idref="#Прямая со стрелкой 17"/>
        <o:r id="V:Rule6" type="connector" idref="#Прямая со стрелкой 18"/>
        <o:r id="V:Rule7" type="connector" idref="#Прямая со стрелкой 30"/>
        <o:r id="V:Rule8" type="connector" idref="#Прямая со стрелкой 8"/>
        <o:r id="V:Rule9" type="connector" idref="#Прямая со стрелкой 20"/>
        <o:r id="V:Rule10" type="connector" idref="#Прямая со стрелкой 49"/>
        <o:r id="V:Rule11" type="connector" idref="#Прямая со стрелкой 35"/>
        <o:r id="V:Rule12" type="connector" idref="#Прямая со стрелкой 36"/>
        <o:r id="V:Rule13" type="connector" idref="#Прямая со стрелкой 33"/>
        <o:r id="V:Rule14" type="connector" idref="#Прямая со стрелкой 34"/>
        <o:r id="V:Rule15" type="connector" idref="#Прямая со стрелкой 37"/>
        <o:r id="V:Rule16" type="connector" idref="#Прямая со стрелкой 38"/>
        <o:r id="V:Rule17" type="connector" idref="#Прямая со стрелкой 42"/>
        <o:r id="V:Rule18" type="connector" idref="#Прямая со стрелкой 21"/>
        <o:r id="V:Rule19" type="connector" idref="#Прямая со стрелкой 46"/>
        <o:r id="V:Rule20" type="connector" idref="#Прямая со стрелкой 44"/>
        <o:r id="V:Rule21" type="connector" idref="#Прямая со стрелкой 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D6C"/>
    <w:pPr>
      <w:spacing w:line="36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7E0AB6"/>
    <w:pPr>
      <w:keepNext/>
      <w:keepLines/>
      <w:spacing w:before="240" w:after="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A16AA"/>
    <w:pPr>
      <w:keepNext/>
      <w:keepLines/>
      <w:spacing w:before="120" w:after="120"/>
      <w:jc w:val="center"/>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AB6"/>
    <w:rPr>
      <w:rFonts w:ascii="Times New Roman" w:eastAsiaTheme="majorEastAsia" w:hAnsi="Times New Roman" w:cstheme="majorBidi"/>
      <w:b/>
      <w:bCs/>
      <w:sz w:val="28"/>
      <w:szCs w:val="28"/>
      <w:lang w:val="en-US"/>
    </w:rPr>
  </w:style>
  <w:style w:type="paragraph" w:styleId="ListParagraph">
    <w:name w:val="List Paragraph"/>
    <w:basedOn w:val="Normal"/>
    <w:uiPriority w:val="34"/>
    <w:qFormat/>
    <w:rsid w:val="00CE10E0"/>
    <w:pPr>
      <w:ind w:left="720"/>
      <w:contextualSpacing/>
    </w:pPr>
  </w:style>
  <w:style w:type="paragraph" w:styleId="Header">
    <w:name w:val="header"/>
    <w:basedOn w:val="Normal"/>
    <w:link w:val="HeaderChar"/>
    <w:uiPriority w:val="99"/>
    <w:unhideWhenUsed/>
    <w:rsid w:val="00E11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488"/>
    <w:rPr>
      <w:rFonts w:ascii="Times New Roman" w:hAnsi="Times New Roman"/>
      <w:sz w:val="24"/>
      <w:lang w:val="en-US"/>
    </w:rPr>
  </w:style>
  <w:style w:type="paragraph" w:styleId="Footer">
    <w:name w:val="footer"/>
    <w:basedOn w:val="Normal"/>
    <w:link w:val="FooterChar"/>
    <w:uiPriority w:val="99"/>
    <w:unhideWhenUsed/>
    <w:rsid w:val="00E11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488"/>
    <w:rPr>
      <w:rFonts w:ascii="Times New Roman" w:hAnsi="Times New Roman"/>
      <w:sz w:val="24"/>
      <w:lang w:val="en-US"/>
    </w:rPr>
  </w:style>
  <w:style w:type="character" w:styleId="Hyperlink">
    <w:name w:val="Hyperlink"/>
    <w:basedOn w:val="DefaultParagraphFont"/>
    <w:uiPriority w:val="99"/>
    <w:unhideWhenUsed/>
    <w:rsid w:val="00A523B4"/>
    <w:rPr>
      <w:color w:val="0000FF" w:themeColor="hyperlink"/>
      <w:u w:val="single"/>
    </w:rPr>
  </w:style>
  <w:style w:type="paragraph" w:styleId="BalloonText">
    <w:name w:val="Balloon Text"/>
    <w:basedOn w:val="Normal"/>
    <w:link w:val="BalloonTextChar"/>
    <w:uiPriority w:val="99"/>
    <w:semiHidden/>
    <w:unhideWhenUsed/>
    <w:rsid w:val="00A52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3B4"/>
    <w:rPr>
      <w:rFonts w:ascii="Tahoma" w:hAnsi="Tahoma" w:cs="Tahoma"/>
      <w:sz w:val="16"/>
      <w:szCs w:val="16"/>
      <w:lang w:val="en-US"/>
    </w:rPr>
  </w:style>
  <w:style w:type="paragraph" w:styleId="HTMLPreformatted">
    <w:name w:val="HTML Preformatted"/>
    <w:basedOn w:val="Normal"/>
    <w:link w:val="HTMLPreformattedChar"/>
    <w:uiPriority w:val="99"/>
    <w:semiHidden/>
    <w:unhideWhenUsed/>
    <w:rsid w:val="003F7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7E89"/>
    <w:rPr>
      <w:rFonts w:ascii="Courier New" w:eastAsia="Times New Roman" w:hAnsi="Courier New" w:cs="Courier New"/>
      <w:sz w:val="20"/>
      <w:szCs w:val="20"/>
      <w:lang w:val="en-US"/>
    </w:rPr>
  </w:style>
  <w:style w:type="table" w:styleId="TableGrid">
    <w:name w:val="Table Grid"/>
    <w:basedOn w:val="TableNormal"/>
    <w:uiPriority w:val="59"/>
    <w:rsid w:val="00934F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A16AA"/>
    <w:rPr>
      <w:rFonts w:ascii="Times New Roman" w:eastAsiaTheme="majorEastAsia" w:hAnsi="Times New Roman" w:cstheme="majorBidi"/>
      <w:b/>
      <w:bCs/>
      <w:sz w:val="24"/>
      <w:szCs w:val="26"/>
      <w:lang w:val="en-US"/>
    </w:rPr>
  </w:style>
  <w:style w:type="character" w:styleId="PlaceholderText">
    <w:name w:val="Placeholder Text"/>
    <w:basedOn w:val="DefaultParagraphFont"/>
    <w:uiPriority w:val="99"/>
    <w:semiHidden/>
    <w:rsid w:val="00D9425D"/>
    <w:rPr>
      <w:color w:val="808080"/>
    </w:rPr>
  </w:style>
  <w:style w:type="paragraph" w:styleId="Caption">
    <w:name w:val="caption"/>
    <w:basedOn w:val="Normal"/>
    <w:next w:val="Normal"/>
    <w:uiPriority w:val="35"/>
    <w:unhideWhenUsed/>
    <w:qFormat/>
    <w:rsid w:val="00725FBF"/>
    <w:pPr>
      <w:spacing w:after="120" w:line="240" w:lineRule="auto"/>
      <w:jc w:val="center"/>
    </w:pPr>
    <w:rPr>
      <w:b/>
      <w:bCs/>
      <w:sz w:val="20"/>
      <w:szCs w:val="18"/>
    </w:rPr>
  </w:style>
  <w:style w:type="paragraph" w:styleId="Title">
    <w:name w:val="Title"/>
    <w:basedOn w:val="Normal"/>
    <w:next w:val="Normal"/>
    <w:link w:val="TitleChar"/>
    <w:uiPriority w:val="10"/>
    <w:qFormat/>
    <w:rsid w:val="00725FBF"/>
    <w:pPr>
      <w:pBdr>
        <w:bottom w:val="single" w:sz="8" w:space="4" w:color="4F81BD" w:themeColor="accent1"/>
      </w:pBdr>
      <w:spacing w:after="120" w:line="240" w:lineRule="auto"/>
      <w:jc w:val="center"/>
    </w:pPr>
    <w:rPr>
      <w:rFonts w:eastAsiaTheme="majorEastAsia" w:cstheme="majorBidi"/>
      <w:b/>
      <w:spacing w:val="5"/>
      <w:kern w:val="28"/>
      <w:sz w:val="20"/>
      <w:szCs w:val="52"/>
    </w:rPr>
  </w:style>
  <w:style w:type="character" w:customStyle="1" w:styleId="TitleChar">
    <w:name w:val="Title Char"/>
    <w:basedOn w:val="DefaultParagraphFont"/>
    <w:link w:val="Title"/>
    <w:uiPriority w:val="10"/>
    <w:rsid w:val="00725FBF"/>
    <w:rPr>
      <w:rFonts w:ascii="Times New Roman" w:eastAsiaTheme="majorEastAsia" w:hAnsi="Times New Roman" w:cstheme="majorBidi"/>
      <w:b/>
      <w:spacing w:val="5"/>
      <w:kern w:val="28"/>
      <w:sz w:val="20"/>
      <w:szCs w:val="52"/>
      <w:lang w:val="en-US"/>
    </w:rPr>
  </w:style>
  <w:style w:type="paragraph" w:styleId="TOCHeading">
    <w:name w:val="TOC Heading"/>
    <w:basedOn w:val="Heading1"/>
    <w:next w:val="Normal"/>
    <w:uiPriority w:val="39"/>
    <w:unhideWhenUsed/>
    <w:qFormat/>
    <w:rsid w:val="004D7EDA"/>
    <w:pPr>
      <w:spacing w:before="480" w:after="0" w:line="276" w:lineRule="auto"/>
      <w:jc w:val="left"/>
      <w:outlineLvl w:val="9"/>
    </w:pPr>
    <w:rPr>
      <w:rFonts w:asciiTheme="majorHAnsi" w:hAnsiTheme="majorHAnsi"/>
      <w:color w:val="365F91" w:themeColor="accent1" w:themeShade="BF"/>
      <w:lang w:val="ru-RU" w:eastAsia="ru-RU"/>
    </w:rPr>
  </w:style>
  <w:style w:type="paragraph" w:styleId="TOC1">
    <w:name w:val="toc 1"/>
    <w:basedOn w:val="Normal"/>
    <w:next w:val="Normal"/>
    <w:autoRedefine/>
    <w:uiPriority w:val="39"/>
    <w:unhideWhenUsed/>
    <w:rsid w:val="004D7EDA"/>
    <w:pPr>
      <w:spacing w:after="100"/>
    </w:pPr>
  </w:style>
  <w:style w:type="paragraph" w:styleId="TOC2">
    <w:name w:val="toc 2"/>
    <w:basedOn w:val="Normal"/>
    <w:next w:val="Normal"/>
    <w:autoRedefine/>
    <w:uiPriority w:val="39"/>
    <w:unhideWhenUsed/>
    <w:rsid w:val="004D7EDA"/>
    <w:pPr>
      <w:spacing w:after="100"/>
      <w:ind w:left="240"/>
    </w:pPr>
  </w:style>
  <w:style w:type="paragraph" w:styleId="TableofFigures">
    <w:name w:val="table of figures"/>
    <w:basedOn w:val="Normal"/>
    <w:next w:val="Normal"/>
    <w:uiPriority w:val="99"/>
    <w:unhideWhenUsed/>
    <w:rsid w:val="00BB216F"/>
    <w:pPr>
      <w:spacing w:after="0"/>
    </w:pPr>
  </w:style>
  <w:style w:type="character" w:styleId="CommentReference">
    <w:name w:val="annotation reference"/>
    <w:basedOn w:val="DefaultParagraphFont"/>
    <w:uiPriority w:val="99"/>
    <w:semiHidden/>
    <w:unhideWhenUsed/>
    <w:rsid w:val="00486528"/>
    <w:rPr>
      <w:sz w:val="16"/>
      <w:szCs w:val="16"/>
    </w:rPr>
  </w:style>
  <w:style w:type="paragraph" w:styleId="CommentText">
    <w:name w:val="annotation text"/>
    <w:basedOn w:val="Normal"/>
    <w:link w:val="CommentTextChar"/>
    <w:uiPriority w:val="99"/>
    <w:semiHidden/>
    <w:unhideWhenUsed/>
    <w:rsid w:val="00486528"/>
    <w:pPr>
      <w:spacing w:line="240" w:lineRule="auto"/>
    </w:pPr>
    <w:rPr>
      <w:sz w:val="20"/>
      <w:szCs w:val="20"/>
    </w:rPr>
  </w:style>
  <w:style w:type="character" w:customStyle="1" w:styleId="CommentTextChar">
    <w:name w:val="Comment Text Char"/>
    <w:basedOn w:val="DefaultParagraphFont"/>
    <w:link w:val="CommentText"/>
    <w:uiPriority w:val="99"/>
    <w:semiHidden/>
    <w:rsid w:val="00486528"/>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486528"/>
    <w:rPr>
      <w:b/>
      <w:bCs/>
    </w:rPr>
  </w:style>
  <w:style w:type="character" w:customStyle="1" w:styleId="CommentSubjectChar">
    <w:name w:val="Comment Subject Char"/>
    <w:basedOn w:val="CommentTextChar"/>
    <w:link w:val="CommentSubject"/>
    <w:uiPriority w:val="99"/>
    <w:semiHidden/>
    <w:rsid w:val="0048652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D6C"/>
    <w:pPr>
      <w:spacing w:line="360" w:lineRule="auto"/>
      <w:jc w:val="both"/>
    </w:pPr>
    <w:rPr>
      <w:rFonts w:ascii="Times New Roman" w:hAnsi="Times New Roman"/>
      <w:sz w:val="24"/>
      <w:lang w:val="en-US"/>
    </w:rPr>
  </w:style>
  <w:style w:type="paragraph" w:styleId="1">
    <w:name w:val="heading 1"/>
    <w:basedOn w:val="a"/>
    <w:next w:val="a"/>
    <w:link w:val="10"/>
    <w:uiPriority w:val="9"/>
    <w:qFormat/>
    <w:rsid w:val="007E0AB6"/>
    <w:pPr>
      <w:keepNext/>
      <w:keepLines/>
      <w:spacing w:before="240" w:after="240"/>
      <w:jc w:val="center"/>
      <w:outlineLvl w:val="0"/>
    </w:pPr>
    <w:rPr>
      <w:rFonts w:eastAsiaTheme="majorEastAsia" w:cstheme="majorBidi"/>
      <w:b/>
      <w:bCs/>
      <w:sz w:val="28"/>
      <w:szCs w:val="28"/>
    </w:rPr>
  </w:style>
  <w:style w:type="paragraph" w:styleId="2">
    <w:name w:val="heading 2"/>
    <w:basedOn w:val="a"/>
    <w:next w:val="a"/>
    <w:link w:val="20"/>
    <w:uiPriority w:val="9"/>
    <w:unhideWhenUsed/>
    <w:qFormat/>
    <w:rsid w:val="007A16AA"/>
    <w:pPr>
      <w:keepNext/>
      <w:keepLines/>
      <w:spacing w:before="120" w:after="120"/>
      <w:jc w:val="center"/>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AB6"/>
    <w:rPr>
      <w:rFonts w:ascii="Times New Roman" w:eastAsiaTheme="majorEastAsia" w:hAnsi="Times New Roman" w:cstheme="majorBidi"/>
      <w:b/>
      <w:bCs/>
      <w:sz w:val="28"/>
      <w:szCs w:val="28"/>
      <w:lang w:val="en-US"/>
    </w:rPr>
  </w:style>
  <w:style w:type="paragraph" w:styleId="a3">
    <w:name w:val="List Paragraph"/>
    <w:basedOn w:val="a"/>
    <w:uiPriority w:val="34"/>
    <w:qFormat/>
    <w:rsid w:val="00CE10E0"/>
    <w:pPr>
      <w:ind w:left="720"/>
      <w:contextualSpacing/>
    </w:pPr>
  </w:style>
  <w:style w:type="paragraph" w:styleId="a4">
    <w:name w:val="header"/>
    <w:basedOn w:val="a"/>
    <w:link w:val="a5"/>
    <w:uiPriority w:val="99"/>
    <w:unhideWhenUsed/>
    <w:rsid w:val="00E11488"/>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E11488"/>
    <w:rPr>
      <w:rFonts w:ascii="Times New Roman" w:hAnsi="Times New Roman"/>
      <w:sz w:val="24"/>
      <w:lang w:val="en-US"/>
    </w:rPr>
  </w:style>
  <w:style w:type="paragraph" w:styleId="a6">
    <w:name w:val="footer"/>
    <w:basedOn w:val="a"/>
    <w:link w:val="a7"/>
    <w:uiPriority w:val="99"/>
    <w:unhideWhenUsed/>
    <w:rsid w:val="00E11488"/>
    <w:pPr>
      <w:tabs>
        <w:tab w:val="center" w:pos="4680"/>
        <w:tab w:val="right" w:pos="9360"/>
      </w:tabs>
      <w:spacing w:after="0" w:line="240" w:lineRule="auto"/>
    </w:pPr>
  </w:style>
  <w:style w:type="character" w:customStyle="1" w:styleId="a7">
    <w:name w:val="Нижний колонтитул Знак"/>
    <w:basedOn w:val="a0"/>
    <w:link w:val="a6"/>
    <w:uiPriority w:val="99"/>
    <w:rsid w:val="00E11488"/>
    <w:rPr>
      <w:rFonts w:ascii="Times New Roman" w:hAnsi="Times New Roman"/>
      <w:sz w:val="24"/>
      <w:lang w:val="en-US"/>
    </w:rPr>
  </w:style>
  <w:style w:type="character" w:styleId="a8">
    <w:name w:val="Hyperlink"/>
    <w:basedOn w:val="a0"/>
    <w:uiPriority w:val="99"/>
    <w:unhideWhenUsed/>
    <w:rsid w:val="00A523B4"/>
    <w:rPr>
      <w:color w:val="0000FF" w:themeColor="hyperlink"/>
      <w:u w:val="single"/>
    </w:rPr>
  </w:style>
  <w:style w:type="paragraph" w:styleId="a9">
    <w:name w:val="Balloon Text"/>
    <w:basedOn w:val="a"/>
    <w:link w:val="aa"/>
    <w:uiPriority w:val="99"/>
    <w:semiHidden/>
    <w:unhideWhenUsed/>
    <w:rsid w:val="00A523B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23B4"/>
    <w:rPr>
      <w:rFonts w:ascii="Tahoma" w:hAnsi="Tahoma" w:cs="Tahoma"/>
      <w:sz w:val="16"/>
      <w:szCs w:val="16"/>
      <w:lang w:val="en-US"/>
    </w:rPr>
  </w:style>
  <w:style w:type="paragraph" w:styleId="HTML">
    <w:name w:val="HTML Preformatted"/>
    <w:basedOn w:val="a"/>
    <w:link w:val="HTML0"/>
    <w:uiPriority w:val="99"/>
    <w:semiHidden/>
    <w:unhideWhenUsed/>
    <w:rsid w:val="003F7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F7E89"/>
    <w:rPr>
      <w:rFonts w:ascii="Courier New" w:eastAsia="Times New Roman" w:hAnsi="Courier New" w:cs="Courier New"/>
      <w:sz w:val="20"/>
      <w:szCs w:val="20"/>
      <w:lang w:val="en-US"/>
    </w:rPr>
  </w:style>
  <w:style w:type="table" w:styleId="ab">
    <w:name w:val="Table Grid"/>
    <w:basedOn w:val="a1"/>
    <w:uiPriority w:val="59"/>
    <w:rsid w:val="00934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7A16AA"/>
    <w:rPr>
      <w:rFonts w:ascii="Times New Roman" w:eastAsiaTheme="majorEastAsia" w:hAnsi="Times New Roman" w:cstheme="majorBidi"/>
      <w:b/>
      <w:bCs/>
      <w:sz w:val="24"/>
      <w:szCs w:val="26"/>
      <w:lang w:val="en-US"/>
    </w:rPr>
  </w:style>
  <w:style w:type="character" w:styleId="ac">
    <w:name w:val="Placeholder Text"/>
    <w:basedOn w:val="a0"/>
    <w:uiPriority w:val="99"/>
    <w:semiHidden/>
    <w:rsid w:val="00D9425D"/>
    <w:rPr>
      <w:color w:val="808080"/>
    </w:rPr>
  </w:style>
  <w:style w:type="paragraph" w:styleId="ad">
    <w:name w:val="caption"/>
    <w:basedOn w:val="a"/>
    <w:next w:val="a"/>
    <w:uiPriority w:val="35"/>
    <w:unhideWhenUsed/>
    <w:qFormat/>
    <w:rsid w:val="00725FBF"/>
    <w:pPr>
      <w:spacing w:after="120" w:line="240" w:lineRule="auto"/>
      <w:jc w:val="center"/>
    </w:pPr>
    <w:rPr>
      <w:b/>
      <w:bCs/>
      <w:sz w:val="20"/>
      <w:szCs w:val="18"/>
    </w:rPr>
  </w:style>
  <w:style w:type="paragraph" w:styleId="ae">
    <w:name w:val="Title"/>
    <w:basedOn w:val="a"/>
    <w:next w:val="a"/>
    <w:link w:val="af"/>
    <w:uiPriority w:val="10"/>
    <w:qFormat/>
    <w:rsid w:val="00725FBF"/>
    <w:pPr>
      <w:pBdr>
        <w:bottom w:val="single" w:sz="8" w:space="4" w:color="4F81BD" w:themeColor="accent1"/>
      </w:pBdr>
      <w:spacing w:after="120" w:line="240" w:lineRule="auto"/>
      <w:jc w:val="center"/>
    </w:pPr>
    <w:rPr>
      <w:rFonts w:eastAsiaTheme="majorEastAsia" w:cstheme="majorBidi"/>
      <w:b/>
      <w:spacing w:val="5"/>
      <w:kern w:val="28"/>
      <w:sz w:val="20"/>
      <w:szCs w:val="52"/>
    </w:rPr>
  </w:style>
  <w:style w:type="character" w:customStyle="1" w:styleId="af">
    <w:name w:val="Название Знак"/>
    <w:basedOn w:val="a0"/>
    <w:link w:val="ae"/>
    <w:uiPriority w:val="10"/>
    <w:rsid w:val="00725FBF"/>
    <w:rPr>
      <w:rFonts w:ascii="Times New Roman" w:eastAsiaTheme="majorEastAsia" w:hAnsi="Times New Roman" w:cstheme="majorBidi"/>
      <w:b/>
      <w:spacing w:val="5"/>
      <w:kern w:val="28"/>
      <w:sz w:val="20"/>
      <w:szCs w:val="52"/>
      <w:lang w:val="en-US"/>
    </w:rPr>
  </w:style>
  <w:style w:type="paragraph" w:styleId="af0">
    <w:name w:val="TOC Heading"/>
    <w:basedOn w:val="1"/>
    <w:next w:val="a"/>
    <w:uiPriority w:val="39"/>
    <w:unhideWhenUsed/>
    <w:qFormat/>
    <w:rsid w:val="004D7EDA"/>
    <w:pPr>
      <w:spacing w:before="480" w:after="0" w:line="276" w:lineRule="auto"/>
      <w:jc w:val="left"/>
      <w:outlineLvl w:val="9"/>
    </w:pPr>
    <w:rPr>
      <w:rFonts w:asciiTheme="majorHAnsi" w:hAnsiTheme="majorHAnsi"/>
      <w:color w:val="365F91" w:themeColor="accent1" w:themeShade="BF"/>
      <w:lang w:val="ru-RU" w:eastAsia="ru-RU"/>
    </w:rPr>
  </w:style>
  <w:style w:type="paragraph" w:styleId="11">
    <w:name w:val="toc 1"/>
    <w:basedOn w:val="a"/>
    <w:next w:val="a"/>
    <w:autoRedefine/>
    <w:uiPriority w:val="39"/>
    <w:unhideWhenUsed/>
    <w:rsid w:val="004D7EDA"/>
    <w:pPr>
      <w:spacing w:after="100"/>
    </w:pPr>
  </w:style>
  <w:style w:type="paragraph" w:styleId="21">
    <w:name w:val="toc 2"/>
    <w:basedOn w:val="a"/>
    <w:next w:val="a"/>
    <w:autoRedefine/>
    <w:uiPriority w:val="39"/>
    <w:unhideWhenUsed/>
    <w:rsid w:val="004D7EDA"/>
    <w:pPr>
      <w:spacing w:after="100"/>
      <w:ind w:left="240"/>
    </w:pPr>
  </w:style>
  <w:style w:type="paragraph" w:styleId="af1">
    <w:name w:val="table of figures"/>
    <w:basedOn w:val="a"/>
    <w:next w:val="a"/>
    <w:uiPriority w:val="99"/>
    <w:unhideWhenUsed/>
    <w:rsid w:val="00BB216F"/>
    <w:pPr>
      <w:spacing w:after="0"/>
    </w:pPr>
  </w:style>
</w:styles>
</file>

<file path=word/webSettings.xml><?xml version="1.0" encoding="utf-8"?>
<w:webSettings xmlns:r="http://schemas.openxmlformats.org/officeDocument/2006/relationships" xmlns:w="http://schemas.openxmlformats.org/wordprocessingml/2006/main">
  <w:divs>
    <w:div w:id="339552561">
      <w:bodyDiv w:val="1"/>
      <w:marLeft w:val="0"/>
      <w:marRight w:val="0"/>
      <w:marTop w:val="0"/>
      <w:marBottom w:val="0"/>
      <w:divBdr>
        <w:top w:val="none" w:sz="0" w:space="0" w:color="auto"/>
        <w:left w:val="none" w:sz="0" w:space="0" w:color="auto"/>
        <w:bottom w:val="none" w:sz="0" w:space="0" w:color="auto"/>
        <w:right w:val="none" w:sz="0" w:space="0" w:color="auto"/>
      </w:divBdr>
    </w:div>
    <w:div w:id="395666768">
      <w:bodyDiv w:val="1"/>
      <w:marLeft w:val="0"/>
      <w:marRight w:val="0"/>
      <w:marTop w:val="0"/>
      <w:marBottom w:val="0"/>
      <w:divBdr>
        <w:top w:val="none" w:sz="0" w:space="0" w:color="auto"/>
        <w:left w:val="none" w:sz="0" w:space="0" w:color="auto"/>
        <w:bottom w:val="none" w:sz="0" w:space="0" w:color="auto"/>
        <w:right w:val="none" w:sz="0" w:space="0" w:color="auto"/>
      </w:divBdr>
    </w:div>
    <w:div w:id="742407615">
      <w:bodyDiv w:val="1"/>
      <w:marLeft w:val="0"/>
      <w:marRight w:val="0"/>
      <w:marTop w:val="0"/>
      <w:marBottom w:val="0"/>
      <w:divBdr>
        <w:top w:val="none" w:sz="0" w:space="0" w:color="auto"/>
        <w:left w:val="none" w:sz="0" w:space="0" w:color="auto"/>
        <w:bottom w:val="none" w:sz="0" w:space="0" w:color="auto"/>
        <w:right w:val="none" w:sz="0" w:space="0" w:color="auto"/>
      </w:divBdr>
    </w:div>
    <w:div w:id="776371402">
      <w:bodyDiv w:val="1"/>
      <w:marLeft w:val="0"/>
      <w:marRight w:val="0"/>
      <w:marTop w:val="0"/>
      <w:marBottom w:val="0"/>
      <w:divBdr>
        <w:top w:val="none" w:sz="0" w:space="0" w:color="auto"/>
        <w:left w:val="none" w:sz="0" w:space="0" w:color="auto"/>
        <w:bottom w:val="none" w:sz="0" w:space="0" w:color="auto"/>
        <w:right w:val="none" w:sz="0" w:space="0" w:color="auto"/>
      </w:divBdr>
    </w:div>
    <w:div w:id="778719782">
      <w:bodyDiv w:val="1"/>
      <w:marLeft w:val="0"/>
      <w:marRight w:val="0"/>
      <w:marTop w:val="0"/>
      <w:marBottom w:val="0"/>
      <w:divBdr>
        <w:top w:val="none" w:sz="0" w:space="0" w:color="auto"/>
        <w:left w:val="none" w:sz="0" w:space="0" w:color="auto"/>
        <w:bottom w:val="none" w:sz="0" w:space="0" w:color="auto"/>
        <w:right w:val="none" w:sz="0" w:space="0" w:color="auto"/>
      </w:divBdr>
    </w:div>
    <w:div w:id="1456829569">
      <w:bodyDiv w:val="1"/>
      <w:marLeft w:val="0"/>
      <w:marRight w:val="0"/>
      <w:marTop w:val="0"/>
      <w:marBottom w:val="0"/>
      <w:divBdr>
        <w:top w:val="none" w:sz="0" w:space="0" w:color="auto"/>
        <w:left w:val="none" w:sz="0" w:space="0" w:color="auto"/>
        <w:bottom w:val="none" w:sz="0" w:space="0" w:color="auto"/>
        <w:right w:val="none" w:sz="0" w:space="0" w:color="auto"/>
      </w:divBdr>
    </w:div>
    <w:div w:id="1487815697">
      <w:bodyDiv w:val="1"/>
      <w:marLeft w:val="0"/>
      <w:marRight w:val="0"/>
      <w:marTop w:val="0"/>
      <w:marBottom w:val="0"/>
      <w:divBdr>
        <w:top w:val="none" w:sz="0" w:space="0" w:color="auto"/>
        <w:left w:val="none" w:sz="0" w:space="0" w:color="auto"/>
        <w:bottom w:val="none" w:sz="0" w:space="0" w:color="auto"/>
        <w:right w:val="none" w:sz="0" w:space="0" w:color="auto"/>
      </w:divBdr>
    </w:div>
    <w:div w:id="1515076332">
      <w:bodyDiv w:val="1"/>
      <w:marLeft w:val="0"/>
      <w:marRight w:val="0"/>
      <w:marTop w:val="0"/>
      <w:marBottom w:val="0"/>
      <w:divBdr>
        <w:top w:val="none" w:sz="0" w:space="0" w:color="auto"/>
        <w:left w:val="none" w:sz="0" w:space="0" w:color="auto"/>
        <w:bottom w:val="none" w:sz="0" w:space="0" w:color="auto"/>
        <w:right w:val="none" w:sz="0" w:space="0" w:color="auto"/>
      </w:divBdr>
    </w:div>
    <w:div w:id="158145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file:///C:\Users\&#1045;&#1075;&#1086;&#1088;%20&#1043;&#1088;&#1080;&#1094;&#1080;&#1085;&#1072;\GraduateWork\docs\&#1043;&#1088;&#1080;&#1094;&#1080;&#1085;&#1072;_&#1045;&#1075;&#1086;&#1088;_43504_3_&#1076;&#1080;&#1087;&#1083;&#1086;&#1084;.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1045;&#1075;&#1086;&#1088;%20&#1043;&#1088;&#1080;&#1094;&#1080;&#1085;&#1072;\GraduateWork\docs\&#1043;&#1088;&#1080;&#1094;&#1080;&#1085;&#1072;_&#1045;&#1075;&#1086;&#1088;_43504_3_&#1076;&#1080;&#1087;&#1083;&#1086;&#1084;.docx"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1045;&#1075;&#1086;&#1088;%20&#1043;&#1088;&#1080;&#1094;&#1080;&#1085;&#1072;\GraduateWork\docs\&#1043;&#1088;&#1080;&#1094;&#1080;&#1085;&#1072;_&#1045;&#1075;&#1086;&#1088;_43504_3_&#1076;&#1080;&#1087;&#1083;&#1086;&#1084;.docx"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9795B-DC4C-4219-9A79-99EB0050F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105</Pages>
  <Words>14394</Words>
  <Characters>82047</Characters>
  <Application>Microsoft Office Word</Application>
  <DocSecurity>0</DocSecurity>
  <Lines>683</Lines>
  <Paragraphs>192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Motorola</Company>
  <LinksUpToDate>false</LinksUpToDate>
  <CharactersWithSpaces>96249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Egor Gritsina</dc:creator>
  <cp:lastModifiedBy>fr</cp:lastModifiedBy>
  <cp:revision>2</cp:revision>
  <dcterms:created xsi:type="dcterms:W3CDTF">2016-06-10T14:57:00Z</dcterms:created>
  <dcterms:modified xsi:type="dcterms:W3CDTF">2016-06-10T14:57:00Z</dcterms:modified>
</cp:coreProperties>
</file>